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631D" w14:textId="77777777" w:rsidR="00692C1F" w:rsidRPr="00366FA5" w:rsidRDefault="00FA5977" w:rsidP="00366FA5">
      <w:pPr>
        <w:pStyle w:val="Heading5"/>
        <w:tabs>
          <w:tab w:val="center" w:pos="4800"/>
          <w:tab w:val="right" w:pos="9500"/>
        </w:tabs>
        <w:spacing w:line="480" w:lineRule="auto"/>
        <w:ind w:firstLine="0"/>
        <w:jc w:val="center"/>
        <w:rPr>
          <w:rFonts w:asciiTheme="minorHAnsi" w:hAnsiTheme="minorHAnsi"/>
          <w:i/>
          <w:iCs/>
          <w:sz w:val="28"/>
          <w:szCs w:val="28"/>
          <w:lang w:val="en-US"/>
        </w:rPr>
      </w:pPr>
      <w:r w:rsidRPr="00366FA5">
        <w:rPr>
          <w:rFonts w:asciiTheme="minorHAnsi" w:hAnsiTheme="minorHAnsi"/>
          <w:sz w:val="28"/>
          <w:szCs w:val="28"/>
          <w:lang w:val="en-US"/>
        </w:rPr>
        <w:t xml:space="preserve">Mapping Variants to Gene Ontology Categories Improves Genomic Prediction for Quantitative Traits </w:t>
      </w:r>
      <w:r w:rsidR="00692C1F" w:rsidRPr="00366FA5">
        <w:rPr>
          <w:rFonts w:asciiTheme="minorHAnsi" w:hAnsiTheme="minorHAnsi"/>
          <w:sz w:val="28"/>
          <w:szCs w:val="28"/>
          <w:lang w:val="en-US"/>
        </w:rPr>
        <w:t xml:space="preserve">in </w:t>
      </w:r>
      <w:r w:rsidR="00692C1F" w:rsidRPr="00366FA5">
        <w:rPr>
          <w:rFonts w:asciiTheme="minorHAnsi" w:hAnsiTheme="minorHAnsi"/>
          <w:i/>
          <w:iCs/>
          <w:sz w:val="28"/>
          <w:szCs w:val="28"/>
          <w:lang w:val="en-US"/>
        </w:rPr>
        <w:t>Drosophila melanogaster</w:t>
      </w:r>
    </w:p>
    <w:p w14:paraId="0F931DD7" w14:textId="77777777" w:rsidR="004D597B" w:rsidRPr="00DE39E8" w:rsidRDefault="004D597B" w:rsidP="00366FA5">
      <w:pPr>
        <w:spacing w:line="480" w:lineRule="auto"/>
        <w:rPr>
          <w:rFonts w:asciiTheme="minorHAnsi" w:hAnsiTheme="minorHAnsi"/>
          <w:lang w:val="en-US"/>
        </w:rPr>
      </w:pPr>
    </w:p>
    <w:p w14:paraId="19EC6D77" w14:textId="77777777" w:rsidR="00692C1F" w:rsidRDefault="00692C1F" w:rsidP="00366FA5">
      <w:pPr>
        <w:tabs>
          <w:tab w:val="center" w:pos="4800"/>
          <w:tab w:val="right" w:pos="9500"/>
        </w:tabs>
        <w:spacing w:line="480" w:lineRule="auto"/>
        <w:jc w:val="center"/>
        <w:rPr>
          <w:rFonts w:asciiTheme="minorHAnsi" w:hAnsiTheme="minorHAnsi"/>
          <w:noProof/>
          <w:lang w:val="en-US"/>
        </w:rPr>
      </w:pPr>
      <w:r w:rsidRPr="00DE39E8">
        <w:rPr>
          <w:rFonts w:asciiTheme="minorHAnsi" w:hAnsiTheme="minorHAnsi"/>
          <w:noProof/>
          <w:lang w:val="en-US"/>
        </w:rPr>
        <w:t>Stefan M. Edwards</w:t>
      </w:r>
      <w:r w:rsidR="00C32A37" w:rsidRPr="00C32A37">
        <w:rPr>
          <w:rFonts w:asciiTheme="minorHAnsi" w:hAnsiTheme="minorHAnsi"/>
          <w:noProof/>
          <w:vertAlign w:val="superscript"/>
          <w:lang w:val="en-US"/>
        </w:rPr>
        <w:t>1</w:t>
      </w:r>
      <w:r w:rsidR="004053F6">
        <w:rPr>
          <w:rFonts w:asciiTheme="minorHAnsi" w:hAnsiTheme="minorHAnsi"/>
          <w:noProof/>
          <w:vertAlign w:val="superscript"/>
          <w:lang w:val="en-US"/>
        </w:rPr>
        <w:t>,2</w:t>
      </w:r>
      <w:r w:rsidR="004D597B" w:rsidRPr="00DE39E8">
        <w:rPr>
          <w:rFonts w:asciiTheme="minorHAnsi" w:hAnsiTheme="minorHAnsi"/>
          <w:noProof/>
          <w:lang w:val="en-US"/>
        </w:rPr>
        <w:t xml:space="preserve">, </w:t>
      </w:r>
      <w:r w:rsidR="00F62A76" w:rsidRPr="00DE39E8">
        <w:rPr>
          <w:rFonts w:asciiTheme="minorHAnsi" w:hAnsiTheme="minorHAnsi"/>
          <w:noProof/>
          <w:lang w:val="en-US"/>
        </w:rPr>
        <w:t>Izel F. Sørensen</w:t>
      </w:r>
      <w:r w:rsidR="00C32A37" w:rsidRPr="00C32A37">
        <w:rPr>
          <w:rFonts w:asciiTheme="minorHAnsi" w:hAnsiTheme="minorHAnsi"/>
          <w:noProof/>
          <w:vertAlign w:val="superscript"/>
          <w:lang w:val="en-US"/>
        </w:rPr>
        <w:t>1</w:t>
      </w:r>
      <w:r w:rsidR="00F62A76" w:rsidRPr="00DE39E8">
        <w:rPr>
          <w:rFonts w:asciiTheme="minorHAnsi" w:hAnsiTheme="minorHAnsi"/>
          <w:noProof/>
          <w:lang w:val="en-US"/>
        </w:rPr>
        <w:t xml:space="preserve">, </w:t>
      </w:r>
      <w:r w:rsidRPr="00DE39E8">
        <w:rPr>
          <w:rFonts w:asciiTheme="minorHAnsi" w:hAnsiTheme="minorHAnsi"/>
          <w:noProof/>
          <w:lang w:val="en-US"/>
        </w:rPr>
        <w:t>Pernille Sarup</w:t>
      </w:r>
      <w:r w:rsidR="00C32A37" w:rsidRPr="00C32A37">
        <w:rPr>
          <w:rFonts w:asciiTheme="minorHAnsi" w:hAnsiTheme="minorHAnsi"/>
          <w:noProof/>
          <w:vertAlign w:val="superscript"/>
          <w:lang w:val="en-US"/>
        </w:rPr>
        <w:t>1</w:t>
      </w:r>
      <w:r w:rsidR="004D597B" w:rsidRPr="00DE39E8">
        <w:rPr>
          <w:rFonts w:asciiTheme="minorHAnsi" w:hAnsiTheme="minorHAnsi"/>
          <w:noProof/>
          <w:lang w:val="en-US"/>
        </w:rPr>
        <w:t xml:space="preserve">, </w:t>
      </w:r>
      <w:r w:rsidR="00FF1FBD" w:rsidRPr="00DE39E8">
        <w:rPr>
          <w:rFonts w:asciiTheme="minorHAnsi" w:hAnsiTheme="minorHAnsi"/>
          <w:noProof/>
          <w:lang w:val="en-US"/>
        </w:rPr>
        <w:t>Trudy F. C. Mackay</w:t>
      </w:r>
      <w:r w:rsidR="004053F6">
        <w:rPr>
          <w:rFonts w:asciiTheme="minorHAnsi" w:hAnsiTheme="minorHAnsi"/>
          <w:noProof/>
          <w:vertAlign w:val="superscript"/>
          <w:lang w:val="en-US"/>
        </w:rPr>
        <w:t>3</w:t>
      </w:r>
      <w:r w:rsidR="004D597B" w:rsidRPr="00DE39E8">
        <w:rPr>
          <w:rFonts w:asciiTheme="minorHAnsi" w:hAnsiTheme="minorHAnsi"/>
          <w:noProof/>
          <w:lang w:val="en-US"/>
        </w:rPr>
        <w:t xml:space="preserve">, </w:t>
      </w:r>
      <w:r w:rsidR="00FF1FBD" w:rsidRPr="00DE39E8">
        <w:rPr>
          <w:rFonts w:asciiTheme="minorHAnsi" w:hAnsiTheme="minorHAnsi"/>
          <w:noProof/>
          <w:lang w:val="en-US"/>
        </w:rPr>
        <w:t>Peter Sørensen</w:t>
      </w:r>
      <w:r w:rsidR="00C32A37" w:rsidRPr="00C32A37">
        <w:rPr>
          <w:rFonts w:asciiTheme="minorHAnsi" w:hAnsiTheme="minorHAnsi"/>
          <w:noProof/>
          <w:vertAlign w:val="superscript"/>
          <w:lang w:val="en-US"/>
        </w:rPr>
        <w:t>1</w:t>
      </w:r>
      <w:r w:rsidR="00C32A37">
        <w:rPr>
          <w:rFonts w:asciiTheme="minorHAnsi" w:hAnsiTheme="minorHAnsi"/>
          <w:noProof/>
          <w:vertAlign w:val="superscript"/>
          <w:lang w:val="en-US"/>
        </w:rPr>
        <w:t>*</w:t>
      </w:r>
    </w:p>
    <w:p w14:paraId="1E303617" w14:textId="77777777" w:rsidR="00C32A37" w:rsidRPr="00DE39E8" w:rsidRDefault="00C32A37" w:rsidP="00366FA5">
      <w:pPr>
        <w:tabs>
          <w:tab w:val="center" w:pos="4800"/>
          <w:tab w:val="right" w:pos="9500"/>
        </w:tabs>
        <w:spacing w:line="480" w:lineRule="auto"/>
        <w:jc w:val="center"/>
        <w:rPr>
          <w:rFonts w:asciiTheme="minorHAnsi" w:hAnsiTheme="minorHAnsi"/>
          <w:noProof/>
          <w:lang w:val="en-US"/>
        </w:rPr>
      </w:pPr>
    </w:p>
    <w:p w14:paraId="3A97CB40" w14:textId="77777777" w:rsidR="00C32A37" w:rsidRPr="00F14D8F" w:rsidRDefault="00C32A37" w:rsidP="00366FA5">
      <w:pPr>
        <w:tabs>
          <w:tab w:val="left" w:pos="284"/>
        </w:tabs>
        <w:spacing w:line="480" w:lineRule="auto"/>
        <w:jc w:val="both"/>
        <w:rPr>
          <w:rFonts w:asciiTheme="minorHAnsi" w:hAnsiTheme="minorHAnsi"/>
          <w:lang w:val="en-US"/>
        </w:rPr>
      </w:pPr>
      <w:r w:rsidRPr="00F14D8F">
        <w:rPr>
          <w:rFonts w:asciiTheme="minorHAnsi" w:hAnsiTheme="minorHAnsi"/>
          <w:vertAlign w:val="superscript"/>
          <w:lang w:val="en-US"/>
        </w:rPr>
        <w:t xml:space="preserve">1 </w:t>
      </w:r>
      <w:r w:rsidRPr="00F14D8F">
        <w:rPr>
          <w:rFonts w:asciiTheme="minorHAnsi" w:hAnsiTheme="minorHAnsi"/>
          <w:lang w:val="en-US"/>
        </w:rPr>
        <w:t xml:space="preserve">Center for Quantitative Genetics and Genomics, Department of Molecular Biology and Genetics, Aarhus University, 8830 Tjele, Denmark; </w:t>
      </w:r>
      <w:r w:rsidR="004053F6" w:rsidRPr="00F14D8F">
        <w:rPr>
          <w:rFonts w:asciiTheme="minorHAnsi" w:hAnsiTheme="minorHAnsi"/>
          <w:vertAlign w:val="superscript"/>
          <w:lang w:val="en-US"/>
        </w:rPr>
        <w:t>2</w:t>
      </w:r>
      <w:r w:rsidR="004053F6" w:rsidRPr="005F3BCB">
        <w:rPr>
          <w:rFonts w:eastAsiaTheme="minorEastAsia" w:cstheme="minorBidi"/>
          <w:lang w:val="en-GB" w:eastAsia="en-US"/>
        </w:rPr>
        <w:t xml:space="preserve"> </w:t>
      </w:r>
      <w:r w:rsidR="004053F6" w:rsidRPr="005F3BCB">
        <w:rPr>
          <w:rFonts w:asciiTheme="minorHAnsi" w:hAnsiTheme="minorHAnsi"/>
          <w:lang w:val="en-GB"/>
        </w:rPr>
        <w:t>The Roslin Institute and Royal (Dick) School of Veterinary Studies, The University of Edinburgh, Easter Bush, Midlothian, Scotland, UK</w:t>
      </w:r>
      <w:r w:rsidR="004053F6">
        <w:rPr>
          <w:rFonts w:asciiTheme="minorHAnsi" w:hAnsiTheme="minorHAnsi"/>
          <w:lang w:val="en-GB"/>
        </w:rPr>
        <w:t>,</w:t>
      </w:r>
      <w:r w:rsidR="004053F6" w:rsidRPr="00F14D8F">
        <w:rPr>
          <w:rFonts w:asciiTheme="minorHAnsi" w:hAnsiTheme="minorHAnsi"/>
          <w:vertAlign w:val="superscript"/>
          <w:lang w:val="en-US"/>
        </w:rPr>
        <w:t xml:space="preserve"> </w:t>
      </w:r>
      <w:r w:rsidR="004053F6">
        <w:rPr>
          <w:rFonts w:asciiTheme="minorHAnsi" w:hAnsiTheme="minorHAnsi"/>
          <w:vertAlign w:val="superscript"/>
          <w:lang w:val="en-US"/>
        </w:rPr>
        <w:t>3</w:t>
      </w:r>
      <w:r w:rsidRPr="00F14D8F">
        <w:rPr>
          <w:rFonts w:asciiTheme="minorHAnsi" w:hAnsiTheme="minorHAnsi"/>
          <w:lang w:val="en-US"/>
        </w:rPr>
        <w:t xml:space="preserve"> Department of Biological Sciences and Program in Genetics, North Carolina State University, Raleigh, North Carolina 27695, USA. * Corresponding author</w:t>
      </w:r>
    </w:p>
    <w:p w14:paraId="6C5D273F" w14:textId="77777777" w:rsidR="00692C1F" w:rsidRPr="00DE39E8" w:rsidRDefault="00692C1F" w:rsidP="00366FA5">
      <w:pPr>
        <w:tabs>
          <w:tab w:val="center" w:pos="4800"/>
          <w:tab w:val="right" w:pos="9500"/>
        </w:tabs>
        <w:spacing w:line="480" w:lineRule="auto"/>
        <w:jc w:val="center"/>
        <w:rPr>
          <w:rFonts w:asciiTheme="minorHAnsi" w:hAnsiTheme="minorHAnsi"/>
          <w:noProof/>
          <w:lang w:val="en-US"/>
        </w:rPr>
      </w:pPr>
    </w:p>
    <w:p w14:paraId="4CB7834A" w14:textId="77777777" w:rsidR="00D814DC" w:rsidRPr="00DE39E8" w:rsidRDefault="00D814DC" w:rsidP="00366FA5">
      <w:pPr>
        <w:pStyle w:val="Heading2"/>
        <w:tabs>
          <w:tab w:val="center" w:pos="4800"/>
          <w:tab w:val="right" w:pos="9500"/>
        </w:tabs>
        <w:spacing w:line="480" w:lineRule="auto"/>
        <w:ind w:firstLine="0"/>
        <w:rPr>
          <w:rFonts w:asciiTheme="minorHAnsi" w:hAnsiTheme="minorHAnsi"/>
          <w:sz w:val="28"/>
          <w:szCs w:val="28"/>
          <w:lang w:val="en-US"/>
        </w:rPr>
      </w:pPr>
    </w:p>
    <w:p w14:paraId="37347AD6" w14:textId="77777777" w:rsidR="0081116E" w:rsidRDefault="0081116E">
      <w:pPr>
        <w:spacing w:after="200" w:line="276" w:lineRule="auto"/>
        <w:rPr>
          <w:rFonts w:asciiTheme="minorHAnsi" w:hAnsiTheme="minorHAnsi"/>
          <w:b/>
          <w:lang w:val="en-US"/>
        </w:rPr>
      </w:pPr>
      <w:r>
        <w:rPr>
          <w:rFonts w:asciiTheme="minorHAnsi" w:hAnsiTheme="minorHAnsi"/>
          <w:b/>
          <w:lang w:val="en-US"/>
        </w:rPr>
        <w:br w:type="page"/>
      </w:r>
    </w:p>
    <w:p w14:paraId="73592C1F" w14:textId="77777777" w:rsidR="0081116E" w:rsidRDefault="0081116E" w:rsidP="0088257D">
      <w:pPr>
        <w:spacing w:line="480" w:lineRule="auto"/>
        <w:rPr>
          <w:rFonts w:asciiTheme="minorHAnsi" w:hAnsiTheme="minorHAnsi"/>
          <w:lang w:val="en-US"/>
        </w:rPr>
      </w:pPr>
      <w:r>
        <w:rPr>
          <w:rFonts w:asciiTheme="minorHAnsi" w:hAnsiTheme="minorHAnsi"/>
          <w:b/>
          <w:lang w:val="en-US"/>
        </w:rPr>
        <w:lastRenderedPageBreak/>
        <w:t xml:space="preserve">Short Running Title: </w:t>
      </w:r>
      <w:r w:rsidR="00557FC0" w:rsidRPr="0081116E">
        <w:rPr>
          <w:rFonts w:asciiTheme="minorHAnsi" w:hAnsiTheme="minorHAnsi"/>
          <w:lang w:val="en-US"/>
        </w:rPr>
        <w:t xml:space="preserve">Genomic Feature </w:t>
      </w:r>
      <w:r w:rsidR="00557FC0">
        <w:rPr>
          <w:rFonts w:asciiTheme="minorHAnsi" w:hAnsiTheme="minorHAnsi"/>
          <w:lang w:val="en-US"/>
        </w:rPr>
        <w:t xml:space="preserve">Best Linear </w:t>
      </w:r>
      <w:r w:rsidRPr="0081116E">
        <w:rPr>
          <w:rFonts w:asciiTheme="minorHAnsi" w:hAnsiTheme="minorHAnsi"/>
          <w:lang w:val="en-US"/>
        </w:rPr>
        <w:t xml:space="preserve">Prediction </w:t>
      </w:r>
      <w:r w:rsidR="00557FC0">
        <w:rPr>
          <w:rFonts w:asciiTheme="minorHAnsi" w:hAnsiTheme="minorHAnsi"/>
          <w:lang w:val="en-US"/>
        </w:rPr>
        <w:t>Model</w:t>
      </w:r>
    </w:p>
    <w:p w14:paraId="3EFE8CEF" w14:textId="77777777" w:rsidR="00557FC0" w:rsidRPr="0081116E" w:rsidRDefault="00557FC0" w:rsidP="0088257D">
      <w:pPr>
        <w:spacing w:line="480" w:lineRule="auto"/>
        <w:rPr>
          <w:rFonts w:asciiTheme="minorHAnsi" w:hAnsiTheme="minorHAnsi"/>
          <w:lang w:val="en-US"/>
        </w:rPr>
      </w:pPr>
    </w:p>
    <w:p w14:paraId="4671876A" w14:textId="77777777" w:rsidR="0081116E" w:rsidRDefault="00B40E0F" w:rsidP="0088257D">
      <w:pPr>
        <w:spacing w:line="480" w:lineRule="auto"/>
        <w:rPr>
          <w:rFonts w:asciiTheme="minorHAnsi" w:hAnsiTheme="minorHAnsi"/>
          <w:lang w:val="en-US"/>
        </w:rPr>
      </w:pPr>
      <w:r w:rsidRPr="00756B3A">
        <w:rPr>
          <w:rFonts w:asciiTheme="minorHAnsi" w:hAnsiTheme="minorHAnsi"/>
          <w:b/>
          <w:lang w:val="en-US"/>
        </w:rPr>
        <w:t>Key words:</w:t>
      </w:r>
      <w:r w:rsidR="00F314DC">
        <w:rPr>
          <w:rFonts w:asciiTheme="minorHAnsi" w:hAnsiTheme="minorHAnsi"/>
          <w:lang w:val="en-US"/>
        </w:rPr>
        <w:t xml:space="preserve"> </w:t>
      </w:r>
      <w:r w:rsidR="003134C3">
        <w:rPr>
          <w:rFonts w:asciiTheme="minorHAnsi" w:hAnsiTheme="minorHAnsi"/>
          <w:lang w:val="en-US"/>
        </w:rPr>
        <w:t xml:space="preserve">Genomic feature models, best linear unbiased prediction, </w:t>
      </w:r>
      <w:r w:rsidR="00F314DC" w:rsidRPr="00F314DC">
        <w:rPr>
          <w:rFonts w:asciiTheme="minorHAnsi" w:hAnsiTheme="minorHAnsi"/>
          <w:i/>
          <w:lang w:val="en-US"/>
        </w:rPr>
        <w:t xml:space="preserve">Drosophila </w:t>
      </w:r>
      <w:r w:rsidR="00F314DC">
        <w:rPr>
          <w:rFonts w:asciiTheme="minorHAnsi" w:hAnsiTheme="minorHAnsi"/>
          <w:lang w:val="en-US"/>
        </w:rPr>
        <w:t>Genetic Reference Population, startle response, starvation resistance, chill coma recovery time</w:t>
      </w:r>
    </w:p>
    <w:p w14:paraId="0C64B824" w14:textId="77777777" w:rsidR="0081116E" w:rsidRDefault="0081116E" w:rsidP="0088257D">
      <w:pPr>
        <w:spacing w:line="480" w:lineRule="auto"/>
        <w:rPr>
          <w:rFonts w:asciiTheme="minorHAnsi" w:hAnsiTheme="minorHAnsi"/>
          <w:lang w:val="en-US"/>
        </w:rPr>
      </w:pPr>
    </w:p>
    <w:p w14:paraId="0EF8ED43" w14:textId="77777777" w:rsidR="0081116E" w:rsidRPr="0081116E" w:rsidRDefault="0081116E" w:rsidP="0088257D">
      <w:pPr>
        <w:spacing w:line="480" w:lineRule="auto"/>
        <w:rPr>
          <w:rFonts w:asciiTheme="minorHAnsi" w:hAnsiTheme="minorHAnsi"/>
          <w:b/>
          <w:lang w:val="en-US"/>
        </w:rPr>
      </w:pPr>
      <w:r w:rsidRPr="0081116E">
        <w:rPr>
          <w:rFonts w:asciiTheme="minorHAnsi" w:hAnsiTheme="minorHAnsi"/>
          <w:b/>
          <w:lang w:val="en-US"/>
        </w:rPr>
        <w:t>Corresponding Author Information:</w:t>
      </w:r>
    </w:p>
    <w:p w14:paraId="7EB2CEF2" w14:textId="77777777" w:rsidR="0081116E" w:rsidRPr="00F80BF8" w:rsidRDefault="0081116E" w:rsidP="0088257D">
      <w:pPr>
        <w:spacing w:line="480" w:lineRule="auto"/>
        <w:rPr>
          <w:rFonts w:asciiTheme="minorHAnsi" w:hAnsiTheme="minorHAnsi"/>
          <w:lang w:val="en-US"/>
        </w:rPr>
      </w:pPr>
      <w:r w:rsidRPr="00F80BF8">
        <w:rPr>
          <w:rFonts w:asciiTheme="minorHAnsi" w:hAnsiTheme="minorHAnsi"/>
          <w:lang w:val="en-US"/>
        </w:rPr>
        <w:t>Peter Sørensen</w:t>
      </w:r>
    </w:p>
    <w:p w14:paraId="2CBA0F2E" w14:textId="77777777" w:rsidR="0081116E" w:rsidRPr="00F80BF8" w:rsidRDefault="0081116E" w:rsidP="0088257D">
      <w:pPr>
        <w:spacing w:line="480" w:lineRule="auto"/>
        <w:rPr>
          <w:rFonts w:asciiTheme="minorHAnsi" w:hAnsiTheme="minorHAnsi"/>
          <w:lang w:val="en-US"/>
        </w:rPr>
      </w:pPr>
      <w:r w:rsidRPr="00F80BF8">
        <w:rPr>
          <w:rFonts w:asciiTheme="minorHAnsi" w:hAnsiTheme="minorHAnsi"/>
          <w:lang w:val="en-US"/>
        </w:rPr>
        <w:t>Blichers Allé 1</w:t>
      </w:r>
    </w:p>
    <w:p w14:paraId="78E51586" w14:textId="77777777" w:rsidR="0081116E" w:rsidRPr="00F80BF8" w:rsidRDefault="0081116E" w:rsidP="0088257D">
      <w:pPr>
        <w:spacing w:line="480" w:lineRule="auto"/>
        <w:rPr>
          <w:rFonts w:asciiTheme="minorHAnsi" w:hAnsiTheme="minorHAnsi"/>
          <w:lang w:val="en-US"/>
        </w:rPr>
      </w:pPr>
      <w:r w:rsidRPr="00F80BF8">
        <w:rPr>
          <w:rFonts w:asciiTheme="minorHAnsi" w:hAnsiTheme="minorHAnsi"/>
          <w:lang w:val="en-US"/>
        </w:rPr>
        <w:t>8830 Tjele</w:t>
      </w:r>
    </w:p>
    <w:p w14:paraId="0777B044" w14:textId="77777777" w:rsidR="0081116E" w:rsidRPr="00F80BF8" w:rsidRDefault="0081116E" w:rsidP="0088257D">
      <w:pPr>
        <w:spacing w:line="480" w:lineRule="auto"/>
        <w:rPr>
          <w:rFonts w:asciiTheme="minorHAnsi" w:hAnsiTheme="minorHAnsi"/>
          <w:lang w:val="en-US"/>
        </w:rPr>
      </w:pPr>
      <w:r w:rsidRPr="00F80BF8">
        <w:rPr>
          <w:rFonts w:asciiTheme="minorHAnsi" w:hAnsiTheme="minorHAnsi"/>
          <w:lang w:val="en-US"/>
        </w:rPr>
        <w:t>Denmark</w:t>
      </w:r>
    </w:p>
    <w:p w14:paraId="15B1DA7A" w14:textId="77777777" w:rsidR="0081116E" w:rsidRPr="00F80BF8" w:rsidRDefault="0081116E" w:rsidP="0088257D">
      <w:pPr>
        <w:spacing w:line="480" w:lineRule="auto"/>
        <w:rPr>
          <w:rFonts w:asciiTheme="minorHAnsi" w:hAnsiTheme="minorHAnsi"/>
          <w:lang w:val="en-US"/>
        </w:rPr>
      </w:pPr>
      <w:r w:rsidRPr="00F80BF8">
        <w:rPr>
          <w:rFonts w:asciiTheme="minorHAnsi" w:hAnsiTheme="minorHAnsi"/>
          <w:lang w:val="en-US"/>
        </w:rPr>
        <w:t>+45 2424 3598</w:t>
      </w:r>
    </w:p>
    <w:p w14:paraId="63172F85" w14:textId="77777777" w:rsidR="0081116E" w:rsidRPr="0081116E" w:rsidRDefault="0081116E" w:rsidP="00557FC0">
      <w:pPr>
        <w:spacing w:line="480" w:lineRule="auto"/>
        <w:rPr>
          <w:rFonts w:asciiTheme="minorHAnsi" w:hAnsiTheme="minorHAnsi"/>
          <w:lang w:val="en-US"/>
        </w:rPr>
      </w:pPr>
      <w:r w:rsidRPr="00F80BF8">
        <w:rPr>
          <w:rFonts w:asciiTheme="minorHAnsi" w:hAnsiTheme="minorHAnsi"/>
          <w:lang w:val="en-US"/>
        </w:rPr>
        <w:t>pso@mbg.au.dk</w:t>
      </w:r>
    </w:p>
    <w:p w14:paraId="0B86D9CF" w14:textId="77777777" w:rsidR="0081116E" w:rsidRDefault="0081116E" w:rsidP="0088257D">
      <w:pPr>
        <w:spacing w:line="480" w:lineRule="auto"/>
        <w:rPr>
          <w:rFonts w:asciiTheme="minorHAnsi" w:hAnsiTheme="minorHAnsi"/>
          <w:lang w:val="en-US"/>
        </w:rPr>
      </w:pPr>
    </w:p>
    <w:p w14:paraId="4F5EA188" w14:textId="77777777" w:rsidR="002A5F8B" w:rsidRPr="00366FA5" w:rsidRDefault="002A5F8B" w:rsidP="0088257D">
      <w:pPr>
        <w:spacing w:line="480" w:lineRule="auto"/>
        <w:rPr>
          <w:rFonts w:asciiTheme="minorHAnsi" w:eastAsiaTheme="minorEastAsia" w:hAnsiTheme="minorHAnsi" w:cs="Calibri"/>
          <w:b/>
          <w:bCs/>
          <w:noProof/>
          <w:lang w:val="en-US"/>
        </w:rPr>
      </w:pPr>
      <w:r w:rsidRPr="00366FA5">
        <w:rPr>
          <w:rFonts w:asciiTheme="minorHAnsi" w:hAnsiTheme="minorHAnsi"/>
          <w:lang w:val="en-US"/>
        </w:rPr>
        <w:br w:type="page"/>
      </w:r>
    </w:p>
    <w:p w14:paraId="7C67B53F" w14:textId="77777777" w:rsidR="00692C1F" w:rsidRPr="00366FA5" w:rsidRDefault="00692C1F" w:rsidP="00366FA5">
      <w:pPr>
        <w:pStyle w:val="Heading2"/>
        <w:tabs>
          <w:tab w:val="center" w:pos="4800"/>
          <w:tab w:val="right" w:pos="9500"/>
        </w:tabs>
        <w:spacing w:line="480" w:lineRule="auto"/>
        <w:ind w:firstLine="0"/>
        <w:rPr>
          <w:rFonts w:asciiTheme="minorHAnsi" w:hAnsiTheme="minorHAnsi"/>
          <w:sz w:val="28"/>
          <w:szCs w:val="28"/>
          <w:lang w:val="en-US"/>
        </w:rPr>
      </w:pPr>
      <w:r w:rsidRPr="00366FA5">
        <w:rPr>
          <w:rFonts w:asciiTheme="minorHAnsi" w:hAnsiTheme="minorHAnsi"/>
          <w:sz w:val="28"/>
          <w:szCs w:val="28"/>
          <w:lang w:val="en-US"/>
        </w:rPr>
        <w:lastRenderedPageBreak/>
        <w:t>Abstract</w:t>
      </w:r>
    </w:p>
    <w:p w14:paraId="31A11FBC" w14:textId="77777777" w:rsidR="00366FA5" w:rsidRDefault="00366FA5" w:rsidP="00366FA5">
      <w:pPr>
        <w:tabs>
          <w:tab w:val="center" w:pos="4800"/>
          <w:tab w:val="right" w:pos="9500"/>
        </w:tabs>
        <w:spacing w:line="480" w:lineRule="auto"/>
        <w:rPr>
          <w:rFonts w:asciiTheme="minorHAnsi" w:hAnsiTheme="minorHAnsi"/>
          <w:b/>
          <w:bCs/>
          <w:noProof/>
          <w:lang w:val="en-US"/>
        </w:rPr>
      </w:pPr>
    </w:p>
    <w:p w14:paraId="0D4B2DDE" w14:textId="77777777" w:rsidR="00177CAD" w:rsidRDefault="00A8281E" w:rsidP="00322FC9">
      <w:pPr>
        <w:tabs>
          <w:tab w:val="center" w:pos="4800"/>
          <w:tab w:val="right" w:pos="9500"/>
        </w:tabs>
        <w:spacing w:line="480" w:lineRule="auto"/>
        <w:rPr>
          <w:rFonts w:asciiTheme="minorHAnsi" w:eastAsiaTheme="minorEastAsia" w:hAnsiTheme="minorHAnsi" w:cs="Calibri"/>
          <w:b/>
          <w:bCs/>
          <w:noProof/>
          <w:sz w:val="32"/>
          <w:szCs w:val="32"/>
          <w:lang w:val="en-US"/>
        </w:rPr>
      </w:pPr>
      <w:r w:rsidRPr="00A8281E">
        <w:rPr>
          <w:rFonts w:asciiTheme="minorHAnsi" w:hAnsiTheme="minorHAnsi"/>
          <w:bCs/>
          <w:noProof/>
          <w:lang w:val="en-US"/>
        </w:rPr>
        <w:t>Predicting</w:t>
      </w:r>
      <w:r>
        <w:rPr>
          <w:rFonts w:asciiTheme="minorHAnsi" w:hAnsiTheme="minorHAnsi"/>
          <w:b/>
          <w:bCs/>
          <w:noProof/>
          <w:lang w:val="en-US"/>
        </w:rPr>
        <w:t xml:space="preserve"> </w:t>
      </w:r>
      <w:r>
        <w:rPr>
          <w:rFonts w:asciiTheme="minorHAnsi" w:hAnsiTheme="minorHAnsi"/>
          <w:bCs/>
          <w:noProof/>
          <w:lang w:val="en-US"/>
        </w:rPr>
        <w:t xml:space="preserve">individual quantitative trait phenotypes from high resolution genomic polymorphism data is important for personalized medicine in humans, plant and animal breeding and adaptive evolution. However, </w:t>
      </w:r>
      <w:r w:rsidR="00A86491">
        <w:rPr>
          <w:rFonts w:asciiTheme="minorHAnsi" w:hAnsiTheme="minorHAnsi"/>
          <w:bCs/>
          <w:noProof/>
          <w:lang w:val="en-US"/>
        </w:rPr>
        <w:t>this is difficult for population</w:t>
      </w:r>
      <w:r w:rsidR="00D0240E">
        <w:rPr>
          <w:rFonts w:asciiTheme="minorHAnsi" w:hAnsiTheme="minorHAnsi"/>
          <w:bCs/>
          <w:noProof/>
          <w:lang w:val="en-US"/>
        </w:rPr>
        <w:t>s</w:t>
      </w:r>
      <w:r w:rsidR="00A86491">
        <w:rPr>
          <w:rFonts w:asciiTheme="minorHAnsi" w:hAnsiTheme="minorHAnsi"/>
          <w:bCs/>
          <w:noProof/>
          <w:lang w:val="en-US"/>
        </w:rPr>
        <w:t xml:space="preserve"> of unrelated individuals when </w:t>
      </w:r>
      <w:r w:rsidR="00D0240E">
        <w:rPr>
          <w:rFonts w:asciiTheme="minorHAnsi" w:hAnsiTheme="minorHAnsi"/>
          <w:bCs/>
          <w:noProof/>
          <w:lang w:val="en-US"/>
        </w:rPr>
        <w:t xml:space="preserve">the </w:t>
      </w:r>
      <w:r w:rsidR="00A86491">
        <w:rPr>
          <w:rFonts w:asciiTheme="minorHAnsi" w:hAnsiTheme="minorHAnsi"/>
          <w:bCs/>
          <w:noProof/>
          <w:lang w:val="en-US"/>
        </w:rPr>
        <w:t xml:space="preserve">number of causal variants </w:t>
      </w:r>
      <w:r w:rsidR="00D0240E">
        <w:rPr>
          <w:rFonts w:asciiTheme="minorHAnsi" w:hAnsiTheme="minorHAnsi"/>
          <w:bCs/>
          <w:noProof/>
          <w:lang w:val="en-US"/>
        </w:rPr>
        <w:t>is low re</w:t>
      </w:r>
      <w:r w:rsidR="00A86491">
        <w:rPr>
          <w:rFonts w:asciiTheme="minorHAnsi" w:hAnsiTheme="minorHAnsi"/>
          <w:bCs/>
          <w:noProof/>
          <w:lang w:val="en-US"/>
        </w:rPr>
        <w:t xml:space="preserve">lative to the total number of polymorphisms and causal variants individually have small effects on the traits. </w:t>
      </w:r>
      <w:r w:rsidR="00D0240E">
        <w:rPr>
          <w:rFonts w:asciiTheme="minorHAnsi" w:hAnsiTheme="minorHAnsi"/>
          <w:bCs/>
          <w:noProof/>
          <w:lang w:val="en-US"/>
        </w:rPr>
        <w:t xml:space="preserve">We hypothesized that mapping molecular polymorphisms to </w:t>
      </w:r>
      <w:r w:rsidR="000E37C5">
        <w:rPr>
          <w:rFonts w:asciiTheme="minorHAnsi" w:hAnsiTheme="minorHAnsi"/>
          <w:bCs/>
          <w:noProof/>
          <w:lang w:val="en-US"/>
        </w:rPr>
        <w:t xml:space="preserve">genomic features such as </w:t>
      </w:r>
      <w:r w:rsidR="00D0240E">
        <w:rPr>
          <w:rFonts w:asciiTheme="minorHAnsi" w:hAnsiTheme="minorHAnsi"/>
          <w:bCs/>
          <w:noProof/>
          <w:lang w:val="en-US"/>
        </w:rPr>
        <w:t xml:space="preserve">genes and their gene ontology </w:t>
      </w:r>
      <w:r w:rsidR="00EA52B3">
        <w:rPr>
          <w:rFonts w:asciiTheme="minorHAnsi" w:hAnsiTheme="minorHAnsi"/>
          <w:bCs/>
          <w:noProof/>
          <w:lang w:val="en-US"/>
        </w:rPr>
        <w:t>categories</w:t>
      </w:r>
      <w:r w:rsidR="00D0240E">
        <w:rPr>
          <w:rFonts w:asciiTheme="minorHAnsi" w:hAnsiTheme="minorHAnsi"/>
          <w:bCs/>
          <w:noProof/>
          <w:lang w:val="en-US"/>
        </w:rPr>
        <w:t xml:space="preserve"> could increase the accuracy of genomic prediction models</w:t>
      </w:r>
      <w:r w:rsidR="000C533D">
        <w:rPr>
          <w:rFonts w:asciiTheme="minorHAnsi" w:hAnsiTheme="minorHAnsi"/>
          <w:bCs/>
          <w:noProof/>
          <w:lang w:val="en-US"/>
        </w:rPr>
        <w:t>.</w:t>
      </w:r>
      <w:r w:rsidR="0098266D" w:rsidRPr="00DE39E8">
        <w:rPr>
          <w:rFonts w:asciiTheme="minorHAnsi" w:hAnsiTheme="minorHAnsi"/>
          <w:noProof/>
          <w:lang w:val="en-US"/>
        </w:rPr>
        <w:t xml:space="preserve"> </w:t>
      </w:r>
      <w:r w:rsidR="002379A3" w:rsidRPr="00DE39E8">
        <w:rPr>
          <w:rFonts w:asciiTheme="minorHAnsi" w:hAnsiTheme="minorHAnsi"/>
          <w:noProof/>
          <w:lang w:val="en-US"/>
        </w:rPr>
        <w:t xml:space="preserve">We </w:t>
      </w:r>
      <w:r w:rsidR="002379A3">
        <w:rPr>
          <w:rFonts w:asciiTheme="minorHAnsi" w:hAnsiTheme="minorHAnsi"/>
          <w:noProof/>
          <w:lang w:val="en-US"/>
        </w:rPr>
        <w:t xml:space="preserve">developed </w:t>
      </w:r>
      <w:r w:rsidR="002379A3" w:rsidRPr="00DE39E8">
        <w:rPr>
          <w:rFonts w:asciiTheme="minorHAnsi" w:hAnsiTheme="minorHAnsi"/>
          <w:noProof/>
          <w:lang w:val="en-US"/>
        </w:rPr>
        <w:t xml:space="preserve">a genomic feature best linear unbiased prediction (GFBLUP) model that </w:t>
      </w:r>
      <w:r w:rsidR="002379A3">
        <w:rPr>
          <w:rFonts w:asciiTheme="minorHAnsi" w:hAnsiTheme="minorHAnsi"/>
          <w:noProof/>
          <w:lang w:val="en-US"/>
        </w:rPr>
        <w:t xml:space="preserve">implements this strategy and applied it to </w:t>
      </w:r>
      <w:r w:rsidR="0041292E">
        <w:rPr>
          <w:rFonts w:asciiTheme="minorHAnsi" w:hAnsiTheme="minorHAnsi"/>
          <w:noProof/>
          <w:lang w:val="en-US"/>
        </w:rPr>
        <w:t xml:space="preserve">three quantitative traits (startle response, starvation resistance and chill coma recovery) </w:t>
      </w:r>
      <w:r w:rsidR="00E013FD" w:rsidRPr="00DE39E8">
        <w:rPr>
          <w:rFonts w:asciiTheme="minorHAnsi" w:hAnsiTheme="minorHAnsi"/>
          <w:bCs/>
          <w:noProof/>
          <w:lang w:val="en-US"/>
        </w:rPr>
        <w:t xml:space="preserve">in </w:t>
      </w:r>
      <w:r w:rsidR="00FC7271">
        <w:rPr>
          <w:rFonts w:asciiTheme="minorHAnsi" w:hAnsiTheme="minorHAnsi"/>
          <w:noProof/>
          <w:lang w:val="en-US"/>
        </w:rPr>
        <w:t xml:space="preserve">the </w:t>
      </w:r>
      <w:r w:rsidR="002379A3">
        <w:rPr>
          <w:rFonts w:asciiTheme="minorHAnsi" w:hAnsiTheme="minorHAnsi"/>
          <w:noProof/>
          <w:lang w:val="en-US"/>
        </w:rPr>
        <w:t xml:space="preserve">unrelated, sequenced inbred lines of the </w:t>
      </w:r>
      <w:r w:rsidR="00FC7271" w:rsidRPr="00DE39E8">
        <w:rPr>
          <w:rFonts w:asciiTheme="minorHAnsi" w:hAnsiTheme="minorHAnsi"/>
          <w:i/>
          <w:iCs/>
          <w:noProof/>
          <w:lang w:val="en-US"/>
        </w:rPr>
        <w:t>Drosophila melanogaster</w:t>
      </w:r>
      <w:r w:rsidR="00FC7271" w:rsidRPr="00DE39E8">
        <w:rPr>
          <w:rFonts w:asciiTheme="minorHAnsi" w:hAnsiTheme="minorHAnsi"/>
          <w:noProof/>
          <w:lang w:val="en-US"/>
        </w:rPr>
        <w:t xml:space="preserve"> Genetic Reference Panel</w:t>
      </w:r>
      <w:r w:rsidR="00E013FD" w:rsidRPr="00DE39E8">
        <w:rPr>
          <w:rFonts w:asciiTheme="minorHAnsi" w:hAnsiTheme="minorHAnsi"/>
          <w:noProof/>
          <w:lang w:val="en-US"/>
        </w:rPr>
        <w:t xml:space="preserve">. </w:t>
      </w:r>
      <w:r w:rsidR="00FC7271" w:rsidRPr="00FC7271">
        <w:rPr>
          <w:rFonts w:asciiTheme="minorHAnsi" w:hAnsiTheme="minorHAnsi"/>
          <w:noProof/>
          <w:lang w:val="en-US"/>
        </w:rPr>
        <w:t xml:space="preserve">Our results indicate that </w:t>
      </w:r>
      <w:r w:rsidR="004E45EB">
        <w:rPr>
          <w:rFonts w:asciiTheme="minorHAnsi" w:hAnsiTheme="minorHAnsi"/>
          <w:noProof/>
          <w:lang w:val="en-US"/>
        </w:rPr>
        <w:t xml:space="preserve">subsetting </w:t>
      </w:r>
      <w:r w:rsidR="00FC7271" w:rsidRPr="00FC7271">
        <w:rPr>
          <w:rFonts w:asciiTheme="minorHAnsi" w:hAnsiTheme="minorHAnsi"/>
          <w:noProof/>
          <w:lang w:val="en-US"/>
        </w:rPr>
        <w:t xml:space="preserve">markers </w:t>
      </w:r>
      <w:r w:rsidR="004E45EB">
        <w:rPr>
          <w:rFonts w:asciiTheme="minorHAnsi" w:hAnsiTheme="minorHAnsi"/>
          <w:noProof/>
          <w:lang w:val="en-US"/>
        </w:rPr>
        <w:t xml:space="preserve">based on genomic features </w:t>
      </w:r>
      <w:r w:rsidR="00FC7271" w:rsidRPr="00FC7271">
        <w:rPr>
          <w:rFonts w:asciiTheme="minorHAnsi" w:hAnsiTheme="minorHAnsi"/>
          <w:noProof/>
          <w:lang w:val="en-US"/>
        </w:rPr>
        <w:t>increase</w:t>
      </w:r>
      <w:r w:rsidR="002379A3">
        <w:rPr>
          <w:rFonts w:asciiTheme="minorHAnsi" w:hAnsiTheme="minorHAnsi"/>
          <w:noProof/>
          <w:lang w:val="en-US"/>
        </w:rPr>
        <w:t>s</w:t>
      </w:r>
      <w:r w:rsidR="00FC7271" w:rsidRPr="00FC7271">
        <w:rPr>
          <w:rFonts w:asciiTheme="minorHAnsi" w:hAnsiTheme="minorHAnsi"/>
          <w:noProof/>
          <w:lang w:val="en-US"/>
        </w:rPr>
        <w:t xml:space="preserve"> the predictive ability </w:t>
      </w:r>
      <w:r w:rsidR="002379A3">
        <w:rPr>
          <w:rFonts w:asciiTheme="minorHAnsi" w:hAnsiTheme="minorHAnsi"/>
          <w:noProof/>
          <w:lang w:val="en-US"/>
        </w:rPr>
        <w:t xml:space="preserve">relative to the standard </w:t>
      </w:r>
      <w:r w:rsidR="004C0E01">
        <w:rPr>
          <w:rFonts w:asciiTheme="minorHAnsi" w:hAnsiTheme="minorHAnsi"/>
          <w:noProof/>
          <w:lang w:val="en-US"/>
        </w:rPr>
        <w:t xml:space="preserve">GBLUP </w:t>
      </w:r>
      <w:r w:rsidR="002379A3">
        <w:rPr>
          <w:rFonts w:asciiTheme="minorHAnsi" w:hAnsiTheme="minorHAnsi"/>
          <w:noProof/>
          <w:lang w:val="en-US"/>
        </w:rPr>
        <w:t>model</w:t>
      </w:r>
      <w:r w:rsidR="00C02948">
        <w:rPr>
          <w:rFonts w:asciiTheme="minorHAnsi" w:hAnsiTheme="minorHAnsi"/>
          <w:noProof/>
          <w:lang w:val="en-US"/>
        </w:rPr>
        <w:t xml:space="preserve">. Both models use all markers, but GFBLUP </w:t>
      </w:r>
      <w:r w:rsidR="00C02948">
        <w:rPr>
          <w:rFonts w:asciiTheme="minorHAnsi" w:hAnsiTheme="minorHAnsi"/>
          <w:lang w:val="en-US"/>
        </w:rPr>
        <w:t>allow</w:t>
      </w:r>
      <w:r w:rsidR="00F314DC">
        <w:rPr>
          <w:rFonts w:asciiTheme="minorHAnsi" w:hAnsiTheme="minorHAnsi"/>
          <w:lang w:val="en-US"/>
        </w:rPr>
        <w:t>s</w:t>
      </w:r>
      <w:r w:rsidR="00C02948">
        <w:rPr>
          <w:rFonts w:asciiTheme="minorHAnsi" w:hAnsiTheme="minorHAnsi"/>
          <w:lang w:val="en-US"/>
        </w:rPr>
        <w:t xml:space="preserve"> different</w:t>
      </w:r>
      <w:r w:rsidR="00F314DC">
        <w:rPr>
          <w:rFonts w:asciiTheme="minorHAnsi" w:hAnsiTheme="minorHAnsi"/>
          <w:lang w:val="en-US"/>
        </w:rPr>
        <w:t>ial</w:t>
      </w:r>
      <w:r w:rsidR="00C02948">
        <w:rPr>
          <w:rFonts w:asciiTheme="minorHAnsi" w:hAnsiTheme="minorHAnsi"/>
          <w:lang w:val="en-US"/>
        </w:rPr>
        <w:t xml:space="preserve"> weight</w:t>
      </w:r>
      <w:r w:rsidR="00F314DC">
        <w:rPr>
          <w:rFonts w:asciiTheme="minorHAnsi" w:hAnsiTheme="minorHAnsi"/>
          <w:lang w:val="en-US"/>
        </w:rPr>
        <w:t>ing</w:t>
      </w:r>
      <w:r w:rsidR="00C02948">
        <w:rPr>
          <w:rFonts w:asciiTheme="minorHAnsi" w:hAnsiTheme="minorHAnsi"/>
          <w:lang w:val="en-US"/>
        </w:rPr>
        <w:t xml:space="preserve"> o</w:t>
      </w:r>
      <w:r w:rsidR="00F314DC">
        <w:rPr>
          <w:rFonts w:asciiTheme="minorHAnsi" w:hAnsiTheme="minorHAnsi"/>
          <w:lang w:val="en-US"/>
        </w:rPr>
        <w:t>f</w:t>
      </w:r>
      <w:r w:rsidR="00C02948">
        <w:rPr>
          <w:rFonts w:asciiTheme="minorHAnsi" w:hAnsiTheme="minorHAnsi"/>
          <w:lang w:val="en-US"/>
        </w:rPr>
        <w:t xml:space="preserve"> the individual genetic marker relationships</w:t>
      </w:r>
      <w:r w:rsidR="00F314DC">
        <w:rPr>
          <w:rFonts w:asciiTheme="minorHAnsi" w:hAnsiTheme="minorHAnsi"/>
          <w:lang w:val="en-US"/>
        </w:rPr>
        <w:t>,</w:t>
      </w:r>
      <w:r w:rsidR="00C02948">
        <w:rPr>
          <w:rFonts w:asciiTheme="minorHAnsi" w:hAnsiTheme="minorHAnsi"/>
          <w:lang w:val="en-US"/>
        </w:rPr>
        <w:t xml:space="preserve"> whereas GBLUP weighs the genetic marker relationships equally. </w:t>
      </w:r>
      <w:r w:rsidR="00C02948">
        <w:rPr>
          <w:rFonts w:asciiTheme="minorHAnsi" w:hAnsiTheme="minorHAnsi"/>
          <w:noProof/>
          <w:lang w:val="en-US"/>
        </w:rPr>
        <w:t>S</w:t>
      </w:r>
      <w:r w:rsidR="00E013FD" w:rsidRPr="00DE39E8">
        <w:rPr>
          <w:rFonts w:asciiTheme="minorHAnsi" w:hAnsiTheme="minorHAnsi"/>
          <w:noProof/>
          <w:lang w:val="en-US"/>
        </w:rPr>
        <w:t>imulation</w:t>
      </w:r>
      <w:r w:rsidR="00C02948">
        <w:rPr>
          <w:rFonts w:asciiTheme="minorHAnsi" w:hAnsiTheme="minorHAnsi"/>
          <w:noProof/>
          <w:lang w:val="en-US"/>
        </w:rPr>
        <w:t xml:space="preserve"> studies</w:t>
      </w:r>
      <w:r w:rsidR="00E013FD" w:rsidRPr="00DE39E8">
        <w:rPr>
          <w:rFonts w:asciiTheme="minorHAnsi" w:hAnsiTheme="minorHAnsi"/>
          <w:noProof/>
          <w:lang w:val="en-US"/>
        </w:rPr>
        <w:t xml:space="preserve"> </w:t>
      </w:r>
      <w:r w:rsidR="00937369">
        <w:rPr>
          <w:rFonts w:asciiTheme="minorHAnsi" w:hAnsiTheme="minorHAnsi"/>
          <w:noProof/>
          <w:lang w:val="en-US"/>
        </w:rPr>
        <w:t>show</w:t>
      </w:r>
      <w:r w:rsidR="00937369" w:rsidRPr="00DE39E8">
        <w:rPr>
          <w:rFonts w:asciiTheme="minorHAnsi" w:hAnsiTheme="minorHAnsi"/>
          <w:noProof/>
          <w:lang w:val="en-US"/>
        </w:rPr>
        <w:t xml:space="preserve"> </w:t>
      </w:r>
      <w:r w:rsidR="00E013FD" w:rsidRPr="00DE39E8">
        <w:rPr>
          <w:rFonts w:asciiTheme="minorHAnsi" w:hAnsiTheme="minorHAnsi"/>
          <w:noProof/>
          <w:lang w:val="en-US"/>
        </w:rPr>
        <w:t>that it is po</w:t>
      </w:r>
      <w:r w:rsidR="00B40673" w:rsidRPr="00DE39E8">
        <w:rPr>
          <w:rFonts w:asciiTheme="minorHAnsi" w:hAnsiTheme="minorHAnsi"/>
          <w:noProof/>
          <w:lang w:val="en-US"/>
        </w:rPr>
        <w:t>s</w:t>
      </w:r>
      <w:r w:rsidR="00E013FD" w:rsidRPr="00DE39E8">
        <w:rPr>
          <w:rFonts w:asciiTheme="minorHAnsi" w:hAnsiTheme="minorHAnsi"/>
          <w:noProof/>
          <w:lang w:val="en-US"/>
        </w:rPr>
        <w:t>sible</w:t>
      </w:r>
      <w:r w:rsidR="009B3554" w:rsidRPr="00DE39E8">
        <w:rPr>
          <w:rFonts w:asciiTheme="minorHAnsi" w:hAnsiTheme="minorHAnsi"/>
          <w:noProof/>
          <w:lang w:val="en-US"/>
        </w:rPr>
        <w:t xml:space="preserve"> </w:t>
      </w:r>
      <w:r w:rsidR="00E013FD" w:rsidRPr="00DE39E8">
        <w:rPr>
          <w:rFonts w:asciiTheme="minorHAnsi" w:hAnsiTheme="minorHAnsi"/>
          <w:noProof/>
          <w:lang w:val="en-US"/>
        </w:rPr>
        <w:t xml:space="preserve">to further increase </w:t>
      </w:r>
      <w:r w:rsidR="00E60F78">
        <w:rPr>
          <w:rFonts w:asciiTheme="minorHAnsi" w:hAnsiTheme="minorHAnsi"/>
          <w:noProof/>
          <w:lang w:val="en-US"/>
        </w:rPr>
        <w:t xml:space="preserve">the </w:t>
      </w:r>
      <w:r w:rsidR="004860E5" w:rsidRPr="00DE39E8">
        <w:rPr>
          <w:rFonts w:asciiTheme="minorHAnsi" w:hAnsiTheme="minorHAnsi"/>
          <w:noProof/>
          <w:lang w:val="en-US"/>
        </w:rPr>
        <w:t>accuracy of genomic prediction</w:t>
      </w:r>
      <w:r w:rsidR="003F7A52" w:rsidRPr="00DE39E8">
        <w:rPr>
          <w:rFonts w:asciiTheme="minorHAnsi" w:hAnsiTheme="minorHAnsi"/>
          <w:noProof/>
          <w:lang w:val="en-US"/>
        </w:rPr>
        <w:t xml:space="preserve"> </w:t>
      </w:r>
      <w:r w:rsidR="009B3554" w:rsidRPr="00DE39E8">
        <w:rPr>
          <w:rFonts w:asciiTheme="minorHAnsi" w:hAnsiTheme="minorHAnsi"/>
          <w:noProof/>
          <w:lang w:val="en-US"/>
        </w:rPr>
        <w:t>for complex trait</w:t>
      </w:r>
      <w:r w:rsidR="00F14D8F">
        <w:rPr>
          <w:rFonts w:asciiTheme="minorHAnsi" w:hAnsiTheme="minorHAnsi"/>
          <w:noProof/>
          <w:lang w:val="en-US"/>
        </w:rPr>
        <w:t>s</w:t>
      </w:r>
      <w:r w:rsidR="009B3554" w:rsidRPr="00DE39E8">
        <w:rPr>
          <w:rFonts w:asciiTheme="minorHAnsi" w:hAnsiTheme="minorHAnsi"/>
          <w:noProof/>
          <w:lang w:val="en-US"/>
        </w:rPr>
        <w:t xml:space="preserve"> </w:t>
      </w:r>
      <w:r w:rsidR="00E60F78">
        <w:rPr>
          <w:rFonts w:asciiTheme="minorHAnsi" w:hAnsiTheme="minorHAnsi"/>
          <w:noProof/>
          <w:lang w:val="en-US"/>
        </w:rPr>
        <w:t xml:space="preserve">using this model, provided the </w:t>
      </w:r>
      <w:r w:rsidR="0041292E" w:rsidRPr="00DE39E8">
        <w:rPr>
          <w:rFonts w:asciiTheme="minorHAnsi" w:hAnsiTheme="minorHAnsi"/>
          <w:noProof/>
          <w:lang w:val="en-US"/>
        </w:rPr>
        <w:t xml:space="preserve">genomic features </w:t>
      </w:r>
      <w:r w:rsidR="00E60F78">
        <w:rPr>
          <w:rFonts w:asciiTheme="minorHAnsi" w:hAnsiTheme="minorHAnsi"/>
          <w:noProof/>
          <w:lang w:val="en-US"/>
        </w:rPr>
        <w:t xml:space="preserve">are </w:t>
      </w:r>
      <w:r w:rsidR="0041292E" w:rsidRPr="00DE39E8">
        <w:rPr>
          <w:rFonts w:asciiTheme="minorHAnsi" w:hAnsiTheme="minorHAnsi"/>
          <w:noProof/>
          <w:lang w:val="en-US"/>
        </w:rPr>
        <w:t>enriched for causal variants.</w:t>
      </w:r>
      <w:r w:rsidR="00322FC9">
        <w:rPr>
          <w:rFonts w:asciiTheme="minorHAnsi" w:hAnsiTheme="minorHAnsi"/>
          <w:noProof/>
          <w:lang w:val="en-US"/>
        </w:rPr>
        <w:t xml:space="preserve"> </w:t>
      </w:r>
      <w:r w:rsidR="00E60F78" w:rsidRPr="00E60F78">
        <w:rPr>
          <w:rFonts w:asciiTheme="minorHAnsi" w:hAnsiTheme="minorHAnsi"/>
          <w:bCs/>
          <w:noProof/>
          <w:lang w:val="en-US"/>
        </w:rPr>
        <w:t xml:space="preserve">Our </w:t>
      </w:r>
      <w:r w:rsidR="00794799" w:rsidRPr="00DE39E8">
        <w:rPr>
          <w:rFonts w:asciiTheme="minorHAnsi" w:hAnsiTheme="minorHAnsi"/>
          <w:noProof/>
          <w:lang w:val="en-US"/>
        </w:rPr>
        <w:t xml:space="preserve">GFBLUP model using prior information on genomic features enriched for causal variants can increase </w:t>
      </w:r>
      <w:r w:rsidR="00E60F78">
        <w:rPr>
          <w:rFonts w:asciiTheme="minorHAnsi" w:hAnsiTheme="minorHAnsi"/>
          <w:noProof/>
          <w:lang w:val="en-US"/>
        </w:rPr>
        <w:t xml:space="preserve">the </w:t>
      </w:r>
      <w:r w:rsidR="00794799" w:rsidRPr="00DE39E8">
        <w:rPr>
          <w:rFonts w:asciiTheme="minorHAnsi" w:hAnsiTheme="minorHAnsi"/>
          <w:noProof/>
          <w:lang w:val="en-US"/>
        </w:rPr>
        <w:t>accuracy of genomic</w:t>
      </w:r>
      <w:r w:rsidR="00FB096E">
        <w:rPr>
          <w:rFonts w:asciiTheme="minorHAnsi" w:hAnsiTheme="minorHAnsi"/>
          <w:noProof/>
          <w:lang w:val="en-US"/>
        </w:rPr>
        <w:t xml:space="preserve"> predictions</w:t>
      </w:r>
      <w:r w:rsidR="00E60F78">
        <w:rPr>
          <w:rFonts w:asciiTheme="minorHAnsi" w:hAnsiTheme="minorHAnsi"/>
          <w:noProof/>
          <w:lang w:val="en-US"/>
        </w:rPr>
        <w:t xml:space="preserve"> in populations of unrelated individuals and </w:t>
      </w:r>
      <w:r w:rsidR="0098266D" w:rsidRPr="00DE39E8">
        <w:rPr>
          <w:rFonts w:asciiTheme="minorHAnsi" w:hAnsiTheme="minorHAnsi"/>
          <w:lang w:val="en-US"/>
        </w:rPr>
        <w:t>provide</w:t>
      </w:r>
      <w:r w:rsidR="00E60F78">
        <w:rPr>
          <w:rFonts w:asciiTheme="minorHAnsi" w:hAnsiTheme="minorHAnsi"/>
          <w:lang w:val="en-US"/>
        </w:rPr>
        <w:t>s</w:t>
      </w:r>
      <w:r w:rsidR="0098266D" w:rsidRPr="00DE39E8">
        <w:rPr>
          <w:rFonts w:asciiTheme="minorHAnsi" w:hAnsiTheme="minorHAnsi"/>
          <w:lang w:val="en-US"/>
        </w:rPr>
        <w:t xml:space="preserve"> a formal statistical framework for </w:t>
      </w:r>
      <w:r w:rsidR="00E60F78">
        <w:rPr>
          <w:rFonts w:asciiTheme="minorHAnsi" w:hAnsiTheme="minorHAnsi"/>
          <w:lang w:val="en-US"/>
        </w:rPr>
        <w:t xml:space="preserve">leveraging </w:t>
      </w:r>
      <w:r w:rsidR="00794799" w:rsidRPr="00DE39E8">
        <w:rPr>
          <w:rFonts w:asciiTheme="minorHAnsi" w:hAnsiTheme="minorHAnsi"/>
          <w:lang w:val="en-US"/>
        </w:rPr>
        <w:t xml:space="preserve">and evaluating </w:t>
      </w:r>
      <w:r w:rsidR="0098266D" w:rsidRPr="00DE39E8">
        <w:rPr>
          <w:rFonts w:asciiTheme="minorHAnsi" w:hAnsiTheme="minorHAnsi"/>
          <w:lang w:val="en-US"/>
        </w:rPr>
        <w:t xml:space="preserve">information across </w:t>
      </w:r>
      <w:r w:rsidR="00E60F78">
        <w:rPr>
          <w:rFonts w:asciiTheme="minorHAnsi" w:hAnsiTheme="minorHAnsi"/>
          <w:lang w:val="en-US"/>
        </w:rPr>
        <w:t xml:space="preserve">multiple </w:t>
      </w:r>
      <w:r w:rsidR="0098266D" w:rsidRPr="00DE39E8">
        <w:rPr>
          <w:rFonts w:asciiTheme="minorHAnsi" w:hAnsiTheme="minorHAnsi"/>
          <w:lang w:val="en-US"/>
        </w:rPr>
        <w:t>experimental studies</w:t>
      </w:r>
      <w:r w:rsidR="00794799" w:rsidRPr="00DE39E8">
        <w:rPr>
          <w:rFonts w:asciiTheme="minorHAnsi" w:hAnsiTheme="minorHAnsi"/>
          <w:lang w:val="en-US"/>
        </w:rPr>
        <w:t xml:space="preserve"> </w:t>
      </w:r>
      <w:r w:rsidR="00E60F78">
        <w:rPr>
          <w:rFonts w:asciiTheme="minorHAnsi" w:hAnsiTheme="minorHAnsi"/>
          <w:lang w:val="en-US"/>
        </w:rPr>
        <w:t xml:space="preserve">to </w:t>
      </w:r>
      <w:r w:rsidR="00794799" w:rsidRPr="00DE39E8">
        <w:rPr>
          <w:rFonts w:asciiTheme="minorHAnsi" w:hAnsiTheme="minorHAnsi"/>
          <w:color w:val="000000"/>
          <w:lang w:val="en-US"/>
        </w:rPr>
        <w:t>provide n</w:t>
      </w:r>
      <w:r w:rsidR="00794799" w:rsidRPr="00DE39E8">
        <w:rPr>
          <w:rFonts w:asciiTheme="minorHAnsi" w:hAnsiTheme="minorHAnsi"/>
          <w:lang w:val="en-US"/>
        </w:rPr>
        <w:t xml:space="preserve">ovel insights into </w:t>
      </w:r>
      <w:r w:rsidR="00E60F78">
        <w:rPr>
          <w:rFonts w:asciiTheme="minorHAnsi" w:hAnsiTheme="minorHAnsi"/>
          <w:lang w:val="en-US"/>
        </w:rPr>
        <w:t xml:space="preserve">the </w:t>
      </w:r>
      <w:r w:rsidR="00794799" w:rsidRPr="00DE39E8">
        <w:rPr>
          <w:rFonts w:asciiTheme="minorHAnsi" w:hAnsiTheme="minorHAnsi"/>
          <w:lang w:val="en-US"/>
        </w:rPr>
        <w:t xml:space="preserve">genetic </w:t>
      </w:r>
      <w:r w:rsidR="00257698">
        <w:rPr>
          <w:rFonts w:asciiTheme="minorHAnsi" w:hAnsiTheme="minorHAnsi"/>
          <w:lang w:val="en-US"/>
        </w:rPr>
        <w:t>architecture of</w:t>
      </w:r>
      <w:r w:rsidR="00794799" w:rsidRPr="00DE39E8">
        <w:rPr>
          <w:rFonts w:asciiTheme="minorHAnsi" w:hAnsiTheme="minorHAnsi"/>
          <w:lang w:val="en-US"/>
        </w:rPr>
        <w:t xml:space="preserve"> complex traits.</w:t>
      </w:r>
      <w:r w:rsidR="00177CAD">
        <w:rPr>
          <w:rFonts w:asciiTheme="minorHAnsi" w:hAnsiTheme="minorHAnsi"/>
          <w:lang w:val="en-US"/>
        </w:rPr>
        <w:br w:type="page"/>
      </w:r>
    </w:p>
    <w:p w14:paraId="182B4477" w14:textId="77777777" w:rsidR="00692C1F" w:rsidRPr="00366FA5" w:rsidRDefault="00692C1F" w:rsidP="00366FA5">
      <w:pPr>
        <w:pStyle w:val="Heading2"/>
        <w:tabs>
          <w:tab w:val="center" w:pos="4800"/>
          <w:tab w:val="right" w:pos="9500"/>
        </w:tabs>
        <w:spacing w:line="480" w:lineRule="auto"/>
        <w:ind w:firstLine="0"/>
        <w:rPr>
          <w:rFonts w:asciiTheme="minorHAnsi" w:hAnsiTheme="minorHAnsi"/>
          <w:sz w:val="28"/>
          <w:szCs w:val="28"/>
          <w:lang w:val="en-US"/>
        </w:rPr>
      </w:pPr>
      <w:r w:rsidRPr="00366FA5">
        <w:rPr>
          <w:rFonts w:asciiTheme="minorHAnsi" w:hAnsiTheme="minorHAnsi"/>
          <w:sz w:val="28"/>
          <w:szCs w:val="28"/>
          <w:lang w:val="en-US"/>
        </w:rPr>
        <w:lastRenderedPageBreak/>
        <w:t xml:space="preserve">1  </w:t>
      </w:r>
      <w:bookmarkStart w:id="0" w:name="GrindEQpgref54e5b4241"/>
      <w:bookmarkEnd w:id="0"/>
      <w:r w:rsidR="002A4A56">
        <w:rPr>
          <w:rFonts w:asciiTheme="minorHAnsi" w:hAnsiTheme="minorHAnsi"/>
          <w:sz w:val="28"/>
          <w:szCs w:val="28"/>
          <w:lang w:val="en-US"/>
        </w:rPr>
        <w:t>Introduction</w:t>
      </w:r>
    </w:p>
    <w:p w14:paraId="4EEE4027" w14:textId="77777777" w:rsidR="00692C1F" w:rsidRPr="00491DDC" w:rsidRDefault="00692C1F" w:rsidP="00366FA5">
      <w:pPr>
        <w:tabs>
          <w:tab w:val="center" w:pos="4800"/>
          <w:tab w:val="right" w:pos="9500"/>
        </w:tabs>
        <w:spacing w:line="480" w:lineRule="auto"/>
        <w:jc w:val="both"/>
        <w:rPr>
          <w:rFonts w:asciiTheme="minorHAnsi" w:hAnsiTheme="minorHAnsi"/>
          <w:noProof/>
          <w:lang w:val="en-US"/>
        </w:rPr>
      </w:pPr>
    </w:p>
    <w:p w14:paraId="251FF77B" w14:textId="5C6EC5B6" w:rsidR="005D4EA5" w:rsidRPr="00C65DCF" w:rsidRDefault="00A15010" w:rsidP="00366FA5">
      <w:pPr>
        <w:widowControl w:val="0"/>
        <w:autoSpaceDE w:val="0"/>
        <w:autoSpaceDN w:val="0"/>
        <w:adjustRightInd w:val="0"/>
        <w:spacing w:line="480" w:lineRule="auto"/>
        <w:rPr>
          <w:rFonts w:asciiTheme="minorHAnsi" w:hAnsiTheme="minorHAnsi"/>
          <w:noProof/>
        </w:rPr>
      </w:pPr>
      <w:r>
        <w:rPr>
          <w:rFonts w:asciiTheme="minorHAnsi" w:hAnsiTheme="minorHAnsi"/>
          <w:noProof/>
          <w:lang w:val="en-US"/>
        </w:rPr>
        <w:t xml:space="preserve">Variation for complex traits is due to many interacting loci with small individual effects on </w:t>
      </w:r>
      <w:r w:rsidR="00536A97">
        <w:rPr>
          <w:rFonts w:asciiTheme="minorHAnsi" w:hAnsiTheme="minorHAnsi"/>
          <w:noProof/>
          <w:lang w:val="en-US"/>
        </w:rPr>
        <w:t xml:space="preserve">each </w:t>
      </w:r>
      <w:r>
        <w:rPr>
          <w:rFonts w:asciiTheme="minorHAnsi" w:hAnsiTheme="minorHAnsi"/>
          <w:noProof/>
          <w:lang w:val="en-US"/>
        </w:rPr>
        <w:t>trait as well as environmental influences</w:t>
      </w:r>
      <w:r w:rsidR="00B31776" w:rsidRPr="004F440A">
        <w:rPr>
          <w:rFonts w:asciiTheme="minorHAnsi" w:hAnsiTheme="minorHAnsi"/>
          <w:noProof/>
          <w:lang w:val="en-US"/>
        </w:rPr>
        <w:t xml:space="preserve"> </w:t>
      </w:r>
      <w:r w:rsidR="00B06FFF" w:rsidRPr="004F440A">
        <w:rPr>
          <w:rFonts w:asciiTheme="minorHAnsi" w:hAnsiTheme="minorHAnsi"/>
          <w:noProof/>
          <w:color w:val="FF0000"/>
          <w:lang w:val="en-US"/>
        </w:rPr>
        <w:fldChar w:fldCharType="begin"/>
      </w:r>
      <w:r w:rsidR="00CF42A0" w:rsidRPr="004F440A">
        <w:rPr>
          <w:rFonts w:asciiTheme="minorHAnsi" w:hAnsiTheme="minorHAnsi"/>
          <w:noProof/>
          <w:color w:val="FF0000"/>
          <w:lang w:val="en-US"/>
        </w:rPr>
        <w:instrText xml:space="preserve"> ADDIN ZOTERO_ITEM CSL_CITATION {"citationID":"167lkkidm3","properties":{"formattedCitation":"(Falconer and Mackay 1996)","plainCitation":"(Falconer and Mackay 1996)"},"citationItems":[{"id":36,"uris":["http://zotero.org/users/2730477/items/IWVMQH8R"],"uri":["http://zotero.org/users/2730477/items/IWVMQH8R"],"itemData":{"id":36,"type":"book","title":"Introduction to quantitative genetics","publisher":"Benjamin Cummings","number-of-pages":"480","edition":"4th","ISBN":"ISBN-10: 0582243025","language":"English","author":[{"family":"Falconer","given":"Douglas S."},{"family":"Mackay","given":"Trudy F. C."}],"issued":{"date-parts":[["1996"]]}}}],"schema":"https://github.com/citation-style-language/schema/raw/master/csl-citation.json"} </w:instrText>
      </w:r>
      <w:r w:rsidR="00B06FFF" w:rsidRPr="004F440A">
        <w:rPr>
          <w:rFonts w:asciiTheme="minorHAnsi" w:hAnsiTheme="minorHAnsi"/>
          <w:noProof/>
          <w:color w:val="FF0000"/>
          <w:lang w:val="en-US"/>
        </w:rPr>
        <w:fldChar w:fldCharType="separate"/>
      </w:r>
      <w:r w:rsidR="00CF42A0" w:rsidRPr="00986950">
        <w:rPr>
          <w:rFonts w:asciiTheme="minorHAnsi" w:hAnsiTheme="minorHAnsi"/>
          <w:lang w:val="en-US"/>
        </w:rPr>
        <w:t>(Falconer and Mackay 1996)</w:t>
      </w:r>
      <w:r w:rsidR="00B06FFF" w:rsidRPr="004F440A">
        <w:rPr>
          <w:rFonts w:asciiTheme="minorHAnsi" w:hAnsiTheme="minorHAnsi"/>
          <w:noProof/>
          <w:color w:val="FF0000"/>
          <w:lang w:val="en-US"/>
        </w:rPr>
        <w:fldChar w:fldCharType="end"/>
      </w:r>
      <w:r w:rsidR="00B31776" w:rsidRPr="004F440A">
        <w:rPr>
          <w:rFonts w:asciiTheme="minorHAnsi" w:hAnsiTheme="minorHAnsi"/>
          <w:noProof/>
          <w:lang w:val="en-US"/>
        </w:rPr>
        <w:t>.</w:t>
      </w:r>
      <w:r>
        <w:rPr>
          <w:rFonts w:asciiTheme="minorHAnsi" w:hAnsiTheme="minorHAnsi"/>
          <w:noProof/>
          <w:lang w:val="en-US"/>
        </w:rPr>
        <w:t xml:space="preserve"> Knowledge of the underlying causal polymorphisms and their effects is thus critical for predicting disease susceptibility in humans, improving production traits in plants and animals, and predicting adaptive evolution. </w:t>
      </w:r>
      <w:r w:rsidR="007554B3">
        <w:rPr>
          <w:rFonts w:asciiTheme="minorHAnsi" w:hAnsiTheme="minorHAnsi"/>
          <w:noProof/>
          <w:lang w:val="en-US"/>
        </w:rPr>
        <w:t>Genetic mapping approaches to dissect</w:t>
      </w:r>
      <w:del w:id="1" w:author="Peter Sørensen" w:date="2016-04-19T21:52:00Z">
        <w:r w:rsidR="007554B3" w:rsidDel="000F02CB">
          <w:rPr>
            <w:rFonts w:asciiTheme="minorHAnsi" w:hAnsiTheme="minorHAnsi"/>
            <w:noProof/>
            <w:lang w:val="en-US"/>
          </w:rPr>
          <w:delText>ing</w:delText>
        </w:r>
      </w:del>
      <w:r w:rsidR="007554B3">
        <w:rPr>
          <w:rFonts w:asciiTheme="minorHAnsi" w:hAnsiTheme="minorHAnsi"/>
          <w:noProof/>
          <w:lang w:val="en-US"/>
        </w:rPr>
        <w:t xml:space="preserve"> the genotype-phenotype map </w:t>
      </w:r>
      <w:r w:rsidR="00536A97">
        <w:rPr>
          <w:rFonts w:asciiTheme="minorHAnsi" w:hAnsiTheme="minorHAnsi"/>
          <w:noProof/>
          <w:lang w:val="en-US"/>
        </w:rPr>
        <w:t xml:space="preserve">one locus at a time </w:t>
      </w:r>
      <w:r w:rsidR="007554B3">
        <w:rPr>
          <w:rFonts w:asciiTheme="minorHAnsi" w:hAnsiTheme="minorHAnsi"/>
          <w:noProof/>
          <w:lang w:val="en-US"/>
        </w:rPr>
        <w:t>in outbred populations</w:t>
      </w:r>
      <w:r w:rsidR="00536A97">
        <w:rPr>
          <w:rFonts w:asciiTheme="minorHAnsi" w:hAnsiTheme="minorHAnsi"/>
          <w:noProof/>
          <w:lang w:val="en-US"/>
        </w:rPr>
        <w:t xml:space="preserve"> are </w:t>
      </w:r>
      <w:r w:rsidR="007554B3">
        <w:rPr>
          <w:rFonts w:asciiTheme="minorHAnsi" w:hAnsiTheme="minorHAnsi"/>
          <w:noProof/>
          <w:lang w:val="en-US"/>
        </w:rPr>
        <w:t>successful in identifying quantitative trait loci (QTLs) with the largest effects</w:t>
      </w:r>
      <w:r w:rsidR="00536A97">
        <w:rPr>
          <w:rFonts w:asciiTheme="minorHAnsi" w:hAnsiTheme="minorHAnsi"/>
          <w:noProof/>
          <w:lang w:val="en-US"/>
        </w:rPr>
        <w:t>, but together these loci typically only account for a small fraction of the total genetic variance</w:t>
      </w:r>
      <w:ins w:id="2" w:author="Izel" w:date="2016-04-18T12:22:00Z">
        <w:r w:rsidR="00C65DCF">
          <w:rPr>
            <w:rFonts w:asciiTheme="minorHAnsi" w:hAnsiTheme="minorHAnsi"/>
            <w:noProof/>
            <w:lang w:val="en-US"/>
          </w:rPr>
          <w:t xml:space="preserve"> </w:t>
        </w:r>
      </w:ins>
      <w:r w:rsidR="00C65DCF">
        <w:rPr>
          <w:rFonts w:asciiTheme="minorHAnsi" w:hAnsiTheme="minorHAnsi"/>
          <w:noProof/>
          <w:lang w:val="en-US"/>
        </w:rPr>
        <w:fldChar w:fldCharType="begin"/>
      </w:r>
      <w:r w:rsidR="00C65DCF">
        <w:rPr>
          <w:rFonts w:asciiTheme="minorHAnsi" w:hAnsiTheme="minorHAnsi"/>
          <w:noProof/>
          <w:lang w:val="en-US"/>
        </w:rPr>
        <w:instrText xml:space="preserve"> ADDIN ZOTERO_ITEM CSL_CITATION {"citationID":"fjt6r8lmo","properties":{"formattedCitation":"{\\rtf (Visscher 2008; Manolio {\\i{}et al.} 2009; Visscher {\\i{}et al.} 2012; Vinkhuyzen {\\i{}et al.} 2013; Caballero {\\i{}et al.} 2015)}","plainCitation":"(Visscher 2008; Manolio et al. 2009; Visscher et al. 2012; Vinkhuyzen et al. 2013; Caballero et al. 2015)"},"citationItems":[{"id":46,"uris":["http://zotero.org/users/2730477/items/N7IDWKDG"],"uri":["http://zotero.org/users/2730477/items/N7IDWKDG"],"itemData":{"id":46,"type":"article-journal","title":"Sizing up human height variation","container-title":"Nature Genetics","page":"489-490","volume":"40","issue":"5","source":"www.nature.com","abstract":"Genome-wide association studies have identified many variants affecting susceptibility to disease. Now, three studies use this approach to study adult height variation in a combined sample size of 63,000 individuals and report a total of 54 validated variants influencing this trait.","DOI":"10.1038/ng0508-489","ISSN":"1061-4036","journalAbbreviation":"Nat Genet","language":"en","author":[{"family":"Visscher","given":"Peter M."}],"issued":{"date-parts":[["2008",5]]}}},{"id":5,"uris":["http://zotero.org/users/2730477/items/2IBHCZRP"],"uri":["http://zotero.org/users/2730477/items/2IBHCZRP"],"itemData":{"id":5,"type":"article-journal","title":"Finding the missing heritability of complex diseases","container-title":"Nature","page":"747-753","volume":"461","issue":"7265","source":"www.nature.com","abstract":"Genome-wide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treatment.","DOI":"10.1038/nature08494","ISSN":"0028-0836","journalAbbreviation":"Nature","language":"en","author":[{"family":"Manolio","given":"Teri A."},{"family":"Collins","given":"Francis S."},{"family":"Cox","given":"Nancy J."},{"family":"Goldstein","given":"David B."},{"family":"Hindorff","given":"Lucia A."},{"family":"Hunter","given":"David J."},{"family":"McCarthy","given":"Mark I."},{"family":"Ramos","given":"Erin M."},{"family":"Cardon","given":"Lon R."},{"family":"Chakravarti","given":"Aravinda"},{"family":"Cho","given":"Judy H."},{"family":"Guttmacher","given":"Alan E."},{"family":"Kong","given":"Augustine"},{"family":"Kruglyak","given":"Leonid"},{"family":"Mardis","given":"Elaine"},{"family":"Rotimi","given":"Charles N."},{"family":"Slatkin","given":"Montgomery"},{"family":"Valle","given":"David"},{"family":"Whittemore","given":"Alice S."},{"family":"Boehnke","given":"Michael"},{"family":"Clark","given":"Andrew G."},{"family":"Eichler","given":"Evan E."},{"family":"Gibson","given":"Greg"},{"family":"Haines","given":"Jonathan L."},{"family":"Mackay","given":"Trudy F. C."},{"family":"McCarroll","given":"Steven A."},{"family":"Visscher","given":"Peter M."}],"issued":{"date-parts":[["2009",10,8]]}}},{"id":39,"uris":["http://zotero.org/users/2730477/items/JNIGK6VM"],"uri":["http://zotero.org/users/2730477/items/JNIGK6VM"],"itemData":{"id":39,"type":"article-journal","title":"Five Years of GWAS Discovery","container-title":"The American Journal of Human Genetics","page":"7-24","volume":"90","issue":"1","source":"ScienceDirect","abstract":"The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section.","DOI":"10.1016/j.ajhg.2011.11.029","ISSN":"0002-9297","journalAbbreviation":"The American Journal of Human Genetics","author":[{"family":"Visscher","given":"Peter M."},{"family":"Brown","given":"Matthew A."},{"family":"McCarthy","given":"Mark I."},{"family":"Yang","given":"Jian"}],"issued":{"date-parts":[["2012",1,13]]}}},{"id":31,"uris":["http://zotero.org/users/2730477/items/FW3WNVQK"],"uri":["http://zotero.org/users/2730477/items/FW3WNVQK"],"itemData":{"id":31,"type":"article-journal","title":"Estimation and Partitioning of Heritability in Human Populations using Whole Genome Analysis Methods","container-title":"Annual review of genetics","page":"75-95","volume":"47","source":"PubMed Central","abstract":"Understanding genetic variation of complex traits in human populations has moved from the quantification of the resemblance between close relatives to the dissection of genetic variation into the contributions of individual genomic loci. But major questions remain unanswered: how much phenotypic variation is genetic, how much of the genetic variation is additive and what is the joint distribution of effect size and allele frequency at causal variants? We review and compare three whole-genome analysis methods that use mixed linear models (MLM) to estimate genetic variation, using the relationship between close or distant relatives based on pedigree or SNPs. We discuss theory, estimation procedures, bias and precision of each method and review recent advances in the dissection of additive genetic variation of complex traits in human populations that are based upon the application of MLM. Using genome wide data, SNPs account for far more of the genetic variation than the highly significant SNPs associated with a trait, but they do not account for all of the genetic variance estimated by pedigree based methods. We explain possible reasons for this ‘missing’ heritability.","DOI":"10.1146/annurev-genet-111212-133258","ISSN":"0066-4197","note":"PMID: 23988118\nPMCID: PMC4037293","journalAbbreviation":"Annu Rev Genet","author":[{"family":"Vinkhuyzen","given":"Anna AE"},{"family":"Wray","given":"Naomi R"},{"family":"Yang","given":"Jian"},{"family":"Goddard","given":"Michael E"},{"family":"Visscher","given":"Peter M"}],"issued":{"date-parts":[["2013"]]},"PMID":"23988118","PMCID":"PMC4037293"}},{"id":59,"uris":["http://zotero.org/users/2730477/items/SWJ2XVCT"],"uri":["http://zotero.org/users/2730477/items/SWJ2XVCT"],"itemData":{"id":59,"type":"article-journal","title":"The Nature of Genetic Variation for Complex Traits Revealed by GWAS and Regional Heritability Mapping Analyses","container-title":"Genetics","page":"1601-1613","volume":"201","issue":"4","source":"www.genetics.org","abstract":"We use computer simulations to investigate the amount of genetic variation for complex traits that can be revealed by single-SNP genome-wide association studies (GWAS) or regional heritability mapping (RHM) analyses based on full genome sequence data or SNP chips. We model a large population subject to mutation, recombination, selection, and drift, assuming a pleiotropic model of mutations sampled from a bivariate distribution of effects of mutations on a quantitative trait and fitness. The pleiotropic model investigated, in contrast to previous </w:instrText>
      </w:r>
      <w:r w:rsidR="00C65DCF" w:rsidRPr="00C65DCF">
        <w:rPr>
          <w:rFonts w:asciiTheme="minorHAnsi" w:hAnsiTheme="minorHAnsi"/>
          <w:noProof/>
        </w:rPr>
        <w:instrText>models, implies that common mutations of large effect are responsible for most of the genetic variation for quantitative traits, except when the trait is fitness itself. We show that GWAS applied to the full sequence increases the number of QTL detected by as much as 50% compared to the number found with SNP chips but only modestly increases the amount of additive genetic variance explained. Even with full sequence data, the total amount of additive variance explained is generally below 50%. Using RHM on the full sequence data, a slightly larger number of QTL are detected than by GWAS if the same probability threshold is assumed, but these QTL explain a slightly smaller amount of genetic variance. Our results also suggest that most of the missing heritability is due to the inability to detect variants of moderate effect (</w:instrText>
      </w:r>
      <w:r w:rsidR="00C65DCF" w:rsidRPr="00C65DCF">
        <w:rPr>
          <w:rFonts w:ascii="Cambria Math" w:hAnsi="Cambria Math" w:cs="Cambria Math"/>
          <w:noProof/>
        </w:rPr>
        <w:instrText>∼</w:instrText>
      </w:r>
      <w:r w:rsidR="00C65DCF" w:rsidRPr="00C65DCF">
        <w:rPr>
          <w:rFonts w:asciiTheme="minorHAnsi" w:hAnsiTheme="minorHAnsi"/>
          <w:noProof/>
        </w:rPr>
        <w:instrText>0.03</w:instrText>
      </w:r>
      <w:r w:rsidR="00C65DCF" w:rsidRPr="00C65DCF">
        <w:rPr>
          <w:rFonts w:ascii="Calibri" w:hAnsi="Calibri" w:cs="Calibri"/>
          <w:noProof/>
        </w:rPr>
        <w:instrText>–</w:instrText>
      </w:r>
      <w:r w:rsidR="00C65DCF" w:rsidRPr="00C65DCF">
        <w:rPr>
          <w:rFonts w:asciiTheme="minorHAnsi" w:hAnsiTheme="minorHAnsi"/>
          <w:noProof/>
        </w:rPr>
        <w:instrText xml:space="preserve">0.3 phenotypic SDs) segregating at substantial frequencies. Very rare variants, which are more difficult to detect by GWAS, are expected to contribute little genetic variation, so their eventual detection is less relevant for resolving the missing heritability problem.","DOI":"10.1534/genetics.115.177220","ISSN":"0016-6731, 1943-2631","note":"PMID: 26482794","language":"en","author":[{"family":"Caballero","given":"Armando"},{"family":"Tenesa","given":"Albert"},{"family":"Keightley","given":"Peter D."}],"issued":{"date-parts":[["2015",12,1]]},"PMID":"26482794"}}],"schema":"https://github.com/citation-style-language/schema/raw/master/csl-citation.json"} </w:instrText>
      </w:r>
      <w:r w:rsidR="00C65DCF">
        <w:rPr>
          <w:rFonts w:asciiTheme="minorHAnsi" w:hAnsiTheme="minorHAnsi"/>
          <w:noProof/>
          <w:lang w:val="en-US"/>
        </w:rPr>
        <w:fldChar w:fldCharType="separate"/>
      </w:r>
      <w:r w:rsidR="00C65DCF" w:rsidRPr="00C65DCF">
        <w:rPr>
          <w:rFonts w:ascii="Calibri" w:hAnsi="Calibri"/>
        </w:rPr>
        <w:t xml:space="preserve">(Visscher 2008; Manolio </w:t>
      </w:r>
      <w:r w:rsidR="00C65DCF" w:rsidRPr="00C65DCF">
        <w:rPr>
          <w:rFonts w:ascii="Calibri" w:hAnsi="Calibri"/>
          <w:i/>
          <w:iCs/>
        </w:rPr>
        <w:t>et al.</w:t>
      </w:r>
      <w:r w:rsidR="00C65DCF" w:rsidRPr="00C65DCF">
        <w:rPr>
          <w:rFonts w:ascii="Calibri" w:hAnsi="Calibri"/>
        </w:rPr>
        <w:t xml:space="preserve"> 2009; Visscher </w:t>
      </w:r>
      <w:r w:rsidR="00C65DCF" w:rsidRPr="00C65DCF">
        <w:rPr>
          <w:rFonts w:ascii="Calibri" w:hAnsi="Calibri"/>
          <w:i/>
          <w:iCs/>
        </w:rPr>
        <w:t>et al.</w:t>
      </w:r>
      <w:r w:rsidR="00C65DCF" w:rsidRPr="00C65DCF">
        <w:rPr>
          <w:rFonts w:ascii="Calibri" w:hAnsi="Calibri"/>
        </w:rPr>
        <w:t xml:space="preserve"> 2012; Vinkhuyzen </w:t>
      </w:r>
      <w:r w:rsidR="00C65DCF" w:rsidRPr="00C65DCF">
        <w:rPr>
          <w:rFonts w:ascii="Calibri" w:hAnsi="Calibri"/>
          <w:i/>
          <w:iCs/>
        </w:rPr>
        <w:t>et al.</w:t>
      </w:r>
      <w:r w:rsidR="00C65DCF" w:rsidRPr="00C65DCF">
        <w:rPr>
          <w:rFonts w:ascii="Calibri" w:hAnsi="Calibri"/>
        </w:rPr>
        <w:t xml:space="preserve"> 2013; Caballero </w:t>
      </w:r>
      <w:r w:rsidR="00C65DCF" w:rsidRPr="00C65DCF">
        <w:rPr>
          <w:rFonts w:ascii="Calibri" w:hAnsi="Calibri"/>
          <w:i/>
          <w:iCs/>
        </w:rPr>
        <w:t>et al.</w:t>
      </w:r>
      <w:r w:rsidR="00C65DCF" w:rsidRPr="00C65DCF">
        <w:rPr>
          <w:rFonts w:ascii="Calibri" w:hAnsi="Calibri"/>
        </w:rPr>
        <w:t xml:space="preserve"> 2015)</w:t>
      </w:r>
      <w:r w:rsidR="00C65DCF">
        <w:rPr>
          <w:rFonts w:asciiTheme="minorHAnsi" w:hAnsiTheme="minorHAnsi"/>
          <w:noProof/>
          <w:lang w:val="en-US"/>
        </w:rPr>
        <w:fldChar w:fldCharType="end"/>
      </w:r>
      <w:r w:rsidR="000C1015" w:rsidRPr="00C65DCF">
        <w:rPr>
          <w:rStyle w:val="CommentReference"/>
          <w:rFonts w:ascii="Calibri" w:eastAsiaTheme="minorEastAsia" w:hAnsi="Calibri" w:cs="Calibri"/>
        </w:rPr>
        <w:t>.</w:t>
      </w:r>
      <w:r w:rsidR="00536A97" w:rsidRPr="00C65DCF">
        <w:rPr>
          <w:rFonts w:asciiTheme="minorHAnsi" w:hAnsiTheme="minorHAnsi"/>
          <w:noProof/>
        </w:rPr>
        <w:t xml:space="preserve"> </w:t>
      </w:r>
    </w:p>
    <w:p w14:paraId="5665DEF5" w14:textId="2AFBCEEC" w:rsidR="00DD0162" w:rsidRDefault="00536A97" w:rsidP="00B83870">
      <w:pPr>
        <w:widowControl w:val="0"/>
        <w:autoSpaceDE w:val="0"/>
        <w:autoSpaceDN w:val="0"/>
        <w:adjustRightInd w:val="0"/>
        <w:spacing w:line="480" w:lineRule="auto"/>
        <w:ind w:firstLine="720"/>
        <w:rPr>
          <w:rFonts w:asciiTheme="minorHAnsi" w:hAnsiTheme="minorHAnsi"/>
          <w:noProof/>
          <w:lang w:val="en-US"/>
        </w:rPr>
      </w:pPr>
      <w:r>
        <w:rPr>
          <w:rFonts w:asciiTheme="minorHAnsi" w:hAnsiTheme="minorHAnsi"/>
          <w:noProof/>
          <w:lang w:val="en-US"/>
        </w:rPr>
        <w:t>The realization that the effects of the majority of loci affecting complex traits are too small to be individually detected unless sample sizes are huge</w:t>
      </w:r>
      <w:ins w:id="3" w:author="Peter Sørensen" w:date="2016-04-19T21:52:00Z">
        <w:r w:rsidR="000F02CB">
          <w:rPr>
            <w:rFonts w:asciiTheme="minorHAnsi" w:hAnsiTheme="minorHAnsi"/>
            <w:noProof/>
            <w:lang w:val="en-US"/>
          </w:rPr>
          <w:t>,</w:t>
        </w:r>
      </w:ins>
      <w:r>
        <w:rPr>
          <w:rFonts w:asciiTheme="minorHAnsi" w:hAnsiTheme="minorHAnsi"/>
          <w:noProof/>
          <w:lang w:val="en-US"/>
        </w:rPr>
        <w:t xml:space="preserve"> motivated the development of </w:t>
      </w:r>
      <w:r w:rsidR="00A8010B">
        <w:rPr>
          <w:rFonts w:asciiTheme="minorHAnsi" w:hAnsiTheme="minorHAnsi"/>
          <w:noProof/>
          <w:lang w:val="en-US"/>
        </w:rPr>
        <w:t xml:space="preserve">statistical </w:t>
      </w:r>
      <w:r>
        <w:rPr>
          <w:rFonts w:asciiTheme="minorHAnsi" w:hAnsiTheme="minorHAnsi"/>
          <w:noProof/>
          <w:lang w:val="en-US"/>
        </w:rPr>
        <w:t>methods to predict complex trait phenotypes using all molecular markers simultaneously</w:t>
      </w:r>
      <w:r w:rsidR="00A8010B" w:rsidRPr="004F440A">
        <w:rPr>
          <w:rFonts w:asciiTheme="minorHAnsi" w:hAnsiTheme="minorHAnsi"/>
          <w:noProof/>
          <w:lang w:val="en-US"/>
        </w:rPr>
        <w:t xml:space="preserve"> </w:t>
      </w:r>
      <w:r w:rsidR="00B06FFF" w:rsidRPr="004F440A">
        <w:rPr>
          <w:rFonts w:asciiTheme="minorHAnsi" w:hAnsiTheme="minorHAnsi"/>
          <w:noProof/>
          <w:lang w:val="en-US"/>
        </w:rPr>
        <w:fldChar w:fldCharType="begin"/>
      </w:r>
      <w:r w:rsidR="00CF42A0" w:rsidRPr="004F440A">
        <w:rPr>
          <w:rFonts w:asciiTheme="minorHAnsi" w:hAnsiTheme="minorHAnsi"/>
          <w:noProof/>
          <w:lang w:val="en-US"/>
        </w:rPr>
        <w:instrText xml:space="preserve"> ADDIN ZOTERO_ITEM CSL_CITATION {"citationID":"eng8bhgra","properties":{"formattedCitation":"{\\rtf (Meuwissen {\\i{}et al.} 2001)}","plainCitation":"(Meuwissen et al. 2001)"},"citationItems":[{"id":28,"uris":["http://zotero.org/users/2730477/items/EIK2V66C"],"uri":["http://zotero.org/users/2730477/items/EIK2V66C"],"itemData":{"id":28,"type":"article-journal","title":"Prediction of Total Genetic Value Using Genome-Wide Dense Marker Maps","container-title":"Genetics","page":"1819-1829","volume":"157","issue":"4","source":"www.genetics.org","abstract":"Recent advances in molecular genetic techniques will make dense marker maps available and genotyping many individuals for these markers feasible. Here we attempted to estimate the effects of </w:instrText>
      </w:r>
      <w:r w:rsidR="00CF42A0" w:rsidRPr="004F440A">
        <w:rPr>
          <w:rFonts w:ascii="Cambria Math" w:hAnsi="Cambria Math" w:cs="Cambria Math"/>
          <w:noProof/>
          <w:lang w:val="en-US"/>
        </w:rPr>
        <w:instrText>∼</w:instrText>
      </w:r>
      <w:r w:rsidR="00CF42A0" w:rsidRPr="004F440A">
        <w:rPr>
          <w:rFonts w:asciiTheme="minorHAnsi" w:hAnsiTheme="minorHAnsi"/>
          <w:noProof/>
          <w:lang w:val="en-US"/>
        </w:rPr>
        <w:instrText xml:space="preserve">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interval.","ISSN":"0016-6731, 1943-2631","note":"PMID: 11290733","journalAbbreviation":"Genetics","language":"en","author":[{"family":"Meuwissen","given":"T. H. E."},{"family":"Hayes","given":"B. J."},{"family":"Goddard","given":"M. E."}],"issued":{"date-parts":[["2001",1,4]]},"PMID":"11290733"}}],"schema":"https://github.com/citation-style-language/schema/raw/master/csl-citation.json"} </w:instrText>
      </w:r>
      <w:r w:rsidR="00B06FFF" w:rsidRPr="004F440A">
        <w:rPr>
          <w:rFonts w:asciiTheme="minorHAnsi" w:hAnsiTheme="minorHAnsi"/>
          <w:noProof/>
          <w:lang w:val="en-US"/>
        </w:rPr>
        <w:fldChar w:fldCharType="separate"/>
      </w:r>
      <w:r w:rsidR="00CF42A0" w:rsidRPr="004F440A">
        <w:rPr>
          <w:rFonts w:asciiTheme="minorHAnsi" w:hAnsiTheme="minorHAnsi"/>
          <w:lang w:val="en-US"/>
        </w:rPr>
        <w:t xml:space="preserve">(Meuwissen </w:t>
      </w:r>
      <w:r w:rsidR="00CF42A0" w:rsidRPr="004F440A">
        <w:rPr>
          <w:rFonts w:asciiTheme="minorHAnsi" w:hAnsiTheme="minorHAnsi"/>
          <w:i/>
          <w:iCs/>
          <w:lang w:val="en-US"/>
        </w:rPr>
        <w:t>et al.</w:t>
      </w:r>
      <w:r w:rsidR="00CF42A0" w:rsidRPr="004F440A">
        <w:rPr>
          <w:rFonts w:asciiTheme="minorHAnsi" w:hAnsiTheme="minorHAnsi"/>
          <w:lang w:val="en-US"/>
        </w:rPr>
        <w:t xml:space="preserve"> 2001)</w:t>
      </w:r>
      <w:r w:rsidR="00B06FFF" w:rsidRPr="004F440A">
        <w:rPr>
          <w:rFonts w:asciiTheme="minorHAnsi" w:hAnsiTheme="minorHAnsi"/>
          <w:noProof/>
          <w:lang w:val="en-US"/>
        </w:rPr>
        <w:fldChar w:fldCharType="end"/>
      </w:r>
      <w:r w:rsidR="00A8010B" w:rsidRPr="004F440A">
        <w:rPr>
          <w:rFonts w:asciiTheme="minorHAnsi" w:hAnsiTheme="minorHAnsi"/>
          <w:noProof/>
          <w:lang w:val="en-US"/>
        </w:rPr>
        <w:t>.</w:t>
      </w:r>
      <w:r w:rsidR="00A8010B">
        <w:rPr>
          <w:rFonts w:asciiTheme="minorHAnsi" w:hAnsiTheme="minorHAnsi"/>
          <w:noProof/>
          <w:lang w:val="en-US"/>
        </w:rPr>
        <w:t xml:space="preserve"> These </w:t>
      </w:r>
      <w:r w:rsidR="005D4EA5">
        <w:rPr>
          <w:rFonts w:asciiTheme="minorHAnsi" w:hAnsiTheme="minorHAnsi"/>
          <w:noProof/>
          <w:lang w:val="en-US"/>
        </w:rPr>
        <w:t xml:space="preserve">genomic prediction </w:t>
      </w:r>
      <w:r w:rsidR="00A8010B">
        <w:rPr>
          <w:rFonts w:asciiTheme="minorHAnsi" w:hAnsiTheme="minorHAnsi"/>
          <w:noProof/>
          <w:lang w:val="en-US"/>
        </w:rPr>
        <w:t xml:space="preserve">methods are very successful in predicting phenotypes from marker genotypes in populations with a large amount of </w:t>
      </w:r>
      <w:r w:rsidR="001737F8">
        <w:rPr>
          <w:rFonts w:asciiTheme="minorHAnsi" w:hAnsiTheme="minorHAnsi"/>
          <w:noProof/>
          <w:lang w:val="en-US"/>
        </w:rPr>
        <w:t>l</w:t>
      </w:r>
      <w:r w:rsidR="00A8010B">
        <w:rPr>
          <w:rFonts w:asciiTheme="minorHAnsi" w:hAnsiTheme="minorHAnsi"/>
          <w:noProof/>
          <w:lang w:val="en-US"/>
        </w:rPr>
        <w:t>inkage disequilibrium</w:t>
      </w:r>
      <w:r w:rsidR="00F14D8F">
        <w:rPr>
          <w:rFonts w:asciiTheme="minorHAnsi" w:hAnsiTheme="minorHAnsi"/>
          <w:noProof/>
          <w:lang w:val="en-US"/>
        </w:rPr>
        <w:t xml:space="preserve"> (LD)</w:t>
      </w:r>
      <w:r w:rsidR="00A8010B">
        <w:rPr>
          <w:rFonts w:asciiTheme="minorHAnsi" w:hAnsiTheme="minorHAnsi"/>
          <w:noProof/>
          <w:lang w:val="en-US"/>
        </w:rPr>
        <w:t xml:space="preserve">, such as </w:t>
      </w:r>
      <w:ins w:id="4" w:author="Peter Sørensen" w:date="2016-04-26T13:09:00Z">
        <w:r w:rsidR="00352EEF">
          <w:rPr>
            <w:rFonts w:asciiTheme="minorHAnsi" w:hAnsiTheme="minorHAnsi"/>
            <w:noProof/>
            <w:lang w:val="en-US"/>
          </w:rPr>
          <w:t xml:space="preserve">selectively bred </w:t>
        </w:r>
      </w:ins>
      <w:r w:rsidR="00A8010B">
        <w:rPr>
          <w:rFonts w:asciiTheme="minorHAnsi" w:hAnsiTheme="minorHAnsi"/>
          <w:noProof/>
          <w:lang w:val="en-US"/>
        </w:rPr>
        <w:t>animals and plants</w:t>
      </w:r>
      <w:r w:rsidR="00900309">
        <w:rPr>
          <w:rFonts w:asciiTheme="minorHAnsi" w:hAnsiTheme="minorHAnsi"/>
          <w:noProof/>
          <w:lang w:val="en-US"/>
        </w:rPr>
        <w:t xml:space="preserve"> </w:t>
      </w:r>
      <w:r w:rsidR="00B06FFF">
        <w:rPr>
          <w:rFonts w:asciiTheme="minorHAnsi" w:hAnsiTheme="minorHAnsi"/>
          <w:noProof/>
          <w:lang w:val="en-US"/>
        </w:rPr>
        <w:fldChar w:fldCharType="begin"/>
      </w:r>
      <w:r w:rsidR="00CF42A0">
        <w:rPr>
          <w:rFonts w:asciiTheme="minorHAnsi" w:hAnsiTheme="minorHAnsi"/>
          <w:noProof/>
          <w:lang w:val="en-US"/>
        </w:rPr>
        <w:instrText xml:space="preserve"> ADDIN ZOTERO_ITEM CSL_CITATION {"citationID":"2kdqmj7m68","properties":{"formattedCitation":"{\\rtf (Hayes {\\i{}et al.} 2009, 2010; Roos {\\i{}et al.} 2009; Crossa {\\i{}et al.} 2010; Daetwyler {\\i{}et al.} 2013)}","plainCitation":"(Hayes et al. 2009, 2010; Roos et al. 2009; Crossa et al. 2010; Daetwyler et al. 2013)"},"citationItems":[{"id":24,"uris":["http://zotero.org/users/2730477/items/BC5NGBKA"],"uri":["http://zotero.org/users/2730477/items/BC5NGBKA"],"itemData":{"id":24,"type":"article-journal","title":"Invited review: Genomic selection in dairy cattle: Progress and challenges","container-title":"Journal of Dairy Science","page":"433-443","volume":"92","issue":"2","source":"ScienceDirect","abstract":"A new technology called genomic selection is revolutionizing dairy cattle breeding. Genomic selection refers to selection decisions based on genomic breeding values (GEBV). The GEBV are calculated as the sum of the effects of dense genetic markers, or haplotypes of these markers, across the entire genome, thereby potentially capturing all the quantitative trait loci (QTL) that contribute to variation in a trait. The QTL effects, inferred from either haplotypes or individual single nucleotide polymorphism markers, are first estimated in a large reference population with phenotypic information. In subsequent generations, only marker information is required to calculate GEBV. The reliability of GEBV predicted in this way has already been evaluated in experiments in the United States, New Zealand, Australia, and the Netherlands. These experiments used reference populations of between 650 and 4,500 progeny-tested Holstein-Friesian bulls, genotyped for approximately 50,000 genome-wide markers. Reliabilities of GEBV for young bulls without progeny test results in the reference population were between 20 and 67%. The reliability achieved depended on the heritability of the trait evaluated, the number of bulls in the reference population, the statistical method used to estimate the single nucleotide polymorphism effects in the reference population, and the method used to calculate the reliability. A common finding in 3 countries (United States, New Zealand, and Australia) was that a straightforward BLUP method for estimating the marker effects gave reliabilities of GEBV almost as high as more complex methods. The BLUP method is attractive because the only prior information required is the additive genetic variance of the trait. All countries included a polygenic effect (parent average breeding value) in their GEBV calculation. This inclusion is recommended to capture any genetic variance not associated with the markers, and to put some selection pressure on low-frequency QTL that may not be captured by the markers. The reliabilities of GEBV achieved were significantly greater than the reliability of parental average breeding values, the current criteria for selection of bull calves to enter progeny test teams. The increase in reliability is sufficiently high that at least 2 dairy breeding companies are already marketing bull teams for commercial use based on their GEBV only, at 2 yr of age. This strategy should at least double the rate of genetic gain in the dairy industry. Many challenges with genomic selection and its implementation remain, including increasing the accuracy of GEBV, integrating genomic information into national and international genetic evaluations, and managing long-term genetic gain.","DOI":"10.3168/jds.2008-1646","ISSN":"0022-0302","shortTitle":"Invited review","journalAbbreviation":"Journal of Dairy Science","author":[{"family":"Hayes","given":"B. J."},{"family":"Bowman","given":"P. J."},{"family":"Chamberlain","given":"A. J."},{"family":"Goddard","given":"M. E."}],"issued":{"date-parts":[["2009",2]]}}},{"id":26,"uris":["http://zotero.org/users/2730477/items/BUQK983Z"],"uri":["http://zotero.org/users/2730477/items/BUQK983Z"],"itemData":{"id":26,"type":"article-journal","title":"Genetic Architecture of Complex Traits and Accuracy of Genomic Prediction: Coat Colour, Milk-Fat Percentage, and Type in Holstein Cattle as Contrasting Model Traits","container-title":"PLoS Genet","page":"e1001139","volume":"6","issue":"9","source":"PLoS Journals","abstract":"Author Summary\nPrediction of future phenotypes or genetic merit using high-density SNP chips can be used for prediction of disease risk in humans, for forensics, and for selection of livestock, crops, and forage species. Key questions are how accurately these predictions can be made and on what parameters does the accuracy depend. In this paper, we use three dairy cow traits—proportion of black on coat, fat percentage in milk, and overall type, which measures cow confirmation—to demonstrate the large differences among genetic architectures of complex traits. For example 24% of the genetic variance in proportion of black is determined by three loci, KIT, MITF, and a locus on chromosome 8; however a surprisingly large number of additional loci, all of small effect, are required to capture the remaining variation. For overall type, a very large number of loci are necessary to capture the same level of variance. We also show that the accuracy of predicting genetic values is higher for traits with a proportion of large effects (proportion black and fat percentage) than for a trait with no loci of large effect (overall type), provided the method of analysis takes advantage of the distribution of loci effects.","DOI":"10.1371/journal.pgen.1001139","shortTitle":"Genetic Architecture of Complex Traits and Accuracy of Genomic Prediction","journalAbbreviation":"PLoS Genet","author":[{"family":"Hayes","given":"Ben J."},{"family":"Pryce","given":"Jennie"},{"family":"Chamberlain","given":"Amanda J."},{"family":"Bowman","given":"Phil J."},{"family":"Goddard","given":"Mike E."}],"issued":{"date-parts":[["2010",9,23]]}}},{"id":68,"uris":["http://zotero.org/users/2730477/items/ZGDST2JX"],"uri":["http://zotero.org/users/2730477/items/ZGDST2JX"],"itemData":{"id":68,"type":"article-journal","title":"Reliability of Genomic Predictions Across Multiple Populations","container-title":"Genetics","page":"1545-1553","volume":"183","issue":"4","source":"www.genetics.org","abstract":"Genomic prediction of future phenotypes or genetic merit using dense SNP genotypes can be used for prediction of disease risk, forensics, and genomic selection of livestock and domesticated plant species. The reliability of genomic predictions is their squared correlation with the true genetic merit and indicates the proportion of the genetic variance that is explained. As reliability relies heavily on the number of phenotypes, combining data sets from multiple populations may be attractive as a way to increase reliabilities, particularly when phenotypes are scarce. However, this strategy may also decrease reliabilities if the marker effects are very different between the populations. The effect of combining multiple populations on the reliability of genomic predictions was assessed for two simulated cattle populations, A and B, that had diverged for T = 6, 30, or 300 generations. The training set comprised phenotypes of 1000 individuals from population A and 0, 300, 600, or 1000 individuals from population B, while marker density and trait heritability were varied. Adding individuals from population B to the training set increased the reliability in population A by up to 0.12 when the marker density was high and T = 6, whereas it decreased the reliability in population A by up to 0.07 when the marker density was low and T = 300. Without individuals from population B in the training set, the reliability in population B was up to 0.77 lower than in population A, especially for large T. Adding individuals from population B to the training set increased the reliability in population B to close to the same level as in population A when the marker density was sufficiently high for the marker–QTL linkage disequilibrium to persist across populations. Our results suggest that the most accurate genomic predictions are achieved when phenotypes from all populations are combined in one training set, while for more diverged populations a higher marker density is required.","DOI":"10.1534/genetics.109.104935","ISSN":"0016-6731, 1943-2631","note":"PMID: 19822733","language":"en","author":[{"family":"Roos","given":"A. P. W.","dropping-particle":"de"},{"family":"Hayes","given":"B. J."},{"family":"Goddard","given":"M. E."}],"issued":{"date-parts":[["2009",12,1]]},"PMID":"19822733"}},{"id":70,"uris":["http://zotero.org/users/2730477/items/ZRAQWDMV"],"uri":["http://zotero.org/users/2730477/items/ZRAQWDMV"],"itemData":{"id":70,"type":"article-journal","title":"Prediction of Genetic Values of Quantitative Traits in Plant Breeding Using Pedigree and Molecular Markers","container-title":"Genetics","page":"713-724","volume":"186","issue":"2","source":"www.genetics.org","abstract":"The availability of dense molecular markers has made possible the use of genomic selection (GS) for plant breeding. However, the evaluation of models for GS in real plant populations is very limited. This article evaluates the performance of parametric and semiparametric models for GS using wheat (Triticum aestivum L.) and maize (Zea mays) data in which different traits were measured in several environmental conditions. The findings, based on extensive cross-validations, indicate that models including marker information had higher predictive ability than pedigree-based models. In the wheat data set, and relative to a pedigree model, gains in predictive ability due to inclusion of markers ranged from 7.7 to 35.7%. Correlation between observed and predictive values in the maize data set achieved values up to 0.79. Estimates of marker effects were different across environmental conditions, indicating that genotype × environment interaction is an important component of genetic variability. These results indicate that GS in plant breeding can be an effective strategy for selecting among lines whose phenotypes have yet to be observed.","DOI":"10.1534/genetics.110.118521","ISSN":"0016-6731, 1943-2631","note":"PMID: 20813882","language":"en","author":[{"family":"Crossa","given":"José"},{"family":"Campos","given":"Gustavo","dropping-particle":"de los"},{"family":"Pérez","given":"Paulino"},{"family":"Gianola","given":"Daniel"},{"family":"Burgueño","given":"Juan"},{"family":"Araus","given":"José Luis"},{"family":"Makumbi","given":"Dan"},{"family":"Singh","given":"Ravi P."},{"family":"Dreisigacker","given":"Susanne"},{"family":"Yan","given":"Jianbing"},{"family":"Arief","given":"Vivi"},{"family":"Banziger","given":"Marianne"},{"family":"Braun","given":"Hans-Joachim"}],"issued":{"date-parts":[["2010",10,1]]},"PMID":"20813882"}},{"id":29,"uris":["http://zotero.org/users/2730477/items/FKFA2WNX"],"uri":["http://zotero.org/users/2730477/items/FKFA2WNX"],"itemData":{"id":29,"type":"article-journal","title":"Genomic Prediction in Animals and Plants: Simulation of Data, Validation, Reporting, and Benchmarking","container-title":"Genetics","page":"347-365","volume":"193","issue":"2","source":"www.genetics.org","abstract":"The genomic prediction of phenotypes and breeding values in animals and plants has developed rapidly into its own research field. Results of genomic prediction studies are often difficult to compare because data simulation varies, real or simulated data are not fully described, and not all relevant results are reported. In addition, some new methods have been compared only in limited genetic architectures, leading to potentially misleading conclusions. In this article we review simulation procedures, discuss validation and reporting of results, and apply benchmark procedures for a variety of genomic prediction methods in simulated and real example data. Plant and animal breeding programs are being transformed by the use of genomic data, which are becoming widely available and cost-effective to predict genetic merit. A large number of genomic prediction studies have been published using both simulated and real data. The relative novelty of this area of research has made the development of scientific conventions difficult with regard to description of the real data, simulation of genomes, validation and reporting of results, and forward in time methods. In this review article we discuss the generation of simulated genotype and phenotype data, using approaches such as the coalescent and forward in time simulation. We outline ways to validate simulated data and genomic prediction results, including cross-validation. The accuracy and bias of genomic prediction are highlighted as performance indicators that should be reported. We suggest that a measure of relatedness between the reference and validation individuals be reported, as its impact on the accuracy of genomic prediction is substanti</w:instrText>
      </w:r>
      <w:r w:rsidR="00CF42A0" w:rsidRPr="004F440A">
        <w:rPr>
          <w:rFonts w:asciiTheme="minorHAnsi" w:hAnsiTheme="minorHAnsi"/>
          <w:noProof/>
        </w:rPr>
        <w:instrText xml:space="preserve">al. A large number of methods were compared in example simulated and real (pine and wheat) data sets, all of which are publicly available. In our limited simulations, most methods performed similarly in traits with a large number of quantitative trait loci (QTL), whereas in traits with fewer QTL variable selection did have some advantages. In the real data sets examined here all methods had very similar accuracies. We conclude that no single method can serve as a benchmark for genomic prediction. We recommend comparing accuracy and bias of new methods to results from genomic best linear prediction and a variable selection approach (e.g., BayesB), because, together, these methods are appropriate for a range of genetic architectures. An accompanying article in this issue provides a comprehensive review of genomic prediction methods and discusses a selection of topics related to application of genomic prediction in plants and animals.","DOI":"10.1534/genetics.112.147983","ISSN":"0016-6731, 1943-2631","note":"PMID: 23222650","shortTitle":"Genomic Prediction in Animals and Plants","language":"en","author":[{"family":"Daetwyler","given":"Hans D."},{"family":"Calus","given":"Mario P. L."},{"family":"Pong-Wong","given":"Ricardo"},{"family":"Campos","given":"Gustavo","dropping-particle":"de los"},{"family":"Hickey","given":"John M."}],"issued":{"date-parts":[["2013",2,1]]},"PMID":"23222650"}}],"schema":"https://github.com/citation-style-language/schema/raw/master/csl-citation.json"} </w:instrText>
      </w:r>
      <w:r w:rsidR="00B06FFF">
        <w:rPr>
          <w:rFonts w:asciiTheme="minorHAnsi" w:hAnsiTheme="minorHAnsi"/>
          <w:noProof/>
          <w:lang w:val="en-US"/>
        </w:rPr>
        <w:fldChar w:fldCharType="separate"/>
      </w:r>
      <w:r w:rsidR="00CF42A0" w:rsidRPr="00C65DCF">
        <w:rPr>
          <w:rFonts w:ascii="Calibri" w:hAnsi="Calibri"/>
        </w:rPr>
        <w:t xml:space="preserve">(Hayes </w:t>
      </w:r>
      <w:r w:rsidR="00CF42A0" w:rsidRPr="00C65DCF">
        <w:rPr>
          <w:rFonts w:ascii="Calibri" w:hAnsi="Calibri"/>
          <w:i/>
          <w:iCs/>
        </w:rPr>
        <w:t>et al.</w:t>
      </w:r>
      <w:r w:rsidR="00CF42A0" w:rsidRPr="00C65DCF">
        <w:rPr>
          <w:rFonts w:ascii="Calibri" w:hAnsi="Calibri"/>
        </w:rPr>
        <w:t xml:space="preserve"> 2009, 2010; Roos </w:t>
      </w:r>
      <w:r w:rsidR="00CF42A0" w:rsidRPr="00C65DCF">
        <w:rPr>
          <w:rFonts w:ascii="Calibri" w:hAnsi="Calibri"/>
          <w:i/>
          <w:iCs/>
        </w:rPr>
        <w:t>et al.</w:t>
      </w:r>
      <w:r w:rsidR="00CF42A0" w:rsidRPr="00C65DCF">
        <w:rPr>
          <w:rFonts w:ascii="Calibri" w:hAnsi="Calibri"/>
        </w:rPr>
        <w:t xml:space="preserve"> 2009; Crossa </w:t>
      </w:r>
      <w:r w:rsidR="00CF42A0" w:rsidRPr="00C65DCF">
        <w:rPr>
          <w:rFonts w:ascii="Calibri" w:hAnsi="Calibri"/>
          <w:i/>
          <w:iCs/>
        </w:rPr>
        <w:t>et al.</w:t>
      </w:r>
      <w:r w:rsidR="00CF42A0" w:rsidRPr="00C65DCF">
        <w:rPr>
          <w:rFonts w:ascii="Calibri" w:hAnsi="Calibri"/>
        </w:rPr>
        <w:t xml:space="preserve"> 2010; Daetwyler </w:t>
      </w:r>
      <w:r w:rsidR="00CF42A0" w:rsidRPr="00C65DCF">
        <w:rPr>
          <w:rFonts w:ascii="Calibri" w:hAnsi="Calibri"/>
          <w:i/>
          <w:iCs/>
        </w:rPr>
        <w:t>et al.</w:t>
      </w:r>
      <w:r w:rsidR="00CF42A0" w:rsidRPr="00C65DCF">
        <w:rPr>
          <w:rFonts w:ascii="Calibri" w:hAnsi="Calibri"/>
        </w:rPr>
        <w:t xml:space="preserve"> 2013)</w:t>
      </w:r>
      <w:r w:rsidR="00B06FFF">
        <w:rPr>
          <w:rFonts w:asciiTheme="minorHAnsi" w:hAnsiTheme="minorHAnsi"/>
          <w:noProof/>
          <w:lang w:val="en-US"/>
        </w:rPr>
        <w:fldChar w:fldCharType="end"/>
      </w:r>
      <w:ins w:id="5" w:author="Peter Sørensen" w:date="2016-03-29T16:09:00Z">
        <w:r w:rsidR="00392C7A" w:rsidRPr="00E3212B">
          <w:rPr>
            <w:rFonts w:asciiTheme="minorHAnsi" w:hAnsiTheme="minorHAnsi"/>
            <w:noProof/>
          </w:rPr>
          <w:t>.</w:t>
        </w:r>
      </w:ins>
      <w:r w:rsidR="00900309" w:rsidRPr="00E3212B">
        <w:rPr>
          <w:rFonts w:asciiTheme="minorHAnsi" w:hAnsiTheme="minorHAnsi"/>
          <w:noProof/>
        </w:rPr>
        <w:t xml:space="preserve"> </w:t>
      </w:r>
      <w:r w:rsidR="005D4EA5">
        <w:rPr>
          <w:rFonts w:asciiTheme="minorHAnsi" w:hAnsiTheme="minorHAnsi"/>
          <w:lang w:val="en-US"/>
        </w:rPr>
        <w:t>However, genomic prediction does not work well w</w:t>
      </w:r>
      <w:r w:rsidR="005D4EA5">
        <w:rPr>
          <w:rFonts w:asciiTheme="minorHAnsi" w:hAnsiTheme="minorHAnsi"/>
          <w:noProof/>
          <w:lang w:val="en-US"/>
        </w:rPr>
        <w:t xml:space="preserve">hen LD is low, such as </w:t>
      </w:r>
      <w:r w:rsidR="00A8010B">
        <w:rPr>
          <w:rFonts w:asciiTheme="minorHAnsi" w:hAnsiTheme="minorHAnsi"/>
          <w:noProof/>
          <w:lang w:val="en-US"/>
        </w:rPr>
        <w:t>across breeds or strains or in outbred populations of largely unrelated individuals</w:t>
      </w:r>
      <w:r w:rsidR="00900309">
        <w:rPr>
          <w:rFonts w:asciiTheme="minorHAnsi" w:hAnsiTheme="minorHAnsi"/>
          <w:noProof/>
          <w:lang w:val="en-US"/>
        </w:rPr>
        <w:t xml:space="preserve"> </w:t>
      </w:r>
      <w:r w:rsidR="00B06FFF">
        <w:rPr>
          <w:rFonts w:asciiTheme="minorHAnsi" w:hAnsiTheme="minorHAnsi"/>
          <w:noProof/>
          <w:lang w:val="en-US"/>
        </w:rPr>
        <w:fldChar w:fldCharType="begin"/>
      </w:r>
      <w:r w:rsidR="00CF42A0">
        <w:rPr>
          <w:rFonts w:asciiTheme="minorHAnsi" w:hAnsiTheme="minorHAnsi"/>
          <w:noProof/>
          <w:lang w:val="en-US"/>
        </w:rPr>
        <w:instrText xml:space="preserve"> ADDIN ZOTERO_ITEM CSL_CITATION {"citationID":"2bt90nqd6i","properties":{"formattedCitation":"{\\rtf (Habier {\\i{}et al.} 2007; Makowsky {\\i{}et al.} 2011; de los Campos {\\i{}et al.} 2013)}","plainCitation":"(Habier et al. 2007; Makowsky et al. 2011; de los Campos et al. 2013)"},"citationItems":[{"id":7,"uris":["http://zotero.org/users/2730477/items/4B48KPIQ"],"uri":["http://zotero.org/users/2730477/items/4B48KPIQ"],"itemData":{"id":7,"type":"article-journal","title":"The Impact of Genetic Relationship Information on Genome-Assisted Breeding Values","container-title":"Genetics","page":"2389-2397","volume":"177","issue":"4","source":"PubMed Central","abstract":"The success of genomic selection depends on the potential to predict genome-assisted breeding values (GEBVs) with high accuracy over several generations without additional phenotyping after estimating marker effects. Results from both simulations and practical applications have to be evaluated for this potential, which requires linkage disequilibrium (LD) between markers and QTL. This study shows that markers can capture genetic relationships among genotyped animals, thereby affecting accuracies of GEBVs. Strategies to validate the accuracy of GEBVs due to LD are given. Simulations were used to show that accuracies of GEBVs obtained by fixed regression–least squares (FR–LS), random regression–best linear unbiased prediction (RR–BLUP), and Bayes-B are nonzero even without LD. When LD was present, accuracies decrease rapidly in generations after estimation due to the decay of genetic relationships. However, there is a persistent accuracy due to LD, which can be estimated by modeling the decay of genetic relationships and the decay of LD. The impact of genetic relationships was greatest for RR–BLUP. The accuracy of GEBVs can result entirely from genetic relationships captured by markers, and to validate the potential of genomic selection, several generations have to be analyzed to estimate the accuracy due to LD. The method of choice was Bayes-B; FR–LS should be investigated further, whereas RR–BLUP cannot be recommended.","DOI":"10.1534/genetics.107.081190","ISSN":"0016-6731","note":"PMID: 18073436\nPMCID: PMC2219482","journalAbbreviation":"Genetics","author":[{"family":"Habier","given":"D."},{"family":"Fernando","given":"R. L."},{"family":"Dekkers","given":"J. C. M."}],"issued":{"date-parts":[["2007",12]]},"PMID":"18073436","PMCID":"PMC2219482"}},{"id":44,"uris":["http://zotero.org/users/2730477/items/M8RT3C99"],"uri":["http://zotero.org/users/2730477/items/M8RT3C99"],"itemData":{"id":44,"type":"article-journal","title":"Beyond Missing Heritability: Prediction of Complex Traits","container-title":"PLoS Genet","page":"e1002051","volume":"7","issue":"4","source":"PLoS Journals","abstract":"Author Summary\nWhile previous genome-wide association studies have implicated numerous loci associated with complex traits, such loci typically account for a very small proportion of phenotypic variation. However, a recent study using height as a model trait has illustrated that common single nucleotide polymorphisms can explain a large amount of genetic variance when evaluated through whole-genome statistical models. However, it is unclear to what extent higher proportions of explained variance will translate into improved predictive accuracy in future populations. Here we evaluate the predictive ability of whole-genome models for human height while varying the modeling approach, the size of the training population, the validation design, and the number of SNPs. Our results suggest that whole-genome prediction models can yield higher accuracy than what is commonly attained by models based on a few selected SNPs; yet, given the heritability of the trait in question, there exists room for improving prediction accuracy. While gains in predictive accuracy are likely to be small based on more expansive genotyping, our results indicate that more substantial benefits are likely to be gained through larger training populations, as well through the inclusion of related individuals.","DOI":"10.1371/journal.pgen.1002051","shortTitle":"Beyond Missing Heritability","journalAbbreviation":"PLoS Genet","author":[{"family":"Makowsky","given":"Robert"},{"family":"Pajewski","given":"Nicholas M."},{"family":"Klimentidis","given":"Yann C."},{"family":"Vazquez","given":"Ana I."},{"family":"Duarte","given":"Christine W."},{"family":"Allison","given":"David B."},{"family":"Campos","given":"Gustavo","non-dropping-particle":"de los"}],"issued":{"date-parts":[["2011",4,28]]}}},{"id":54,"uris":["http://zotero.org/users/2730477/items/QE9R7KSS"],"uri":["http://zotero.org/users/2730477/items/QE9R7KSS"],"itemData":{"id":54,"type":"article-journal","title":"Prediction of Complex Human Traits Using the Genomic Best Linear Unbiased Predictor","container-title":"PLoS Genetics","volume":"9","issue":"7","source":"PubMed Central","abstract":"Despite important advances from Genome Wide Association Studies (GWAS), for most complex human traits and diseases, a sizable proportion of genetic variance remains unexplained and prediction accuracy (PA) is usually low. Evidence suggests that PA can be improved using Whole-Genome Regression (WGR) models where phenotypes are regressed on hundreds of thousands of variants simultaneously. The Genomic Best Linear Unbiased Prediction (G-BLUP, a ridge-regression type method) is a commonly used WGR method and has shown good predictive performance when applied to plant and animal breeding populations. However, breeding and human populations differ greatly in a number of factors that can affect the predictive performance of G-BLUP. Using theory, simulations, and real data analysis, we study the performance of G-BLUP when applied to data from related and unrelated human subjects. Under perfect linkage disequilibrium (LD) between markers and QTL, the prediction R-squared (R2) of G-BLUP reaches trait-heritability, asymptotically. However, under imperfect LD between markers and QTL, prediction R2 based on G-BLUP has a much lower upper bound. We show that the minimum decrease in prediction accuracy caused by imperfect LD between markers and QTL is given by (1−b)2, where b is the regression of marker-derived genomic relationships on those realized at causal loci. For pairs of related individuals, due to within-family disequilibrium, the patterns of realized genomic similarity are similar across the genome; therefore b is close to one inducing small decrease in R2. However, with distantly related individuals b reaches very low values imposing a very low upper bound on prediction R2. Our simulations suggest that for the analysis of data from unrelated individuals, the asymptotic upper bound on R2 may be of the order of 20% of the trait heritability. We show how PA can be enhanced with use of variable selection or differential shrinkage of estimates of marker effects., Despite great advances in genotyping technologies, the ability to predict complex traits and diseases remains limited. Increasing evidence suggests that many of these traits may be affected by a large number of small-effect genes that are difficult to detect in single-variant association studies. Whole-Genome Regression (WGR) methods can be used to confront this challenge and have exhibited good predictive power when applied to animal and plant breeding populations. WGR is receiving increased attention in the field of human genetics. However, human and breeding populations differ greatly in factors that can affect the performance of WGRs. Using theory, simulation and real data analysis, we study the predictive performance of the Genomic Best Linear Unbiased Predictor (G-BLUP), one of the most commonly used WGR methods. We derive upper bounds for the prediction accuracy of G-BLUP under perfect and imperfect LD between markers and genotypes at causal loci and validate such upper bounds using simulation and real data analysis. Imperfect LD between markers and causal loci can impose a very low upper bound on the prediction accuracy of G-BLUP, especially when data involve unrelated individuals. In this context, we propose and evaluate avenues for improving the predictive performance of G-BLUP.","URL":"http://www.ncbi.nlm.nih.gov/pmc/articles/PMC3708840/","DOI":"10.1371/journal.pgen.1003608","ISSN":"1553-7390","note":"PMID: 23874214\nPMCID: PMC3708840","journalAbbreviation":"PLoS Genet","author":[{"family":"Campos","given":"Gustavo","non-dropping-particle":"de los"},{"family":"Vazquez","given":"Ana I."},{"family":"Fernando","given":"Rohan"},{"family":"Klimentidis","given":"Yann C."},{"family":"Sorensen","given":"Daniel"}],"issued":{"date-parts":[["2013",7]]},"accessed":{"date-parts":[["2015",11,15]]},"PMID":"23874214","PMCID":"PMC3708840"}}],"schema":"https://github.com/citation-style-language/schema/raw/master/csl-citation.json"} </w:instrText>
      </w:r>
      <w:r w:rsidR="00B06FFF">
        <w:rPr>
          <w:rFonts w:asciiTheme="minorHAnsi" w:hAnsiTheme="minorHAnsi"/>
          <w:noProof/>
          <w:lang w:val="en-US"/>
        </w:rPr>
        <w:fldChar w:fldCharType="separate"/>
      </w:r>
      <w:r w:rsidR="00CF42A0" w:rsidRPr="002273A3">
        <w:rPr>
          <w:rFonts w:ascii="Calibri" w:hAnsi="Calibri"/>
          <w:lang w:val="en-US"/>
        </w:rPr>
        <w:t xml:space="preserve">(Habier </w:t>
      </w:r>
      <w:r w:rsidR="00CF42A0" w:rsidRPr="002273A3">
        <w:rPr>
          <w:rFonts w:ascii="Calibri" w:hAnsi="Calibri"/>
          <w:i/>
          <w:iCs/>
          <w:lang w:val="en-US"/>
        </w:rPr>
        <w:t>et al.</w:t>
      </w:r>
      <w:r w:rsidR="00CF42A0" w:rsidRPr="002273A3">
        <w:rPr>
          <w:rFonts w:ascii="Calibri" w:hAnsi="Calibri"/>
          <w:lang w:val="en-US"/>
        </w:rPr>
        <w:t xml:space="preserve"> 2007; Makowsky </w:t>
      </w:r>
      <w:r w:rsidR="00CF42A0" w:rsidRPr="002273A3">
        <w:rPr>
          <w:rFonts w:ascii="Calibri" w:hAnsi="Calibri"/>
          <w:i/>
          <w:iCs/>
          <w:lang w:val="en-US"/>
        </w:rPr>
        <w:t>et al.</w:t>
      </w:r>
      <w:r w:rsidR="00CF42A0" w:rsidRPr="002273A3">
        <w:rPr>
          <w:rFonts w:ascii="Calibri" w:hAnsi="Calibri"/>
          <w:lang w:val="en-US"/>
        </w:rPr>
        <w:t xml:space="preserve"> 2011; de los Campos </w:t>
      </w:r>
      <w:r w:rsidR="00CF42A0" w:rsidRPr="002273A3">
        <w:rPr>
          <w:rFonts w:ascii="Calibri" w:hAnsi="Calibri"/>
          <w:i/>
          <w:iCs/>
          <w:lang w:val="en-US"/>
        </w:rPr>
        <w:t>et al.</w:t>
      </w:r>
      <w:r w:rsidR="00CF42A0" w:rsidRPr="002273A3">
        <w:rPr>
          <w:rFonts w:ascii="Calibri" w:hAnsi="Calibri"/>
          <w:lang w:val="en-US"/>
        </w:rPr>
        <w:t xml:space="preserve"> 2013)</w:t>
      </w:r>
      <w:r w:rsidR="00B06FFF">
        <w:rPr>
          <w:rFonts w:asciiTheme="minorHAnsi" w:hAnsiTheme="minorHAnsi"/>
          <w:noProof/>
          <w:lang w:val="en-US"/>
        </w:rPr>
        <w:fldChar w:fldCharType="end"/>
      </w:r>
      <w:r w:rsidR="00A8010B">
        <w:rPr>
          <w:rFonts w:asciiTheme="minorHAnsi" w:hAnsiTheme="minorHAnsi"/>
          <w:noProof/>
          <w:lang w:val="en-US"/>
        </w:rPr>
        <w:t xml:space="preserve"> </w:t>
      </w:r>
      <w:r w:rsidR="00F14D8F">
        <w:rPr>
          <w:rFonts w:asciiTheme="minorHAnsi" w:hAnsiTheme="minorHAnsi"/>
          <w:lang w:val="en-US"/>
        </w:rPr>
        <w:t xml:space="preserve">because many causal polymorphisms will not be in </w:t>
      </w:r>
      <w:r w:rsidR="005D4EA5">
        <w:rPr>
          <w:rFonts w:asciiTheme="minorHAnsi" w:hAnsiTheme="minorHAnsi"/>
          <w:lang w:val="en-US"/>
        </w:rPr>
        <w:t>LD w</w:t>
      </w:r>
      <w:r w:rsidR="00F14D8F">
        <w:rPr>
          <w:rFonts w:asciiTheme="minorHAnsi" w:hAnsiTheme="minorHAnsi"/>
          <w:lang w:val="en-US"/>
        </w:rPr>
        <w:t>ith the genotyped markers</w:t>
      </w:r>
      <w:r w:rsidR="005D4EA5">
        <w:rPr>
          <w:rFonts w:asciiTheme="minorHAnsi" w:hAnsiTheme="minorHAnsi"/>
          <w:lang w:val="en-US"/>
        </w:rPr>
        <w:t>.</w:t>
      </w:r>
      <w:r w:rsidR="00DD0162">
        <w:rPr>
          <w:rFonts w:asciiTheme="minorHAnsi" w:hAnsiTheme="minorHAnsi"/>
          <w:lang w:val="en-US"/>
        </w:rPr>
        <w:t xml:space="preserve"> </w:t>
      </w:r>
    </w:p>
    <w:p w14:paraId="1D273C77" w14:textId="77777777" w:rsidR="001737F8" w:rsidRDefault="00B83870" w:rsidP="00366FA5">
      <w:pPr>
        <w:widowControl w:val="0"/>
        <w:autoSpaceDE w:val="0"/>
        <w:autoSpaceDN w:val="0"/>
        <w:adjustRightInd w:val="0"/>
        <w:spacing w:line="480" w:lineRule="auto"/>
        <w:rPr>
          <w:rFonts w:asciiTheme="minorHAnsi" w:hAnsiTheme="minorHAnsi"/>
          <w:noProof/>
          <w:lang w:val="en-US"/>
        </w:rPr>
      </w:pPr>
      <w:r>
        <w:rPr>
          <w:rFonts w:asciiTheme="minorHAnsi" w:hAnsiTheme="minorHAnsi"/>
          <w:noProof/>
          <w:lang w:val="en-US"/>
        </w:rPr>
        <w:tab/>
      </w:r>
      <w:r w:rsidR="00692C1F" w:rsidRPr="00491DDC">
        <w:rPr>
          <w:rFonts w:asciiTheme="minorHAnsi" w:hAnsiTheme="minorHAnsi"/>
          <w:noProof/>
          <w:lang w:val="en-US"/>
        </w:rPr>
        <w:t>Genomic predictions currently utiliz</w:t>
      </w:r>
      <w:r w:rsidR="005D4EA5">
        <w:rPr>
          <w:rFonts w:asciiTheme="minorHAnsi" w:hAnsiTheme="minorHAnsi"/>
          <w:noProof/>
          <w:lang w:val="en-US"/>
        </w:rPr>
        <w:t>e</w:t>
      </w:r>
      <w:r w:rsidR="00692C1F" w:rsidRPr="00491DDC">
        <w:rPr>
          <w:rFonts w:asciiTheme="minorHAnsi" w:hAnsiTheme="minorHAnsi"/>
          <w:noProof/>
          <w:lang w:val="en-US"/>
        </w:rPr>
        <w:t xml:space="preserve"> high-density single-nucleotide polymorphism (SNP) </w:t>
      </w:r>
      <w:r w:rsidR="00692C1F" w:rsidRPr="00491DDC">
        <w:rPr>
          <w:rFonts w:asciiTheme="minorHAnsi" w:hAnsiTheme="minorHAnsi"/>
          <w:noProof/>
          <w:lang w:val="en-US"/>
        </w:rPr>
        <w:lastRenderedPageBreak/>
        <w:t xml:space="preserve">genotyping arrays. </w:t>
      </w:r>
      <w:r w:rsidR="00DD0162">
        <w:rPr>
          <w:rFonts w:asciiTheme="minorHAnsi" w:hAnsiTheme="minorHAnsi"/>
          <w:noProof/>
          <w:lang w:val="en-US"/>
        </w:rPr>
        <w:t xml:space="preserve">Given the </w:t>
      </w:r>
      <w:r w:rsidR="00692C1F" w:rsidRPr="00491DDC">
        <w:rPr>
          <w:rFonts w:asciiTheme="minorHAnsi" w:hAnsiTheme="minorHAnsi"/>
          <w:noProof/>
          <w:lang w:val="en-US"/>
        </w:rPr>
        <w:t xml:space="preserve">rapid advances in sequencing technologies, </w:t>
      </w:r>
      <w:r w:rsidR="00DD0162">
        <w:rPr>
          <w:rFonts w:asciiTheme="minorHAnsi" w:hAnsiTheme="minorHAnsi"/>
          <w:noProof/>
          <w:lang w:val="en-US"/>
        </w:rPr>
        <w:t xml:space="preserve">genomic prediction </w:t>
      </w:r>
      <w:r w:rsidR="00692C1F" w:rsidRPr="00491DDC">
        <w:rPr>
          <w:rFonts w:asciiTheme="minorHAnsi" w:hAnsiTheme="minorHAnsi"/>
          <w:noProof/>
          <w:lang w:val="en-US"/>
        </w:rPr>
        <w:t>soon will be based on whole genome sequence data.</w:t>
      </w:r>
      <w:r w:rsidR="008E37F4">
        <w:rPr>
          <w:rFonts w:asciiTheme="minorHAnsi" w:hAnsiTheme="minorHAnsi"/>
          <w:noProof/>
          <w:lang w:val="en-US"/>
        </w:rPr>
        <w:t xml:space="preserve"> </w:t>
      </w:r>
      <w:r w:rsidR="00DD0162">
        <w:rPr>
          <w:rFonts w:asciiTheme="minorHAnsi" w:hAnsiTheme="minorHAnsi"/>
          <w:noProof/>
          <w:lang w:val="en-US"/>
        </w:rPr>
        <w:t xml:space="preserve">This will greatly exacerbate the true genomic signal to non-causal marker noise problem. </w:t>
      </w:r>
      <w:r w:rsidR="001737F8">
        <w:rPr>
          <w:rFonts w:asciiTheme="minorHAnsi" w:hAnsiTheme="minorHAnsi"/>
          <w:noProof/>
          <w:lang w:val="en-US"/>
        </w:rPr>
        <w:t>Therefore, t</w:t>
      </w:r>
      <w:r w:rsidR="001737F8" w:rsidRPr="00077B36">
        <w:rPr>
          <w:rFonts w:asciiTheme="minorHAnsi" w:hAnsiTheme="minorHAnsi"/>
          <w:noProof/>
          <w:lang w:val="en-US"/>
        </w:rPr>
        <w:t xml:space="preserve">he key to better prediction </w:t>
      </w:r>
      <w:r w:rsidR="001737F8">
        <w:rPr>
          <w:rFonts w:asciiTheme="minorHAnsi" w:hAnsiTheme="minorHAnsi"/>
          <w:noProof/>
          <w:lang w:val="en-US"/>
        </w:rPr>
        <w:t xml:space="preserve">models </w:t>
      </w:r>
      <w:r w:rsidR="001737F8" w:rsidRPr="00077B36">
        <w:rPr>
          <w:rFonts w:asciiTheme="minorHAnsi" w:hAnsiTheme="minorHAnsi"/>
          <w:noProof/>
          <w:lang w:val="en-US"/>
        </w:rPr>
        <w:t>may be to “guess”</w:t>
      </w:r>
      <w:r w:rsidR="001737F8" w:rsidRPr="00DE39E8">
        <w:rPr>
          <w:rFonts w:asciiTheme="minorHAnsi" w:hAnsiTheme="minorHAnsi"/>
          <w:noProof/>
          <w:lang w:val="en-US"/>
        </w:rPr>
        <w:t xml:space="preserve"> which markers could be causal by utili</w:t>
      </w:r>
      <w:r w:rsidR="001737F8">
        <w:rPr>
          <w:rFonts w:asciiTheme="minorHAnsi" w:hAnsiTheme="minorHAnsi"/>
          <w:noProof/>
          <w:lang w:val="en-US"/>
        </w:rPr>
        <w:t>z</w:t>
      </w:r>
      <w:r w:rsidR="001737F8" w:rsidRPr="00DE39E8">
        <w:rPr>
          <w:rFonts w:asciiTheme="minorHAnsi" w:hAnsiTheme="minorHAnsi"/>
          <w:noProof/>
          <w:lang w:val="en-US"/>
        </w:rPr>
        <w:t>ing prior biological findings, as it appears that the markers associated with trait variation are not uniformly distributed throughout the genome, but enriched in genes that are connected in biological pathways</w:t>
      </w:r>
      <w:r w:rsidR="001737F8">
        <w:rPr>
          <w:rFonts w:asciiTheme="minorHAnsi" w:hAnsiTheme="minorHAnsi"/>
          <w:noProof/>
          <w:lang w:val="en-US"/>
        </w:rPr>
        <w:t xml:space="preserve"> </w:t>
      </w:r>
      <w:r w:rsidR="00B06FFF">
        <w:rPr>
          <w:rFonts w:asciiTheme="minorHAnsi" w:hAnsiTheme="minorHAnsi"/>
          <w:noProof/>
          <w:lang w:val="en-US"/>
        </w:rPr>
        <w:fldChar w:fldCharType="begin"/>
      </w:r>
      <w:r w:rsidR="00CF42A0">
        <w:rPr>
          <w:rFonts w:asciiTheme="minorHAnsi" w:hAnsiTheme="minorHAnsi"/>
          <w:noProof/>
          <w:lang w:val="en-US"/>
        </w:rPr>
        <w:instrText xml:space="preserve"> ADDIN ZOTERO_ITEM CSL_CITATION {"citationID":"j94LS8Im","properties":{"formattedCitation":"{\\rtf (Lango Allen {\\i{}et al.} 2010; O\\uc0\\u8217{}Roak {\\i{}et al.} 2012; Lage {\\i{}et al.} 2012; Maurano {\\i{}et al.} 2012; Pe\\uc0\\u241{}agaricano {\\i{}et al.} 2013)}","plainCitation":"(Lango Allen et al. 2010; O’Roak et al. 2012; Lage et al. 2012; Maurano et al. 2012; Peñagaricano et al. 2013)"},"citationItems":[{"id":3,"uris":["http://zotero.org/users/2730477/items/2AJ4PBR8"],"uri":["http://zotero.org/users/2730477/items/2AJ4PBR8"],"itemData":{"id":3,"type":"article-journal","title":"Hundreds of variants clustered in genomic loci and biological pathways affect human height","container-title":"Nature","page":"832-838","volume":"467","issue":"7317","source":"PubMed","abstract":"Most common human traits and diseases have a polygenic pattern of inheritance: DNA sequence variants at many genetic loci influence the phenotype. Genome-wide association (GWA) studies have identified more than 600 variants associated with human traits, but these typically explain small fractions of phenotypic variation, raising questions about the use of further studies. Here, using 183,727 individuals, we show that hundreds of genetic variants, in at least 180 loci, influence adult height, a highly heritable and classic polygenic trait. The large number of loci reveals patterns with important implications for genetic studies of common human diseases and traits. First, the 180 loci are not random, but instead are enriched for genes that are connected in biological pathways (P = 0.016) and that underlie skeletal growth defects (P &lt; 0.001). Second, the likely causal gene is often located near the most strongly associated variant: in 13 of 21 loci containing a known skeletal growth gene, that gene was closest to the associated variant. Third, at least 19 loci have multiple independently associated variants, suggesting that allelic heterogeneity is a frequent feature of polygenic traits, that comprehensive explorations of already-discovered loci should discover additional variants and that an appreciable fraction of associated loci may have been identified. Fourth, associated variants are enriched for likely functional effects on genes, being over-represented among variants that alter amino-acid structure of proteins and expression levels of nearby genes. Our data explain approximately 10% of the phenotypic variation in height, and we estimate that unidentified common variants of similar effect sizes would increase this figure to approximately 16% of phenotypic variation (approximately 20% of heritable variation). Although additional approaches are needed to dissect the genetic architecture of polygenic human traits fully, our findings indicate that GWA studies can identify large numbers of loci that implicate biologically relevant genes and pathways.","DOI":"10.1038/nature09410","ISSN":"1476-4687","note":"PMID: 20881960\nPMCID: PMC2955183","journalAbbreviation":"Nature","language":"eng","author":[{"family":"Lango Allen","given":"Hana"},{"family":"Estrada","given":"Karol"},{"family":"Lettre","given":"Guillaume"},{"family":"Berndt","given":"Sonja I."},{"family":"Weedon","given":"Michael N."},{"family":"Rivadeneira","given":"Fernando"},{"family":"Willer","given":"Cristen J."},{"family":"Jackson","given":"Anne U."},{"family":"Vedantam","given":"Sailaja"},{"family":"Raychaudhuri","given":"Soumya"},{"family":"Ferreira","given":"Teresa"},{"family":"Wood","given":"Andrew R."},{"family":"Weyant","given":"Robert J."},{"family":"Segrè","given":"Ayellet V."},{"family":"Speliotes","given":"Elizabeth K."},{"family":"Wheeler","given":"Eleanor"},{"family":"Soranzo","given":"Nicole"},{"family":"Park","given":"Ju-Hyun"},{"family":"Yang","given":"Jian"},{"family":"Gudbjartsson","given":"Daniel"},{"family":"Heard-Costa","given":"Nancy L."},{"family":"Randall","given":"Joshua C."},{"family":"Qi","given":"Lu"},{"family":"Vernon Smith","given":"Albert"},{"family":"Mägi","given":"Reedik"},{"family":"Pastinen","given":"Tomi"},{"family":"Liang","given":"Liming"},{"family":"Heid","given":"Iris M."},{"family":"Luan","given":"Jian","dropping-particle":"'an"},{"family":"Thorleifsson","given":"Gudmar"},{"family":"Winkler","given":"Thomas W."},{"family":"Goddard","given":"Michael E."},{"family":"Sin Lo","given":"Ken"},{"family":"Palmer","given":"Cameron"},{"family":"Workalemahu","given":"Tsegaselassie"},{"family":"Aulchenko","given":"Yurii S."},{"family":"Johansson","given":"Asa"},{"family":"Zillikens","given":"M. Carola"},{"family":"Feitosa","given":"Mary F."},{"family":"Esko","given":"Tõnu"},{"family":"Johnson","given":"Toby"},{"family":"Ketkar","given":"Shamika"},{"family":"Kraft","given":"Peter"},{"family":"Mangino","given":"Massimo"},{"family":"Prokopenko","given":"Inga"},{"family":"Absher","given":"Devin"},{"family":"Albrecht","given":"Eva"},{"family":"Ernst","given":"Florian"},{"family":"Glazer","given":"Nicole L."},{"family":"Hayward","given":"Caroline"},{"family":"Hottenga","given":"Jouke-Jan"},{"family":"Jacobs","given":"Kevin B."},{"family":"Knowles","given":"Joshua W."},{"family":"Kutalik","given":"Zoltán"},{"family":"Monda","given":"Keri L."},{"family":"Polasek","given":"Ozren"},{"family":"Preuss","given":"Michael"},{"family":"Rayner","given":"Nigel W."},{"family":"Robertson","given":"Neil R."},{"family":"Steinthorsdottir","given":"Valgerdur"},{"family":"Tyrer","given":"Jonathan P."},{"family":"Voight","given":"Benjamin F."},{"family":"Wiklund","given":"Fredrik"},{"family":"Xu","given":"Jianfeng"},{"family":"Zhao","given":"Jing Hua"},{"family":"Nyholt","given":"Dale R."},{"family":"Pellikka","given":"Niina"},{"family":"Perola","given":"Markus"},{"family":"Perry","given":"John R. B."},{"family":"Surakka","given":"Ida"},{"family":"Tammesoo","given":"Mari-Liis"},{"family":"Altmaier","given":"Elizabeth L."},{"family":"Amin","given":"Najaf"},{"family":"Aspelund","given":"Thor"},{"family":"Bhangale","given":"Tushar"},{"family":"Boucher","given":"Gabrielle"},{"family":"Chasman","given":"Daniel I."},{"family":"Chen","given":"Constance"},{"family":"Coin","given":"Lachlan"},{"family":"Cooper","given":"Matthew N."},{"family":"Dixon","given":"Anna L."},{"family":"Gibson","given":"Quince"},{"family":"Grundberg","given":"Elin"},{"family":"Hao","given":"Ke"},{"family":"Juhani Junttila","given":"M."},{"family":"Kaplan","given":"Lee M."},{"family":"Kettunen","given":"Johannes"},{"family":"König","given":"Inke R."},{"family":"Kwan","given":"Tony"},{"family":"Lawrence","given":"Robert W."},{"family":"Levinson","given":"Douglas F."},{"family":"Lorentzon","given":"Mattias"},{"family":"McKnight","given":"Barbara"},{"family":"Morris","given":"Andrew P."},{"family":"Müller","given":"Martina"},{"family":"Suh Ngwa","given":"Julius"},{"family":"Purcell","given":"Shaun"},{"family":"Rafelt","given":"Suzanne"},{"family":"Salem","given":"Rany M."},{"family":"Salvi","given":"Erika"},{"family":"Sanna","given":"Serena"},{"family":"Shi","given":"Jianxin"},{"family":"Sovio","given":"Ulla"},{"family":"Thompson","given":"John R."},{"family":"Turchin","given":"Michael C."},{"family":"Vandenput","given":"Liesbeth"},{"family":"Verlaan","given":"Dominique J."},{"family":"Vitart","given":"Veronique"},{"family":"White","given":"Charles C."},{"family":"Ziegler","given":"Andreas"},{"family":"Almgren","given":"Peter"},{"family":"Balmforth","given":"Anthony J."},{"family":"Campbell","given":"Harry"},{"family":"Citterio","given":"Lorena"},{"family":"De Grandi","given":"Alessandro"},{"family":"Dominiczak","given":"Anna"},{"family":"Duan","given":"Jubao"},{"family":"Elliott","given":"Paul"},{"family":"Elosua","given":"Roberto"},{"family":"Eriksson","given":"Johan G."},{"family":"Freimer","given":"Nelson B."},{"family":"Geus","given":"Eco J. C."},{"family":"Glorioso","given":"Nicola"},{"family":"Haiqing","given":"Shen"},{"family":"Hartikainen","given":"Anna-Liisa"},{"family":"Havulinna","given":"Aki S."},{"family":"Hicks","given":"Andrew A."},{"family":"Hui","given":"Jennie"},{"family":"Igl","given":"Wilmar"},{"family":"Illig","given":"Thomas"},{"family":"Jula","given":"Antti"},{"family":"Kajantie","given":"Eero"},{"family":"Kilpeläinen","given":"Tuomas O."},{"family":"Koiranen","given":"Markku"},{"family":"Kolcic","given":"Ivana"},{"family":"Koskinen","given":"Seppo"},{"family":"Kovacs","given":"Peter"},{"family":"Laitinen","given":"Jaana"},{"family":"Liu","given":"Jianjun"},{"family":"Lokki","given":"Marja-Liisa"},{"family":"Marusic","given":"Ana"},{"family":"Maschio","given":"Andrea"},{"family":"Meitinger","given":"Thomas"},{"family":"Mulas","given":"Antonella"},{"family":"Paré","given":"Guillaume"},{"family":"Parker","given":"Alex N."},{"family":"Peden","given":"John F."},{"family":"Petersmann","given":"Astrid"},{"family":"Pichler","given":"Irene"},{"family":"Pietiläinen","given":"Kirsi H."},{"family":"Pouta","given":"Anneli"},{"family":"Ridderstråle","given":"Martin"},{"family":"Rotter","given":"Jerome I."},{"family":"Sambrook","given":"Jennifer G."},{"family":"Sanders","given":"Alan R."},{"family":"Schmidt","given":"Carsten Oliver"},{"family":"Sinisalo","given":"Juha"},{"family":"Smit","given":"Jan H."},{"family":"Stringham","given":"Heather M."},{"family":"Bragi Walters","given":"G."},{"family":"Widen","given":"Elisabeth"},{"family":"Wild","given":"Sarah H."},{"family":"Willemsen","given":"Gonneke"},{"family":"Zagato","given":"Laura"},{"family":"Zgaga","given":"Lina"},{"family":"Zitting","given":"Paavo"},{"family":"Alavere","given":"Helene"},{"family":"Farrall","given":"Martin"},{"family":"McArdle","given":"Wendy L."},{"family":"Nelis","given":"Mari"},{"family":"Peters","given":"Marjolein J."},{"family":"Ripatti","given":"Samuli"},{"family":"Meurs","given":"Joyce B. J.","non-dropping-particle":"van"},{"family":"Aben","given":"Katja K."},{"family":"Ardlie","given":"Kristin G."},{"family":"Beckmann","given":"Jacques S."},{"family":"Beilby","given":"John P."},{"family":"Bergman","given":"Richard N."},{"family":"Bergmann","given":"Sven"},{"family":"Collins","given":"Francis S."},{"family":"Cusi","given":"Daniele"},{"family":"Heijer","given":"Martin","non-dropping-particle":"den"},{"family":"Eiriksdottir","given":"Gudny"},{"family":"Gejman","given":"Pablo V."},{"family":"Hall","given":"Alistair S."},{"family":"Hamsten","given":"Anders"},{"family":"Huikuri","given":"Heikki V."},{"family":"Iribarren","given":"Carlos"},{"family":"Kähönen","given":"Mika"},{"family":"Kaprio","given":"Jaakko"},{"family":"Kathiresan","given":"Sekar"},{"family":"Kiemeney","given":"Lambertus"},{"family":"Kocher","given":"Thomas"},{"family":"Launer","given":"Lenore J."},{"family":"Lehtimäki","given":"Terho"},{"family":"Melander","given":"Olle"},{"family":"Mosley","given":"Tom H."},{"family":"Musk","given":"Arthur W."},{"family":"Nieminen","given":"Markku S."},{"family":"O'Donnell","given":"Christopher J."},{"family":"Ohlsson","given":"Claes"},{"family":"Oostra","given":"Ben"},{"family":"Palmer","given":"Lyle J."},{"family":"Raitakari","given":"Olli"},{"family":"Ridker","given":"Paul M."},{"family":"Rioux","given":"John D."},{"family":"Rissanen","given":"Aila"},{"family":"Rivolta","given":"Carlo"},{"family":"Schunkert","given":"Heribert"},{"family":"Shuldiner","given":"Alan R."},{"family":"Siscovick","given":"David S."},{"family":"Stumvoll","given":"Michael"},{"family":"Tönjes","given":"Anke"},{"family":"Tuomilehto","given":"Jaakko"},{"family":"Ommen","given":"Gert-Jan","non-dropping-particle":"van"},{"family":"Viikari","given":"Jorma"},{"family":"Heath","given":"Andrew C."},{"family":"Martin","given":"Nicholas G."},{"family":"Montgomery","given":"Grant W."},{"family":"Province","given":"Michael A."},{"family":"Kayser","given":"Manfred"},{"family":"Arnold","given":"Alice M."},{"family":"Atwood","given":"Larry D."},{"family":"Boerwinkle","given":"Eric"},{"family":"Chanock","given":"Stephen J."},{"family":"Deloukas","given":"Panos"},{"family":"Gieger","given":"Christian"},{"family":"Grönberg","given":"Henrik"},{"family":"Hall","given":"Per"},{"family":"Hattersley","given":"Andrew T."},{"family":"Hengstenberg","given":"Christian"},{"family":"Hoffman","given":"Wolfgang"},{"family":"Lathrop","given":"G. Mark"},{"family":"Salomaa","given":"Veikko"},{"family":"Schreiber","given":"Stefan"},{"family":"Uda","given":"Manuela"},{"family":"Waterworth","given":"Dawn"},{"family":"Wright","given":"Alan F."},{"family":"Assimes","given":"Themistocles L."},{"family":"Barroso","given":"Inês"},{"family":"Hofman","given":"Albert"},{"family":"Mohlke","given":"Karen L."},{"family":"Boomsma","given":"Dorret I."},{"family":"Caulfield","given":"Mark J."},{"family":"Cupples","given":"L. Adrienne"},{"family":"Erdmann","given":"Jeanette"},{"family":"Fox","given":"Caroline S."},{"family":"Gudnason","given":"Vilmundur"},{"family":"Gyllensten","given":"Ulf"},{"family":"Harris","given":"Tamara B."},{"family":"Hayes","given":"Richard B."},{"family":"Jarvelin","given":"Marjo-Riitta"},{"family":"Mooser","given":"Vincent"},{"family":"Munroe","given":"Patricia B."},{"family":"Ouwehand","given":"Willem H."},{"family":"Penninx","given":"Brenda W."},{"family":"Pramstaller","given":"Peter P."},{"family":"Quertermous","given":"Thomas"},{"family":"Rudan","given":"Igor"},{"family":"Samani","given":"Nilesh J."},{"family":"Spector","given":"Timothy D."},{"family":"Völzke","given":"Henry"},{"family":"Watkins","given":"Hugh"},{"family":"Wilson","given":"James F."},{"family":"Groop","given":"Leif C."},{"family":"Haritunians","given":"Talin"},{"family":"Hu","given":"Frank B."},{"family":"Kaplan","given":"Robert C."},{"family":"Metspalu","given":"Andres"},{"family":"North","given":"Kari E."},{"family":"Schlessinger","given":"David"},{"family":"Wareham","given":"Nicholas J."},{"family":"Hunter","given":"David J."},{"family":"O'Connell","given":"Jeffrey R."},{"family":"Strachan","given":"David P."},{"family":"Wichmann","given":"H.-Erich"},{"family":"Borecki","given":"Ingrid B."},{"family":"Duijn","given":"Cornelia M.","non-dropping-particle":"van"},{"family":"Schadt","given":"Eric E."},{"family":"Thorsteinsdottir","given":"Unnur"},{"family":"Peltonen","given":"Leena"},{"family":"Uitterlinden","given":"André G."},{"family":"Visscher","given":"Peter M."},{"family":"Chatterjee","given":"Nilanjan"},{"family":"Loos","given":"Ruth J. F."},{"family":"Boehnke","given":"Michael"},{"family":"McCarthy","given":"Mark I."},{"family":"Ingelsson","given":"Erik"},{"family":"Lindgren","given":"Cecilia M."},{"family":"Abecasis","given":"Gonçalo R."},{"family":"Stefansson","given":"Kari"},{"family":"Frayling","given":"Timothy M."},{"family":"Hirschhorn","given":"Joel N."}],"issued":{"date-parts":[["2010",10,14]]},"PMID":"20881960","PMCID":"PMC2955183"}},{"id":62,"uris":["http://zotero.org/users/2730477/items/UJ4X7WCB"],"uri":["http://zotero.org/users/2730477/items/UJ4X7WCB"],"itemData":{"id":62,"type":"article-journal","title":"Sporadic autism exomes reveal a highly interconnected protein network of de novo mutations","container-title":"Nature","page":"246-250","volume":"485","issue":"7397","source":"www.nature.com","abstract":"It is well established that autism spectrum disorders (ASD) have a strong genetic component; however, for at least 70% of cases, the underlying genetic cause is unknown. Under the hypothesis that de novo mutations underlie a substantial fraction of the risk for developing ASD in families with no previous history of ASD or related phenotypes—so-called sporadic or simplex families—we sequenced all coding regions of the genome (the exome) for parent–child trios exhibiting sporadic ASD, including 189 new trios and 20 that were previously reported. Additionally, we also sequenced the exomes of 50 unaffected siblings corresponding to these new (n = 31) and previously reported trios (n = 19), for a total of 677 individual exomes from 209 families. Here we show that de novo point mutations are overwhelmingly paternal in origin (4:1 bias) and positively correlated with paternal age, consistent with the modest increased risk for children of older fathers to develop ASD. Moreover, 39% (49 of 126) of the most severe or disruptive de novo mutations map to a highly interconnected β-catenin/chromatin remodelling protein network ranked significantly for autism candidate genes. In proband exomes, recurrent protein-altering mutations were observed in two genes: CHD8 and NTNG1. Mutation screening of six candidate genes in 1,703 ASD probands identified additional de novo, protein-altering mutations in GRIN2B, LAMC3 and SCN1A. Combined with copy number variant (CNV) data, these results indicate extreme locus heterogeneity but also provide a target for future discovery, diagnostics and therapeutics.","DOI":"10.1038/nature10989","ISSN":"0028-0836","journalAbbreviation":"Nature","language":"en","author":[{"family":"O’Roak","given":"Brian J."},{"family":"Vives","given":"Laura"},{"family":"Girirajan","given":"Santhosh"},{"family":"Karakoc","given":"Emre"},{"family":"Krumm","given":"Niklas"},{"family":"Coe","given":"Bradley P."},{"family":"Levy","given":"Roie"},{"family":"Ko","given":"Arthur"},{"family":"Lee","given":"Choli"},{"family":"Smith","given":"Joshua D."},{"family":"Turner","given":"Emily H."},{"family":"Stanaway","given":"Ian B."},{"family":"Vernot","given":"Benjamin"},{"family":"Malig","given":"Maika"},{"family":"Baker","given":"Carl"},{"family":"Reilly","given":"Beau"},{"family":"Akey","given":"Joshua M."},{"family":"Borenstein","given":"Elhanan"},{"family":"Rieder","given":"Mark J."},{"family":"Nickerson","given":"Deborah A."},{"family":"Bernier","given":"Raphael"},{"family":"Shendure","given":"Jay"},{"family":"Eichler","given":"Evan E."}],"issued":{"date-parts":[["2012",5,10]]}}},{"id":30,"uris":["http://zotero.org/users/2730477/items/FN6VUSSU"],"uri":["http://zotero.org/users/2730477/items/FN6VUSSU"],"itemData":{"id":30,"type":"article-journal","title":"Genetic and environmental risk factors in congenital heart disease functionally converge in protein networks driving heart development","container-title":"Proceedings of the National Academy of Sciences of the United States of America","page":"14035-14040","volume":"109","issue":"35","source":"PubMed","abstract":"Congenital heart disease (CHD) occurs in </w:instrText>
      </w:r>
      <w:r w:rsidR="00CF42A0">
        <w:rPr>
          <w:rFonts w:ascii="Cambria Math" w:hAnsi="Cambria Math" w:cs="Cambria Math"/>
          <w:noProof/>
          <w:lang w:val="en-US"/>
        </w:rPr>
        <w:instrText>∼</w:instrText>
      </w:r>
      <w:r w:rsidR="00CF42A0">
        <w:rPr>
          <w:rFonts w:asciiTheme="minorHAnsi" w:hAnsiTheme="minorHAnsi"/>
          <w:noProof/>
          <w:lang w:val="en-US"/>
        </w:rPr>
        <w:instrText>1% of newborns. CHD arises from many distinct etiologies, ranging from genetic or genomic variation to exposure to teratogens, which elicit diverse cell and molecular responses during cardiac development. To systematically explore the relationships between CHD risk factors and responses, we compiled and integrated comprehensive datasets from studies of CHD in humans and model organisms. We examined two alternative models of potential functional relationships between genes in these datasets: direct convergence, in which CHD risk factors significantly and directly impact the same genes and molecules and functional convergence, in which risk factors significantly impact different molecules that participate in a discrete heart development network. We observed no evidence for direct convergence. In contrast, we show that CHD risk factors functionally converge in protein networks driving the development of specific anatomical structures (e.g., outflow tract, ventricular septum, and atrial septum) that are malformed by CHD. This integrative analysis of CHD risk factors and responses suggests a complex pattern of functional interactions between genomic variation and environmental exposures that modulate critical biological systems during heart development.","DOI":"10.1073/pnas.1210730109","ISSN":"1091-6490","note":"PMID: 22904188\nPMCID: PMC3435181","journalAbbreviation":"Proc. Natl. Acad. Sci. U.S.A.","language":"eng","author":[{"family":"Lage","given":"Kasper"},{"family":"Greenway","given":"Steven C."},{"family":"Rosenfeld","given":"Jill A."},{"family":"Wakimoto","given":"Hiroko"},{"family":"Gorham","given":"Joshua M."},{"family":"Segrè","given":"Ayellet V."},{"family":"Roberts","given":"Amy E."},{"family":"Smoot","given":"Leslie B."},{"family":"Pu","given":"William T."},{"family":"Pereira","given":"Alexandre C."},{"family":"Mesquita","given":"Sonia M."},{"family":"Tommerup","given":"Niels"},{"family":"Brunak","given":"Søren"},{"family":"Ballif","given":"Blake C."},{"family":"Shaffer","given":"Lisa G."},{"family":"Donahoe","given":"Patricia K."},{"family":"Daly","given":"Mark J."},{"family":"Seidman","given":"Jonathan G."},{"family":"Seidman","given":"Christine E."},{"family":"Larsen","given":"Lars A."}],"issued":{"date-parts":[["2012",8,28]]},"PMID":"22904188","PMCID":"PMC3435181"}},{"id":6,"uris":["http://zotero.org/users/2730477/items/2Q5IRTDE"],"uri":["http://zotero.org/users/2730477/items/2Q5IRTDE"],"itemData":{"id":6,"type":"article-journal","title":"Systematic Localization of Common Disease-Associated Variation in Regulatory DNA","container-title":"Science (New York, N.Y.)","page":"1190-1195","volume":"337","issue":"6099","source":"PubMed Central","abstract":"Genome-wide association studies (GWAS) have identified many noncoding variants associated with common diseases and traits. We show that these variants are concentrated in regulatory DNA marked by DNase I hypersensitive sites (DHSs). 88% of such DHSs are active during fetal development, and are enriched for gestational exposure-related phenotypes. We identify distant gene targets for hundreds of DHSs that may explain phenotype associations. Disease-associated variants systematically perturb transcription factor recognition sequences, frequently alter allelic chromatin states, and form regulatory networks. We also demonstrate tissue-selective enrichment of more weakly disease-associated variants within DHSs, and the de novo identification of pathogenic cell types for Crohn’s disease, multiple sclerosis, and an electrocardiogram trait, without prior knowledge of physiological mechanisms. Our results suggest pervasive involvement of regulatory DNA variation in common human disease, and provide pathogenic insights into diverse disorders.","DOI":"10.1126/science.1222794","ISSN":"0036-8075","note":"PMID: 22955828\nPMCID: PMC3771521","journalAbbreviation":"Science","author":[{"family":"Maurano","given":"Matthew T."},{"family":"Humbert","given":"Richard"},{"family":"Rynes","given":"Eric"},{"family":"Thurman","given":"Robert E."},{"family":"Haugen","given":"Eric"},{"family":"Wang","given":"Hao"},{"family":"Reynolds","given":"Alex P."},{"family":"Sandstrom","given":"Richard"},{"family":"Qu","given":"Hongzhu"},{"family":"Brody","given":"Jennifer"},{"family":"Shafer","given":"Anthony"},{"family":"Neri","given":"Fidencio"},{"family":"Lee","given":"Kristen"},{"family":"Kutyavin","given":"Tanya"},{"family":"Stehling-Sun","given":"Sandra"},{"family":"Johnson","given":"Audra K."},{"family":"Canfield","given":"Theresa K."},{"family":"Giste","given":"Erika"},{"family":"Diegel","given":"Morgan"},{"family":"Bates","given":"Daniel"},{"family":"Hansen","given":"R. Scott"},{"family":"Neph","given":"Shane"},{"family":"Sabo","given":"Peter J."},{"family":"Heimfeld","given":"Shelly"},{"family":"Raubitschek","given":"Antony"},{"family":"Ziegler","given":"Steven"},{"family":"Cotsapas","given":"Chris"},{"family":"Sotoodehnia","given":"Nona"},{"family":"Glass","given":"Ian"},{"family":"Sunyaev","given":"Shamil R."},{"family":"Kaul","given":"Rajinder"},{"family":"Stamatoyannopoulos","given":"John A."}],"issued":{"date-parts":[["2012",9,7]]},"PMID":"22955828","PMCID":"PMC3771521"}},{"id":25,"uris":["http://zotero.org/users/2730477/items/BQ5TRDP8"],"uri":["http://zotero.org/users/2730477/items/BQ5TRDP8"],"itemData":{"id":25,"type":"article-journal","title":"Inferring Quantitative Trait Pathways Associated with Bull Fertility from a Genome-Wide Association Study","container-title":"Frontiers in Genetics","volume":"3","source":"PubMed Central","abstract":"Whole-genome association studies typically focus on genetic markers with the strongest evidence of association. However, single markers often explain only a small component of the genetic variance and hence offer a limited understanding of the trait under study. As such, the objective of this study was to perform a pathway-based association analysis in Holstein dairy cattle in order to identify relevant pathways involved in bull fertility. The results of a single-marker association analysis, using 1,755 bulls with sire conception rate data and genotypes for 38,650 single nucleotide polymorphisms (SNPs), were used in this study. A total of 16,819 annotated genes, in</w:instrText>
      </w:r>
      <w:r w:rsidR="00CF42A0" w:rsidRPr="00C65DCF">
        <w:rPr>
          <w:rFonts w:asciiTheme="minorHAnsi" w:hAnsiTheme="minorHAnsi"/>
          <w:noProof/>
        </w:rPr>
        <w:instrText xml:space="preserve">cluding 2,767 significantly associated with bull fertility, were used to interrogate a total of 662 Gene Ontology (GO) terms and 248 InterPro (IP) entries using a test of proportions based on the cumulative hypergeometric distribution. After multiple-testing correction, 20 GO categories and one IP entry showed significant overrepresentation of genes statistically associated with bull fertility. Several of these functional categories such as small GTPases mediated signal transduction, neurogenesis, calcium ion binding, and cytoskeleton are known to be involved in biological processes closely related to male fertility. These results could provide insight into the genetic architecture of this complex trait in dairy cattle. In addition, this study shows that quantitative trait pathways inferred from single-marker analyses could enhance our interpretations of the results of genome-wide association studies.","URL":"http://www.ncbi.nlm.nih.gov/pmc/articles/PMC3542705/","DOI":"10.3389/fgene.2012.00307","ISSN":"1664-8021","note":"PMID: 23335935\nPMCID: PMC3542705","journalAbbreviation":"Front Genet","author":[{"family":"Peñagaricano","given":"Francisco"},{"family":"Weigel","given":"Kent A."},{"family":"Rosa","given":"Guilherme J. M."},{"family":"Khatib","given":"Hasan"}],"issued":{"date-parts":[["2013",1,11]]},"accessed":{"date-parts":[["2015",11,18]]},"PMID":"23335935","PMCID":"PMC3542705"}}],"schema":"https://github.com/citation-style-language/schema/raw/master/csl-citation.json"} </w:instrText>
      </w:r>
      <w:r w:rsidR="00B06FFF">
        <w:rPr>
          <w:rFonts w:asciiTheme="minorHAnsi" w:hAnsiTheme="minorHAnsi"/>
          <w:noProof/>
          <w:lang w:val="en-US"/>
        </w:rPr>
        <w:fldChar w:fldCharType="separate"/>
      </w:r>
      <w:r w:rsidR="00CF42A0" w:rsidRPr="00C65DCF">
        <w:rPr>
          <w:rFonts w:ascii="Calibri" w:hAnsi="Calibri"/>
        </w:rPr>
        <w:t xml:space="preserve">(Lango Allen </w:t>
      </w:r>
      <w:r w:rsidR="00CF42A0" w:rsidRPr="00C65DCF">
        <w:rPr>
          <w:rFonts w:ascii="Calibri" w:hAnsi="Calibri"/>
          <w:i/>
          <w:iCs/>
        </w:rPr>
        <w:t>et al.</w:t>
      </w:r>
      <w:r w:rsidR="00CF42A0" w:rsidRPr="00C65DCF">
        <w:rPr>
          <w:rFonts w:ascii="Calibri" w:hAnsi="Calibri"/>
        </w:rPr>
        <w:t xml:space="preserve"> 2010; O’Roak </w:t>
      </w:r>
      <w:r w:rsidR="00CF42A0" w:rsidRPr="00C65DCF">
        <w:rPr>
          <w:rFonts w:ascii="Calibri" w:hAnsi="Calibri"/>
          <w:i/>
          <w:iCs/>
        </w:rPr>
        <w:t>et al.</w:t>
      </w:r>
      <w:r w:rsidR="00CF42A0" w:rsidRPr="00C65DCF">
        <w:rPr>
          <w:rFonts w:ascii="Calibri" w:hAnsi="Calibri"/>
        </w:rPr>
        <w:t xml:space="preserve"> 2012; Lage </w:t>
      </w:r>
      <w:r w:rsidR="00CF42A0" w:rsidRPr="00C65DCF">
        <w:rPr>
          <w:rFonts w:ascii="Calibri" w:hAnsi="Calibri"/>
          <w:i/>
          <w:iCs/>
        </w:rPr>
        <w:t>et al.</w:t>
      </w:r>
      <w:r w:rsidR="00CF42A0" w:rsidRPr="00C65DCF">
        <w:rPr>
          <w:rFonts w:ascii="Calibri" w:hAnsi="Calibri"/>
        </w:rPr>
        <w:t xml:space="preserve"> 2012; Maurano </w:t>
      </w:r>
      <w:r w:rsidR="00CF42A0" w:rsidRPr="00C65DCF">
        <w:rPr>
          <w:rFonts w:ascii="Calibri" w:hAnsi="Calibri"/>
          <w:i/>
          <w:iCs/>
        </w:rPr>
        <w:t>et al.</w:t>
      </w:r>
      <w:r w:rsidR="00CF42A0" w:rsidRPr="00C65DCF">
        <w:rPr>
          <w:rFonts w:ascii="Calibri" w:hAnsi="Calibri"/>
        </w:rPr>
        <w:t xml:space="preserve"> 2012; Peñagaricano </w:t>
      </w:r>
      <w:r w:rsidR="00CF42A0" w:rsidRPr="00C65DCF">
        <w:rPr>
          <w:rFonts w:ascii="Calibri" w:hAnsi="Calibri"/>
          <w:i/>
          <w:iCs/>
        </w:rPr>
        <w:t>et al.</w:t>
      </w:r>
      <w:r w:rsidR="00CF42A0" w:rsidRPr="00C65DCF">
        <w:rPr>
          <w:rFonts w:ascii="Calibri" w:hAnsi="Calibri"/>
        </w:rPr>
        <w:t xml:space="preserve"> 2013)</w:t>
      </w:r>
      <w:r w:rsidR="00B06FFF">
        <w:rPr>
          <w:rFonts w:asciiTheme="minorHAnsi" w:hAnsiTheme="minorHAnsi"/>
          <w:noProof/>
          <w:lang w:val="en-US"/>
        </w:rPr>
        <w:fldChar w:fldCharType="end"/>
      </w:r>
      <w:r w:rsidR="001737F8" w:rsidRPr="00CF42A0">
        <w:rPr>
          <w:rFonts w:asciiTheme="minorHAnsi" w:hAnsiTheme="minorHAnsi"/>
          <w:noProof/>
        </w:rPr>
        <w:t xml:space="preserve">. </w:t>
      </w:r>
      <w:r w:rsidR="001737F8" w:rsidRPr="00EC6EAB">
        <w:rPr>
          <w:rFonts w:asciiTheme="minorHAnsi" w:hAnsiTheme="minorHAnsi"/>
          <w:noProof/>
          <w:lang w:val="en-US"/>
        </w:rPr>
        <w:t xml:space="preserve">Here, we extend the </w:t>
      </w:r>
      <w:r w:rsidR="00893F1D" w:rsidRPr="00EC6EAB">
        <w:rPr>
          <w:rFonts w:asciiTheme="minorHAnsi" w:hAnsiTheme="minorHAnsi"/>
          <w:noProof/>
          <w:lang w:val="en-US"/>
        </w:rPr>
        <w:t xml:space="preserve">commonly used </w:t>
      </w:r>
      <w:r w:rsidR="001737F8" w:rsidRPr="00EC6EAB">
        <w:rPr>
          <w:rFonts w:asciiTheme="minorHAnsi" w:hAnsiTheme="minorHAnsi"/>
          <w:noProof/>
          <w:lang w:val="en-US"/>
        </w:rPr>
        <w:t>genomic best linear unbiased predictor (GBLUP) prediction model</w:t>
      </w:r>
      <w:r w:rsidR="00C65DCF">
        <w:rPr>
          <w:rFonts w:asciiTheme="minorHAnsi" w:hAnsiTheme="minorHAnsi"/>
          <w:noProof/>
          <w:lang w:val="en-US"/>
        </w:rPr>
        <w:t xml:space="preserve"> </w:t>
      </w:r>
      <w:r w:rsidR="00337E66">
        <w:rPr>
          <w:rFonts w:asciiTheme="minorHAnsi" w:hAnsiTheme="minorHAnsi"/>
          <w:noProof/>
          <w:lang w:val="en-US"/>
        </w:rPr>
        <w:fldChar w:fldCharType="begin"/>
      </w:r>
      <w:r w:rsidR="00337E66">
        <w:rPr>
          <w:rFonts w:asciiTheme="minorHAnsi" w:hAnsiTheme="minorHAnsi"/>
          <w:noProof/>
          <w:lang w:val="en-US"/>
        </w:rPr>
        <w:instrText xml:space="preserve"> ADDIN ZOTERO_ITEM CSL_CITATION {"citationID":"1p352i2jtm","properties":{"formattedCitation":"{\\rtf (Meuwissen {\\i{}et al.} 2001)}","plainCitation":"(Meuwissen et al. 2001)"},"citationItems":[{"id":28,"uris":["http://zotero.org/users/2730477/items/EIK2V66C"],"uri":["http://zotero.org/users/2730477/items/EIK2V66C"],"itemData":{"id":28,"type":"article-journal","title":"Prediction of Total Genetic Value Using Genome-Wide Dense Marker Maps","container-title":"Genetics","page":"1819-1829","volume":"157","issue":"4","source":"www.genetics.org","abstract":"Recent advances in molecular genetic techniques will make dense marker maps available and genotyping many individuals for these markers feasible. Here we attempted to estimate the effects of </w:instrText>
      </w:r>
      <w:r w:rsidR="00337E66">
        <w:rPr>
          <w:rFonts w:ascii="Cambria Math" w:hAnsi="Cambria Math" w:cs="Cambria Math"/>
          <w:noProof/>
          <w:lang w:val="en-US"/>
        </w:rPr>
        <w:instrText>∼</w:instrText>
      </w:r>
      <w:r w:rsidR="00337E66">
        <w:rPr>
          <w:rFonts w:asciiTheme="minorHAnsi" w:hAnsiTheme="minorHAnsi"/>
          <w:noProof/>
          <w:lang w:val="en-US"/>
        </w:rPr>
        <w:instrText xml:space="preserve">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interval.","ISSN":"0016-6731, 1943-2631","note":"PMID: 11290733","journalAbbreviation":"Genetics","language":"en","author":[{"family":"Meuwissen","given":"T. H. E."},{"family":"Hayes","given":"B. J."},{"family":"Goddard","given":"M. E."}],"issued":{"date-parts":[["2001",1,4]]},"PMID":"11290733"}}],"schema":"https://github.com/citation-style-language/schema/raw/master/csl-citation.json"} </w:instrText>
      </w:r>
      <w:r w:rsidR="00337E66">
        <w:rPr>
          <w:rFonts w:asciiTheme="minorHAnsi" w:hAnsiTheme="minorHAnsi"/>
          <w:noProof/>
          <w:lang w:val="en-US"/>
        </w:rPr>
        <w:fldChar w:fldCharType="separate"/>
      </w:r>
      <w:r w:rsidR="00337E66" w:rsidRPr="00337E66">
        <w:rPr>
          <w:rFonts w:ascii="Calibri" w:hAnsi="Calibri"/>
          <w:lang w:val="en-US"/>
        </w:rPr>
        <w:t xml:space="preserve">(Meuwissen </w:t>
      </w:r>
      <w:r w:rsidR="00337E66" w:rsidRPr="00337E66">
        <w:rPr>
          <w:rFonts w:ascii="Calibri" w:hAnsi="Calibri"/>
          <w:i/>
          <w:iCs/>
          <w:lang w:val="en-US"/>
        </w:rPr>
        <w:t>et al.</w:t>
      </w:r>
      <w:r w:rsidR="00337E66" w:rsidRPr="00337E66">
        <w:rPr>
          <w:rFonts w:ascii="Calibri" w:hAnsi="Calibri"/>
          <w:lang w:val="en-US"/>
        </w:rPr>
        <w:t xml:space="preserve"> 2001)</w:t>
      </w:r>
      <w:r w:rsidR="00337E66">
        <w:rPr>
          <w:rFonts w:asciiTheme="minorHAnsi" w:hAnsiTheme="minorHAnsi"/>
          <w:noProof/>
          <w:lang w:val="en-US"/>
        </w:rPr>
        <w:fldChar w:fldCharType="end"/>
      </w:r>
      <w:r w:rsidR="00337E66">
        <w:rPr>
          <w:rFonts w:asciiTheme="minorHAnsi" w:hAnsiTheme="minorHAnsi"/>
          <w:noProof/>
          <w:lang w:val="en-US"/>
        </w:rPr>
        <w:t xml:space="preserve"> </w:t>
      </w:r>
      <w:r w:rsidR="001737F8" w:rsidRPr="00EC6EAB">
        <w:rPr>
          <w:rFonts w:asciiTheme="minorHAnsi" w:hAnsiTheme="minorHAnsi"/>
          <w:noProof/>
          <w:lang w:val="en-US"/>
        </w:rPr>
        <w:t xml:space="preserve">by incorporating </w:t>
      </w:r>
      <w:r w:rsidR="001737F8" w:rsidRPr="00DE39E8">
        <w:rPr>
          <w:rFonts w:asciiTheme="minorHAnsi" w:hAnsiTheme="minorHAnsi"/>
          <w:noProof/>
          <w:lang w:val="en-US"/>
        </w:rPr>
        <w:t xml:space="preserve">prior information </w:t>
      </w:r>
      <w:r w:rsidR="001737F8">
        <w:rPr>
          <w:rFonts w:asciiTheme="minorHAnsi" w:hAnsiTheme="minorHAnsi"/>
          <w:noProof/>
          <w:lang w:val="en-US"/>
        </w:rPr>
        <w:t>on gene ontologies</w:t>
      </w:r>
      <w:r w:rsidR="00774541">
        <w:rPr>
          <w:rFonts w:asciiTheme="minorHAnsi" w:hAnsiTheme="minorHAnsi"/>
          <w:noProof/>
          <w:lang w:val="en-US"/>
        </w:rPr>
        <w:t xml:space="preserve"> </w:t>
      </w:r>
      <w:r w:rsidR="00774541">
        <w:rPr>
          <w:rFonts w:asciiTheme="minorHAnsi" w:hAnsiTheme="minorHAnsi"/>
          <w:noProof/>
          <w:lang w:val="en-US"/>
        </w:rPr>
        <w:fldChar w:fldCharType="begin"/>
      </w:r>
      <w:r w:rsidR="00774541">
        <w:rPr>
          <w:rFonts w:asciiTheme="minorHAnsi" w:hAnsiTheme="minorHAnsi"/>
          <w:noProof/>
          <w:lang w:val="en-US"/>
        </w:rPr>
        <w:instrText xml:space="preserve"> ADDIN ZOTERO_ITEM CSL_CITATION {"citationID":"17lq35eske","properties":{"formattedCitation":"{\\rtf (The Gene Ontology Consortium {\\i{}et al.} 2000)}","plainCitation":"(The Gene Ontology Consortium et al. 2000)"},"citationItems":[{"id":18,"uris":["http://zotero.org/users/2730477/items/7VPH7RUP"],"uri":["http://zotero.org/users/2730477/items/7VPH7RUP"],"itemData":{"id":18,"type":"article-journal","title":"Gene Ontology: tool for the unification of biology","container-title":"Nature genetics","page":"25-29","volume":"25","issue":"1","archive":"PMC","archive_location":"PMC3037419","abstract":"Genomic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component.","DOI":"10.1038/75556","ISSN":"1061-4036","author":[{"literal":"The Gene Ontology Consortium"},{"family":"Ashburner","given":"Michael"},{"family":"Ball","given":"Catherine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774541">
        <w:rPr>
          <w:rFonts w:asciiTheme="minorHAnsi" w:hAnsiTheme="minorHAnsi"/>
          <w:noProof/>
          <w:lang w:val="en-US"/>
        </w:rPr>
        <w:fldChar w:fldCharType="separate"/>
      </w:r>
      <w:r w:rsidR="00774541" w:rsidRPr="00337E66">
        <w:rPr>
          <w:rFonts w:ascii="Calibri" w:hAnsi="Calibri"/>
          <w:lang w:val="en-US"/>
        </w:rPr>
        <w:t xml:space="preserve">(The Gene Ontology Consortium </w:t>
      </w:r>
      <w:r w:rsidR="00774541" w:rsidRPr="00337E66">
        <w:rPr>
          <w:rFonts w:ascii="Calibri" w:hAnsi="Calibri"/>
          <w:i/>
          <w:iCs/>
          <w:lang w:val="en-US"/>
        </w:rPr>
        <w:t>et al.</w:t>
      </w:r>
      <w:r w:rsidR="00774541" w:rsidRPr="00337E66">
        <w:rPr>
          <w:rFonts w:ascii="Calibri" w:hAnsi="Calibri"/>
          <w:lang w:val="en-US"/>
        </w:rPr>
        <w:t xml:space="preserve"> 2000)</w:t>
      </w:r>
      <w:r w:rsidR="00774541">
        <w:rPr>
          <w:rFonts w:asciiTheme="minorHAnsi" w:hAnsiTheme="minorHAnsi"/>
          <w:noProof/>
          <w:lang w:val="en-US"/>
        </w:rPr>
        <w:fldChar w:fldCharType="end"/>
      </w:r>
      <w:r w:rsidR="001737F8">
        <w:rPr>
          <w:rFonts w:asciiTheme="minorHAnsi" w:hAnsiTheme="minorHAnsi"/>
          <w:noProof/>
          <w:lang w:val="en-US"/>
        </w:rPr>
        <w:t xml:space="preserve">. Our model, which we call </w:t>
      </w:r>
      <w:r w:rsidR="001737F8" w:rsidRPr="00DE39E8">
        <w:rPr>
          <w:rFonts w:asciiTheme="minorHAnsi" w:hAnsiTheme="minorHAnsi"/>
          <w:iCs/>
          <w:noProof/>
          <w:lang w:val="en-US"/>
        </w:rPr>
        <w:t xml:space="preserve">Genomic Feature BLUP </w:t>
      </w:r>
      <w:r w:rsidR="001737F8">
        <w:rPr>
          <w:rFonts w:asciiTheme="minorHAnsi" w:hAnsiTheme="minorHAnsi"/>
          <w:iCs/>
          <w:noProof/>
          <w:lang w:val="en-US"/>
        </w:rPr>
        <w:t>(GFBLUP)</w:t>
      </w:r>
      <w:r w:rsidR="00893F1D">
        <w:rPr>
          <w:rFonts w:asciiTheme="minorHAnsi" w:hAnsiTheme="minorHAnsi"/>
          <w:iCs/>
          <w:noProof/>
          <w:lang w:val="en-US"/>
        </w:rPr>
        <w:t xml:space="preserve">, </w:t>
      </w:r>
      <w:r w:rsidR="001737F8" w:rsidRPr="00DE39E8">
        <w:rPr>
          <w:rFonts w:asciiTheme="minorHAnsi" w:hAnsiTheme="minorHAnsi"/>
          <w:noProof/>
          <w:lang w:val="en-US"/>
        </w:rPr>
        <w:t>include</w:t>
      </w:r>
      <w:r w:rsidR="00893F1D">
        <w:rPr>
          <w:rFonts w:asciiTheme="minorHAnsi" w:hAnsiTheme="minorHAnsi"/>
          <w:noProof/>
          <w:lang w:val="en-US"/>
        </w:rPr>
        <w:t>s</w:t>
      </w:r>
      <w:r w:rsidR="001737F8" w:rsidRPr="00DE39E8">
        <w:rPr>
          <w:rFonts w:asciiTheme="minorHAnsi" w:hAnsiTheme="minorHAnsi"/>
          <w:noProof/>
          <w:lang w:val="en-US"/>
        </w:rPr>
        <w:t xml:space="preserve"> an additional genomic effect that quantifies the collective action of a set of markers located in a genomic feature defined by genes, biological pathways, sequence annotation, or other external evidence.</w:t>
      </w:r>
      <w:r w:rsidR="00893F1D">
        <w:rPr>
          <w:rFonts w:asciiTheme="minorHAnsi" w:hAnsiTheme="minorHAnsi"/>
          <w:noProof/>
          <w:lang w:val="en-US"/>
        </w:rPr>
        <w:t xml:space="preserve"> We previously used this approach to partition the genomic variance of pathways in health and milk production traits in Danish Holstein dairy cattle</w:t>
      </w:r>
      <w:r w:rsidR="00893F1D" w:rsidRPr="00774541">
        <w:rPr>
          <w:rFonts w:asciiTheme="minorHAnsi" w:hAnsiTheme="minorHAnsi"/>
          <w:noProof/>
          <w:lang w:val="en-US"/>
        </w:rPr>
        <w:t xml:space="preserve"> </w:t>
      </w:r>
      <w:r w:rsidR="00B06FFF" w:rsidRPr="00774541">
        <w:rPr>
          <w:rFonts w:asciiTheme="minorHAnsi" w:hAnsiTheme="minorHAnsi"/>
          <w:noProof/>
          <w:lang w:val="en-US"/>
        </w:rPr>
        <w:fldChar w:fldCharType="begin"/>
      </w:r>
      <w:r w:rsidR="00CF42A0" w:rsidRPr="00337E66">
        <w:rPr>
          <w:rFonts w:asciiTheme="minorHAnsi" w:hAnsiTheme="minorHAnsi"/>
          <w:noProof/>
          <w:lang w:val="en-US"/>
        </w:rPr>
        <w:instrText xml:space="preserve"> ADDIN ZOTERO_ITEM CSL_CITATION {"citationID":"2kj1rkr862","properties":{"formattedCitation":"{\\rtf (Edwards {\\i{}et al.} 2015)}","plainCitation":"(Edwards et al. 2015)"},"citationItems":[{"id":48,"uris":["http://zotero.org/users/2730477/items/P5ABNZR9"],"uri":["http://zotero.org/users/2730477/items/P5ABNZR9"],"itemData":{"id":48,"type":"article-journal","title":"Partitioning of genomic variance reveals biological pathways associated with udder health and milk production traits in dairy cattle","container-title":"Genetics Selection Evolution","page":"60","volume":"47","issue":"1","source":"www.gsejournal.org","abstract":"We have used a linear mixed model (LMM) approach to examine the joint contribution of genetic markers associated with a biological pathway. However, with these markers being scattered throughout the genome, we are faced with the challenge of modelling the contribution from several, sometimes even all, chromosomes at once. Due to linkage disequilibrium (LD), all markers may be assumed to account for some genomic variance; but the question is whether random sets of markers account for the same genomic variance as markers associated with a biological pathway?","DOI":"10.1186/s12711-015-0132-6","ISSN":"1297-9686","note":"PMID: 26169777","language":"en","author":[{"family":"Edwards","given":"Stefan M."},{"family":"Thomsen","given":"Bo"},{"family":"Madsen","given":"Per"},{"family":"Sørensen","given":"Peter"}],"issued":{"date-parts":[["2015",7,14]]},"PMID":"26169777"}}],"schema":"https://github.com/citation-style-language/schema/raw/master/csl-citation.json"} </w:instrText>
      </w:r>
      <w:r w:rsidR="00B06FFF" w:rsidRPr="00774541">
        <w:rPr>
          <w:rFonts w:asciiTheme="minorHAnsi" w:hAnsiTheme="minorHAnsi"/>
          <w:noProof/>
          <w:lang w:val="en-US"/>
        </w:rPr>
        <w:fldChar w:fldCharType="separate"/>
      </w:r>
      <w:r w:rsidR="00CF42A0" w:rsidRPr="00337E66">
        <w:rPr>
          <w:rFonts w:asciiTheme="minorHAnsi" w:hAnsiTheme="minorHAnsi"/>
          <w:lang w:val="en-US"/>
        </w:rPr>
        <w:t xml:space="preserve">(Edwards </w:t>
      </w:r>
      <w:r w:rsidR="00CF42A0" w:rsidRPr="00337E66">
        <w:rPr>
          <w:rFonts w:asciiTheme="minorHAnsi" w:hAnsiTheme="minorHAnsi"/>
          <w:i/>
          <w:iCs/>
          <w:lang w:val="en-US"/>
        </w:rPr>
        <w:t>et al.</w:t>
      </w:r>
      <w:r w:rsidR="00CF42A0" w:rsidRPr="00337E66">
        <w:rPr>
          <w:rFonts w:asciiTheme="minorHAnsi" w:hAnsiTheme="minorHAnsi"/>
          <w:lang w:val="en-US"/>
        </w:rPr>
        <w:t xml:space="preserve"> 2015)</w:t>
      </w:r>
      <w:r w:rsidR="00B06FFF" w:rsidRPr="00774541">
        <w:rPr>
          <w:rFonts w:asciiTheme="minorHAnsi" w:hAnsiTheme="minorHAnsi"/>
          <w:noProof/>
          <w:lang w:val="en-US"/>
        </w:rPr>
        <w:fldChar w:fldCharType="end"/>
      </w:r>
      <w:r w:rsidR="00893F1D" w:rsidRPr="00774541">
        <w:rPr>
          <w:rFonts w:asciiTheme="minorHAnsi" w:hAnsiTheme="minorHAnsi"/>
          <w:noProof/>
          <w:lang w:val="en-US"/>
        </w:rPr>
        <w:t>. Here, we apply it to three quantitative traits (starvation resistance, startle res</w:t>
      </w:r>
      <w:r w:rsidR="00893F1D">
        <w:rPr>
          <w:rFonts w:asciiTheme="minorHAnsi" w:hAnsiTheme="minorHAnsi"/>
          <w:noProof/>
          <w:lang w:val="en-US"/>
        </w:rPr>
        <w:t xml:space="preserve">ponse and chill coma recovery time) in the </w:t>
      </w:r>
      <w:r w:rsidR="008C3DE5">
        <w:rPr>
          <w:rFonts w:asciiTheme="minorHAnsi" w:hAnsiTheme="minorHAnsi"/>
          <w:noProof/>
          <w:lang w:val="en-US"/>
        </w:rPr>
        <w:t xml:space="preserve">largely unrelated </w:t>
      </w:r>
      <w:r w:rsidR="00893F1D">
        <w:rPr>
          <w:rFonts w:asciiTheme="minorHAnsi" w:hAnsiTheme="minorHAnsi"/>
          <w:noProof/>
          <w:lang w:val="en-US"/>
        </w:rPr>
        <w:t xml:space="preserve">inbred, sequenced lines of the </w:t>
      </w:r>
      <w:r w:rsidR="00893F1D">
        <w:rPr>
          <w:rFonts w:asciiTheme="minorHAnsi" w:hAnsiTheme="minorHAnsi"/>
          <w:i/>
          <w:iCs/>
          <w:noProof/>
          <w:lang w:val="en-US"/>
        </w:rPr>
        <w:t>Drosophila melanogaster</w:t>
      </w:r>
      <w:r w:rsidR="00893F1D">
        <w:rPr>
          <w:rFonts w:asciiTheme="minorHAnsi" w:hAnsiTheme="minorHAnsi"/>
          <w:noProof/>
          <w:lang w:val="en-US"/>
        </w:rPr>
        <w:t xml:space="preserve"> Genetic Reference Panel</w:t>
      </w:r>
      <w:r w:rsidR="00D46688">
        <w:rPr>
          <w:rFonts w:asciiTheme="minorHAnsi" w:hAnsiTheme="minorHAnsi"/>
          <w:noProof/>
          <w:lang w:val="en-US"/>
        </w:rPr>
        <w:t xml:space="preserve"> (DGRP)</w:t>
      </w:r>
      <w:r w:rsidR="00B25101">
        <w:rPr>
          <w:rFonts w:asciiTheme="minorHAnsi" w:hAnsiTheme="minorHAnsi"/>
          <w:noProof/>
          <w:lang w:val="en-US"/>
        </w:rPr>
        <w:t xml:space="preserve"> </w:t>
      </w:r>
      <w:r w:rsidR="00B25101" w:rsidRPr="00B25101">
        <w:rPr>
          <w:rFonts w:ascii="Calibri" w:hAnsi="Calibri"/>
          <w:lang w:val="en-US"/>
        </w:rPr>
        <w:t xml:space="preserve">(Mackay </w:t>
      </w:r>
      <w:r w:rsidR="00B25101" w:rsidRPr="00B25101">
        <w:rPr>
          <w:rFonts w:ascii="Calibri" w:hAnsi="Calibri"/>
          <w:i/>
          <w:iCs/>
          <w:lang w:val="en-US"/>
        </w:rPr>
        <w:t>et al.</w:t>
      </w:r>
      <w:r w:rsidR="00B25101" w:rsidRPr="005615B9">
        <w:rPr>
          <w:rFonts w:ascii="Calibri" w:hAnsi="Calibri"/>
          <w:lang w:val="en-US"/>
        </w:rPr>
        <w:t xml:space="preserve"> 2012</w:t>
      </w:r>
      <w:r w:rsidR="00B25101" w:rsidRPr="00B25101">
        <w:rPr>
          <w:rFonts w:ascii="Calibri" w:hAnsi="Calibri"/>
          <w:lang w:val="en-US"/>
        </w:rPr>
        <w:t xml:space="preserve">; Huang </w:t>
      </w:r>
      <w:r w:rsidR="00B25101" w:rsidRPr="00B25101">
        <w:rPr>
          <w:rFonts w:ascii="Calibri" w:hAnsi="Calibri"/>
          <w:i/>
          <w:iCs/>
          <w:lang w:val="en-US"/>
        </w:rPr>
        <w:t>et al.</w:t>
      </w:r>
      <w:r w:rsidR="00B25101" w:rsidRPr="005615B9">
        <w:rPr>
          <w:rFonts w:ascii="Calibri" w:hAnsi="Calibri"/>
          <w:lang w:val="en-US"/>
        </w:rPr>
        <w:t xml:space="preserve"> 2014</w:t>
      </w:r>
      <w:r w:rsidR="00B25101" w:rsidRPr="00B25101">
        <w:rPr>
          <w:rFonts w:ascii="Calibri" w:hAnsi="Calibri"/>
          <w:lang w:val="en-US"/>
        </w:rPr>
        <w:t>)</w:t>
      </w:r>
      <w:r w:rsidR="00893F1D" w:rsidRPr="00491DDC">
        <w:rPr>
          <w:rFonts w:asciiTheme="minorHAnsi" w:hAnsiTheme="minorHAnsi"/>
          <w:noProof/>
          <w:lang w:val="en-US"/>
        </w:rPr>
        <w:t xml:space="preserve">. </w:t>
      </w:r>
      <w:r w:rsidR="000066C5">
        <w:rPr>
          <w:rFonts w:asciiTheme="minorHAnsi" w:hAnsiTheme="minorHAnsi"/>
          <w:noProof/>
          <w:lang w:val="en-US"/>
        </w:rPr>
        <w:t xml:space="preserve">Prediction accuracies from previous </w:t>
      </w:r>
      <w:r w:rsidR="00893F1D">
        <w:rPr>
          <w:rFonts w:asciiTheme="minorHAnsi" w:hAnsiTheme="minorHAnsi"/>
          <w:noProof/>
          <w:lang w:val="en-US"/>
        </w:rPr>
        <w:t xml:space="preserve">GBLUP analyses of these traits in the DGRP </w:t>
      </w:r>
      <w:r w:rsidR="000066C5">
        <w:rPr>
          <w:rFonts w:asciiTheme="minorHAnsi" w:hAnsiTheme="minorHAnsi"/>
          <w:noProof/>
          <w:lang w:val="en-US"/>
        </w:rPr>
        <w:t>ranged from zero to very low</w:t>
      </w:r>
      <w:r w:rsidR="00774541">
        <w:rPr>
          <w:rFonts w:asciiTheme="minorHAnsi" w:hAnsiTheme="minorHAnsi"/>
          <w:noProof/>
          <w:lang w:val="en-US"/>
        </w:rPr>
        <w:t xml:space="preserve"> </w:t>
      </w:r>
      <w:r w:rsidR="00B06FFF" w:rsidRPr="00774541">
        <w:rPr>
          <w:rFonts w:asciiTheme="minorHAnsi" w:hAnsiTheme="minorHAnsi"/>
          <w:noProof/>
          <w:lang w:val="en-US"/>
        </w:rPr>
        <w:fldChar w:fldCharType="begin"/>
      </w:r>
      <w:r w:rsidR="005615B9">
        <w:rPr>
          <w:rFonts w:asciiTheme="minorHAnsi" w:hAnsiTheme="minorHAnsi"/>
          <w:noProof/>
          <w:lang w:val="en-US"/>
        </w:rPr>
        <w:instrText xml:space="preserve"> ADDIN ZOTERO_ITEM CSL_CITATION {"citationID":"C6LbwfMG","properties":{"formattedCitation":"{\\rtf (Ober {\\i{}et al.} 2012, 2015)}","plainCitation":"(Ober et al. 2012, 2015)"},"citationItems":[{"id":15,"uris":["http://zotero.org/users/2730477/items/7HBH2ACN"],"uri":["http://zotero.org/users/2730477/items/7HBH2ACN"],"itemData":{"id":15,"type":"article-journal","title":"Using Whole-Genome Sequence Data to Predict Quantitative Trait Phenotypes in Drosophila melanogaster","container-title":"PLoS Genet","page":"e1002685","volume":"8","issue":"5","source":"PLoS Journals","abstract":"Author SummaryThe ability to accurately predict values of complex phenotypes from genotype data will revolutionize plant and animal breeding, personalized medicine, and evolutionary biology. To date, genomic prediction has utilized high-density single-nucleotide polymorphism (SNP) genotyping arrays, but the availability of sequence data opens new frontiers for genomic prediction methods. This article is the first application of genomic phenotype prediction using whole-genome sequence data in a substantial sample of a higher eukaryote. We use </w:instrText>
      </w:r>
      <w:r w:rsidR="005615B9">
        <w:rPr>
          <w:rFonts w:ascii="Cambria Math" w:hAnsi="Cambria Math" w:cs="Cambria Math"/>
          <w:noProof/>
          <w:lang w:val="en-US"/>
        </w:rPr>
        <w:instrText>∼</w:instrText>
      </w:r>
      <w:r w:rsidR="005615B9">
        <w:rPr>
          <w:rFonts w:asciiTheme="minorHAnsi" w:hAnsiTheme="minorHAnsi"/>
          <w:noProof/>
          <w:lang w:val="en-US"/>
        </w:rPr>
        <w:instrText xml:space="preserve">2.5 million SNPs with minor allele frequency greater than 2.5% derived from genomic sequences of the “Drosophila Genetic Reference Panel” to predict phenotypes for two traits, starvation resistance and startle-induced locomotor behavior. We systematically address prediction within versus across sexes, genomic best linear unbiased prediction (GBLUP) versus a Bayesian approach, and the effect of SNP density. We find that (i) genomic prediction can be efficiently implemented using sequence data via GBLUP, (ii) there is little gain in predictive ability if the number of SNPs is increased above 150,000, and (iii) neither implicit nor explicit marker selection substantially improves the predictive ability. Although the findings must be seen against the background of small sample sizes, the results illustrate both the potential of the approach and the challenges ahead.","DOI":"10.1371/journal.pgen.1002685","journalAbbreviation":"PLoS Genet","author":[{"family":"Ober","given":"Ulrike"},{"family":"Ayroles","given":"Julien F."},{"family":"Stone","given":"Eric A."},{"family":"Richards","given":"Stephen"},{"family":"Zhu","given":"Dianhui"},{"family":"Gibbs","given":"Richard A."},{"family":"Stricker","given":"Christian"},{"family":"Gianola","given":"Daniel"},{"family":"Schlather","given":"Martin"},{"family":"Mackay","given":"Trudy F. C."},{"family":"Simianer","given":"Henner"}],"issued":{"date-parts":[["2012",5,3]]}}},{"id":33,"uris":["http://zotero.org/users/2730477/items/GTZDENVS"],"uri":["http://zotero.org/users/2730477/items/GTZDENVS"],"itemData":{"id":33,"type":"article-journal","title":"Accounting for genetic architecture improves sequence based genomic prediction for a Drosophila fitness trait","container-title":"PloS One","page":"e0126880","volume":"10","issue":"5","source":"PubMed","abstract":"The ability to predict quantitative trait phenotypes from molecular polymorphism data will revolutionize evolutionary biology, medicine and human biology, and animal and plant breeding. Efforts to map quantitative trait loci have yielded novel insights into the biology of quantitative traits, but the combination of individually significant quantitative trait loci typically has low predictive ability. Utilizing all segregating variants can give good predictive ability in plant and animal breeding populations, but gives little insight into trait biology. Here, we used the Drosophila Genetic Reference Panel to perform both a genome wide association analysis and genomic prediction for the fitness-related trait chill coma recovery time. We found substantial total genetic variation for chill coma recovery time, with a genetic architecture that differs between males and females, a small number of molecular variants with large main effects, and evidence for epistasis. Although the top additive variants explained 36% (17%) of the genetic variance among lines in females (males), the predictive ability using genomic best linear unbiased prediction and a relationship matrix using all common segregating variants was very low for females and zero for males. We hypothesized that the low predictive ability was due to the mismatch between the infinitesimal genetic architecture assumed by the genomic best linear unbiased prediction model and the true genetic architecture of chill coma recovery time. Indeed, we found that the predictive ability of the genomic best linear unbiased prediction model is markedly improved when we combine quantitative trait locus mapping with genomic prediction by only including the top variants associated with main and epistatic effects in the relationship matrix. This trait-associated prediction approach has the advantage that it yields biologically interpretable prediction models.","DOI":"10.1371/journal.pone.0126880","ISSN":"1932-6203","note":"PMID: 25950439\nPMCID: PMC4423967","journalAbbreviation":"PLoS ONE","language":"eng","author":[{"family":"Ober","given":"Ulrike"},{"family":"Huang","given":"Wen"},{"family":"Magwire","given":"Michael"},{"family":"Schlather","given":"Martin"},{"family":"Simianer","given":"Henner"},{"family":"Mackay","given":"Trudy F. C."}],"issued":{"date-parts":[["2015"]]},"PMID":"25950439","PMCID":"PMC4423967"}}],"schema":"https://github.com/citation-style-language/schema/raw/master/csl-citation.json"} </w:instrText>
      </w:r>
      <w:r w:rsidR="00B06FFF" w:rsidRPr="00774541">
        <w:rPr>
          <w:rFonts w:asciiTheme="minorHAnsi" w:hAnsiTheme="minorHAnsi"/>
          <w:noProof/>
          <w:lang w:val="en-US"/>
        </w:rPr>
        <w:fldChar w:fldCharType="separate"/>
      </w:r>
      <w:r w:rsidR="005615B9" w:rsidRPr="005615B9">
        <w:rPr>
          <w:rFonts w:ascii="Calibri" w:hAnsi="Calibri"/>
          <w:lang w:val="en-US"/>
        </w:rPr>
        <w:t xml:space="preserve">(Ober </w:t>
      </w:r>
      <w:r w:rsidR="005615B9" w:rsidRPr="005615B9">
        <w:rPr>
          <w:rFonts w:ascii="Calibri" w:hAnsi="Calibri"/>
          <w:i/>
          <w:iCs/>
          <w:lang w:val="en-US"/>
        </w:rPr>
        <w:t>et al.</w:t>
      </w:r>
      <w:r w:rsidR="005615B9" w:rsidRPr="005615B9">
        <w:rPr>
          <w:rFonts w:ascii="Calibri" w:hAnsi="Calibri"/>
          <w:lang w:val="en-US"/>
        </w:rPr>
        <w:t xml:space="preserve"> 2012, 2015)</w:t>
      </w:r>
      <w:r w:rsidR="00B06FFF" w:rsidRPr="00774541">
        <w:rPr>
          <w:rFonts w:asciiTheme="minorHAnsi" w:hAnsiTheme="minorHAnsi"/>
          <w:noProof/>
          <w:lang w:val="en-US"/>
        </w:rPr>
        <w:fldChar w:fldCharType="end"/>
      </w:r>
      <w:r w:rsidR="00893F1D" w:rsidRPr="00491DDC">
        <w:rPr>
          <w:rFonts w:asciiTheme="minorHAnsi" w:hAnsiTheme="minorHAnsi"/>
          <w:noProof/>
          <w:lang w:val="en-US"/>
        </w:rPr>
        <w:t xml:space="preserve">. </w:t>
      </w:r>
    </w:p>
    <w:p w14:paraId="05476472" w14:textId="77777777" w:rsidR="001737F8" w:rsidRPr="00DE39E8" w:rsidRDefault="00B83870" w:rsidP="00B83870">
      <w:pPr>
        <w:widowControl w:val="0"/>
        <w:autoSpaceDE w:val="0"/>
        <w:autoSpaceDN w:val="0"/>
        <w:adjustRightInd w:val="0"/>
        <w:spacing w:line="480" w:lineRule="auto"/>
        <w:rPr>
          <w:rFonts w:asciiTheme="minorHAnsi" w:hAnsiTheme="minorHAnsi"/>
          <w:bCs/>
          <w:color w:val="000000"/>
          <w:lang w:val="en-GB"/>
        </w:rPr>
      </w:pPr>
      <w:r>
        <w:rPr>
          <w:rFonts w:asciiTheme="minorHAnsi" w:hAnsiTheme="minorHAnsi"/>
          <w:noProof/>
          <w:lang w:val="en-US"/>
        </w:rPr>
        <w:tab/>
      </w:r>
      <w:r w:rsidR="001737F8" w:rsidRPr="003C4A84">
        <w:rPr>
          <w:rFonts w:asciiTheme="minorHAnsi" w:hAnsiTheme="minorHAnsi"/>
          <w:lang w:val="en-US"/>
        </w:rPr>
        <w:t xml:space="preserve">The </w:t>
      </w:r>
      <w:r w:rsidR="00BE4964">
        <w:rPr>
          <w:rFonts w:asciiTheme="minorHAnsi" w:hAnsiTheme="minorHAnsi"/>
          <w:lang w:val="en-US"/>
        </w:rPr>
        <w:t xml:space="preserve">premise of </w:t>
      </w:r>
      <w:r w:rsidR="001737F8" w:rsidRPr="003C4A84">
        <w:rPr>
          <w:rFonts w:asciiTheme="minorHAnsi" w:hAnsiTheme="minorHAnsi"/>
          <w:lang w:val="en-US"/>
        </w:rPr>
        <w:t>the GFBLUP model is</w:t>
      </w:r>
      <w:r w:rsidR="001737F8" w:rsidRPr="00DE39E8">
        <w:rPr>
          <w:rFonts w:asciiTheme="minorHAnsi" w:hAnsiTheme="minorHAnsi"/>
          <w:lang w:val="en-US"/>
        </w:rPr>
        <w:t xml:space="preserve"> that </w:t>
      </w:r>
      <w:r w:rsidR="00BE4964">
        <w:rPr>
          <w:rFonts w:asciiTheme="minorHAnsi" w:hAnsiTheme="minorHAnsi"/>
          <w:lang w:val="en-US"/>
        </w:rPr>
        <w:t xml:space="preserve">genomic features </w:t>
      </w:r>
      <w:r w:rsidR="001737F8" w:rsidRPr="00DE39E8">
        <w:rPr>
          <w:rFonts w:asciiTheme="minorHAnsi" w:hAnsiTheme="minorHAnsi"/>
          <w:lang w:val="en-US"/>
        </w:rPr>
        <w:t>are enriched for causal variants affecting the trait</w:t>
      </w:r>
      <w:r w:rsidR="00BE4964">
        <w:rPr>
          <w:rFonts w:asciiTheme="minorHAnsi" w:hAnsiTheme="minorHAnsi"/>
          <w:lang w:val="en-US"/>
        </w:rPr>
        <w:t>s</w:t>
      </w:r>
      <w:r w:rsidR="001737F8" w:rsidRPr="00DE39E8">
        <w:rPr>
          <w:rFonts w:asciiTheme="minorHAnsi" w:hAnsiTheme="minorHAnsi"/>
          <w:lang w:val="en-US"/>
        </w:rPr>
        <w:t xml:space="preserve">. However, </w:t>
      </w:r>
      <w:r w:rsidR="001737F8" w:rsidRPr="00DE39E8">
        <w:rPr>
          <w:rFonts w:asciiTheme="minorHAnsi" w:hAnsiTheme="minorHAnsi"/>
          <w:bCs/>
          <w:noProof/>
          <w:lang w:val="en-GB"/>
        </w:rPr>
        <w:t xml:space="preserve">in reality, the number, location and effect sizes of the true causal variants in the genomic feature are unknown. </w:t>
      </w:r>
      <w:r w:rsidR="00BE4964">
        <w:rPr>
          <w:rFonts w:asciiTheme="minorHAnsi" w:hAnsiTheme="minorHAnsi"/>
          <w:bCs/>
          <w:noProof/>
          <w:lang w:val="en-GB"/>
        </w:rPr>
        <w:t xml:space="preserve">Therefore, we also used </w:t>
      </w:r>
      <w:r w:rsidR="001737F8" w:rsidRPr="00DE39E8">
        <w:rPr>
          <w:rFonts w:asciiTheme="minorHAnsi" w:hAnsiTheme="minorHAnsi"/>
          <w:bCs/>
          <w:noProof/>
          <w:lang w:val="en-GB"/>
        </w:rPr>
        <w:t xml:space="preserve">simulation to investigate </w:t>
      </w:r>
      <w:r w:rsidR="001737F8" w:rsidRPr="00DE39E8">
        <w:rPr>
          <w:rFonts w:asciiTheme="minorHAnsi" w:hAnsiTheme="minorHAnsi"/>
          <w:lang w:val="en-US"/>
        </w:rPr>
        <w:lastRenderedPageBreak/>
        <w:t>feature</w:t>
      </w:r>
      <w:r w:rsidR="00BE4964">
        <w:rPr>
          <w:rFonts w:asciiTheme="minorHAnsi" w:hAnsiTheme="minorHAnsi"/>
          <w:lang w:val="en-US"/>
        </w:rPr>
        <w:t>-</w:t>
      </w:r>
      <w:r w:rsidR="001737F8" w:rsidRPr="00DE39E8">
        <w:rPr>
          <w:rFonts w:asciiTheme="minorHAnsi" w:hAnsiTheme="minorHAnsi"/>
          <w:lang w:val="en-US"/>
        </w:rPr>
        <w:t xml:space="preserve"> and trait</w:t>
      </w:r>
      <w:r w:rsidR="00BE4964">
        <w:rPr>
          <w:rFonts w:asciiTheme="minorHAnsi" w:hAnsiTheme="minorHAnsi"/>
          <w:lang w:val="en-US"/>
        </w:rPr>
        <w:t>-</w:t>
      </w:r>
      <w:r w:rsidR="001737F8" w:rsidRPr="00DE39E8">
        <w:rPr>
          <w:rFonts w:asciiTheme="minorHAnsi" w:hAnsiTheme="minorHAnsi"/>
          <w:lang w:val="en-US"/>
        </w:rPr>
        <w:t xml:space="preserve">specific factors that may </w:t>
      </w:r>
      <w:r w:rsidR="001737F8" w:rsidRPr="00DE39E8">
        <w:rPr>
          <w:rFonts w:asciiTheme="minorHAnsi" w:hAnsiTheme="minorHAnsi"/>
          <w:bCs/>
          <w:color w:val="000000"/>
          <w:lang w:val="en-GB"/>
        </w:rPr>
        <w:t xml:space="preserve">influence predictive ability using the GFBLUP model. Genomic feature factors include </w:t>
      </w:r>
      <w:r w:rsidR="00BE4964">
        <w:rPr>
          <w:rFonts w:asciiTheme="minorHAnsi" w:hAnsiTheme="minorHAnsi"/>
          <w:bCs/>
          <w:color w:val="000000"/>
          <w:lang w:val="en-GB"/>
        </w:rPr>
        <w:t xml:space="preserve">the </w:t>
      </w:r>
      <w:r w:rsidR="001737F8" w:rsidRPr="00DE39E8">
        <w:rPr>
          <w:rFonts w:asciiTheme="minorHAnsi" w:hAnsiTheme="minorHAnsi"/>
          <w:bCs/>
          <w:color w:val="000000"/>
          <w:lang w:val="en-GB"/>
        </w:rPr>
        <w:t>proportion of the total genomic variance that can be explained by the genomic feature</w:t>
      </w:r>
      <w:r w:rsidR="00BE4964">
        <w:rPr>
          <w:rFonts w:asciiTheme="minorHAnsi" w:hAnsiTheme="minorHAnsi"/>
          <w:bCs/>
          <w:color w:val="000000"/>
          <w:lang w:val="en-GB"/>
        </w:rPr>
        <w:t xml:space="preserve">; </w:t>
      </w:r>
      <w:r w:rsidR="001737F8" w:rsidRPr="00DE39E8">
        <w:rPr>
          <w:rFonts w:asciiTheme="minorHAnsi" w:hAnsiTheme="minorHAnsi"/>
          <w:bCs/>
          <w:color w:val="000000"/>
          <w:lang w:val="en-GB"/>
        </w:rPr>
        <w:t>the number of non-causal variants that is included</w:t>
      </w:r>
      <w:r w:rsidR="00BE4964">
        <w:rPr>
          <w:rFonts w:asciiTheme="minorHAnsi" w:hAnsiTheme="minorHAnsi"/>
          <w:bCs/>
          <w:color w:val="000000"/>
          <w:lang w:val="en-GB"/>
        </w:rPr>
        <w:t xml:space="preserve">; and </w:t>
      </w:r>
      <w:r w:rsidR="001737F8" w:rsidRPr="00DE39E8">
        <w:rPr>
          <w:rFonts w:asciiTheme="minorHAnsi" w:hAnsiTheme="minorHAnsi"/>
          <w:bCs/>
          <w:color w:val="000000"/>
          <w:lang w:val="en-GB"/>
        </w:rPr>
        <w:t>the distribution of the causal variants in the genom</w:t>
      </w:r>
      <w:r w:rsidR="001737F8">
        <w:rPr>
          <w:rFonts w:asciiTheme="minorHAnsi" w:hAnsiTheme="minorHAnsi"/>
          <w:bCs/>
          <w:color w:val="000000"/>
          <w:lang w:val="en-GB"/>
        </w:rPr>
        <w:t>e</w:t>
      </w:r>
      <w:r w:rsidR="001737F8" w:rsidRPr="00DE39E8">
        <w:rPr>
          <w:rFonts w:asciiTheme="minorHAnsi" w:hAnsiTheme="minorHAnsi"/>
          <w:bCs/>
          <w:color w:val="000000"/>
          <w:lang w:val="en-GB"/>
        </w:rPr>
        <w:t xml:space="preserve"> (</w:t>
      </w:r>
      <w:r w:rsidR="00BE4964">
        <w:rPr>
          <w:rFonts w:asciiTheme="minorHAnsi" w:hAnsiTheme="minorHAnsi"/>
          <w:bCs/>
          <w:color w:val="000000"/>
          <w:lang w:val="en-GB"/>
        </w:rPr>
        <w:t xml:space="preserve">either </w:t>
      </w:r>
      <w:r w:rsidR="001737F8" w:rsidRPr="00DE39E8">
        <w:rPr>
          <w:rFonts w:asciiTheme="minorHAnsi" w:hAnsiTheme="minorHAnsi"/>
          <w:bCs/>
          <w:color w:val="000000"/>
          <w:lang w:val="en-GB"/>
        </w:rPr>
        <w:t xml:space="preserve">distributed randomly or </w:t>
      </w:r>
      <w:r w:rsidR="001737F8" w:rsidRPr="00B06DFD">
        <w:rPr>
          <w:rFonts w:asciiTheme="minorHAnsi" w:hAnsiTheme="minorHAnsi"/>
          <w:bCs/>
          <w:color w:val="000000"/>
          <w:lang w:val="en-GB"/>
        </w:rPr>
        <w:t>clustered in smaller genom</w:t>
      </w:r>
      <w:r w:rsidR="00582A70">
        <w:rPr>
          <w:rFonts w:asciiTheme="minorHAnsi" w:hAnsiTheme="minorHAnsi"/>
          <w:bCs/>
          <w:color w:val="000000"/>
          <w:lang w:val="en-GB"/>
        </w:rPr>
        <w:t>e</w:t>
      </w:r>
      <w:r w:rsidR="001737F8" w:rsidRPr="00DE39E8">
        <w:rPr>
          <w:rFonts w:asciiTheme="minorHAnsi" w:hAnsiTheme="minorHAnsi"/>
          <w:bCs/>
          <w:color w:val="000000"/>
          <w:lang w:val="en-GB"/>
        </w:rPr>
        <w:t xml:space="preserve"> regions)</w:t>
      </w:r>
      <w:r w:rsidR="00BE4964">
        <w:rPr>
          <w:rFonts w:asciiTheme="minorHAnsi" w:hAnsiTheme="minorHAnsi"/>
          <w:bCs/>
          <w:color w:val="000000"/>
          <w:lang w:val="en-GB"/>
        </w:rPr>
        <w:t xml:space="preserve">. </w:t>
      </w:r>
      <w:r w:rsidR="001737F8" w:rsidRPr="00DE39E8">
        <w:rPr>
          <w:rFonts w:asciiTheme="minorHAnsi" w:hAnsiTheme="minorHAnsi"/>
          <w:bCs/>
          <w:color w:val="000000"/>
          <w:lang w:val="en-GB"/>
        </w:rPr>
        <w:t xml:space="preserve">The trait specific factors include the total genomic heritability of the trait, and the number of phenotypic records available for analysis. </w:t>
      </w:r>
    </w:p>
    <w:p w14:paraId="1EE51A45" w14:textId="77777777" w:rsidR="00E91E23" w:rsidRPr="00DE39E8" w:rsidRDefault="00B83870" w:rsidP="00B83870">
      <w:pPr>
        <w:tabs>
          <w:tab w:val="center" w:pos="4800"/>
          <w:tab w:val="right" w:pos="9500"/>
        </w:tabs>
        <w:spacing w:line="480" w:lineRule="auto"/>
        <w:ind w:firstLine="720"/>
        <w:rPr>
          <w:rFonts w:asciiTheme="minorHAnsi" w:hAnsiTheme="minorHAnsi"/>
          <w:noProof/>
          <w:lang w:val="en-US"/>
        </w:rPr>
      </w:pPr>
      <w:r>
        <w:rPr>
          <w:rFonts w:asciiTheme="minorHAnsi" w:hAnsiTheme="minorHAnsi"/>
          <w:noProof/>
          <w:lang w:val="en-US"/>
        </w:rPr>
        <w:tab/>
      </w:r>
      <w:r w:rsidR="00B93BCE">
        <w:rPr>
          <w:rFonts w:asciiTheme="minorHAnsi" w:hAnsiTheme="minorHAnsi"/>
          <w:noProof/>
          <w:lang w:val="en-US"/>
        </w:rPr>
        <w:t xml:space="preserve">Our </w:t>
      </w:r>
      <w:r w:rsidR="00105C49" w:rsidRPr="00DE39E8">
        <w:rPr>
          <w:rFonts w:asciiTheme="minorHAnsi" w:hAnsiTheme="minorHAnsi"/>
          <w:noProof/>
          <w:lang w:val="en-US"/>
        </w:rPr>
        <w:t xml:space="preserve">GFBLUP </w:t>
      </w:r>
      <w:r w:rsidR="00E91E23" w:rsidRPr="00DE39E8">
        <w:rPr>
          <w:rFonts w:asciiTheme="minorHAnsi" w:hAnsiTheme="minorHAnsi"/>
          <w:noProof/>
          <w:lang w:val="en-US"/>
        </w:rPr>
        <w:t>model</w:t>
      </w:r>
      <w:r w:rsidR="0073673A">
        <w:rPr>
          <w:rFonts w:asciiTheme="minorHAnsi" w:hAnsiTheme="minorHAnsi"/>
          <w:noProof/>
          <w:lang w:val="en-US"/>
        </w:rPr>
        <w:t>s</w:t>
      </w:r>
      <w:r w:rsidR="00E91E23" w:rsidRPr="00DE39E8">
        <w:rPr>
          <w:rFonts w:asciiTheme="minorHAnsi" w:hAnsiTheme="minorHAnsi"/>
          <w:noProof/>
          <w:lang w:val="en-US"/>
        </w:rPr>
        <w:t xml:space="preserve"> </w:t>
      </w:r>
      <w:r w:rsidR="0073673A">
        <w:rPr>
          <w:rFonts w:asciiTheme="minorHAnsi" w:hAnsiTheme="minorHAnsi"/>
          <w:noProof/>
          <w:lang w:val="en-US"/>
        </w:rPr>
        <w:t xml:space="preserve">applied to the DGRP </w:t>
      </w:r>
      <w:r w:rsidR="0073673A" w:rsidRPr="00DE39E8">
        <w:rPr>
          <w:rFonts w:asciiTheme="minorHAnsi" w:hAnsiTheme="minorHAnsi"/>
          <w:noProof/>
          <w:lang w:val="en-US"/>
        </w:rPr>
        <w:t>provide</w:t>
      </w:r>
      <w:r w:rsidR="0073673A">
        <w:rPr>
          <w:rFonts w:asciiTheme="minorHAnsi" w:hAnsiTheme="minorHAnsi"/>
          <w:noProof/>
          <w:lang w:val="en-US"/>
        </w:rPr>
        <w:t>s</w:t>
      </w:r>
      <w:r w:rsidR="0073673A" w:rsidRPr="00DE39E8">
        <w:rPr>
          <w:rFonts w:asciiTheme="minorHAnsi" w:hAnsiTheme="minorHAnsi"/>
          <w:noProof/>
          <w:lang w:val="en-US"/>
        </w:rPr>
        <w:t xml:space="preserve"> better model fits </w:t>
      </w:r>
      <w:r w:rsidR="0073673A">
        <w:rPr>
          <w:rFonts w:asciiTheme="minorHAnsi" w:hAnsiTheme="minorHAnsi"/>
          <w:noProof/>
          <w:lang w:val="en-US"/>
        </w:rPr>
        <w:t>and</w:t>
      </w:r>
      <w:r w:rsidR="0073673A" w:rsidRPr="00DE39E8">
        <w:rPr>
          <w:rFonts w:asciiTheme="minorHAnsi" w:hAnsiTheme="minorHAnsi"/>
          <w:noProof/>
          <w:lang w:val="en-US"/>
        </w:rPr>
        <w:t xml:space="preserve"> have a higher predictive ability</w:t>
      </w:r>
      <w:r w:rsidR="0073673A">
        <w:rPr>
          <w:rFonts w:asciiTheme="minorHAnsi" w:hAnsiTheme="minorHAnsi"/>
          <w:noProof/>
          <w:lang w:val="en-US"/>
        </w:rPr>
        <w:t xml:space="preserve"> than the standard GBLUP model. The GFBLUP models </w:t>
      </w:r>
      <w:r w:rsidR="00E91E23" w:rsidRPr="00DE39E8">
        <w:rPr>
          <w:rFonts w:asciiTheme="minorHAnsi" w:hAnsiTheme="minorHAnsi"/>
          <w:noProof/>
          <w:lang w:val="en-US"/>
        </w:rPr>
        <w:t>provide novel insight into the genetic architecture of starvation resistance</w:t>
      </w:r>
      <w:r w:rsidR="00816270" w:rsidRPr="00DE39E8">
        <w:rPr>
          <w:rFonts w:asciiTheme="minorHAnsi" w:hAnsiTheme="minorHAnsi"/>
          <w:noProof/>
          <w:lang w:val="en-US"/>
        </w:rPr>
        <w:t>, startle response</w:t>
      </w:r>
      <w:r w:rsidR="00327394" w:rsidRPr="00DE39E8">
        <w:rPr>
          <w:rFonts w:asciiTheme="minorHAnsi" w:hAnsiTheme="minorHAnsi"/>
          <w:noProof/>
          <w:lang w:val="en-US"/>
        </w:rPr>
        <w:t>, and chill coma recovery</w:t>
      </w:r>
      <w:r w:rsidR="00E91E23" w:rsidRPr="00DE39E8">
        <w:rPr>
          <w:rFonts w:asciiTheme="minorHAnsi" w:hAnsiTheme="minorHAnsi"/>
          <w:noProof/>
          <w:lang w:val="en-US"/>
        </w:rPr>
        <w:t xml:space="preserve"> by identifying </w:t>
      </w:r>
      <w:r w:rsidR="001073BE" w:rsidRPr="00DE39E8">
        <w:rPr>
          <w:rFonts w:asciiTheme="minorHAnsi" w:hAnsiTheme="minorHAnsi"/>
          <w:noProof/>
          <w:lang w:val="en-US"/>
        </w:rPr>
        <w:t>genomic features</w:t>
      </w:r>
      <w:r w:rsidR="00E91E23" w:rsidRPr="00DE39E8">
        <w:rPr>
          <w:rFonts w:asciiTheme="minorHAnsi" w:hAnsiTheme="minorHAnsi"/>
          <w:noProof/>
          <w:lang w:val="en-US"/>
        </w:rPr>
        <w:t xml:space="preserve"> that explain </w:t>
      </w:r>
      <w:r w:rsidR="009C0F07" w:rsidRPr="00DE39E8">
        <w:rPr>
          <w:rFonts w:asciiTheme="minorHAnsi" w:hAnsiTheme="minorHAnsi"/>
          <w:noProof/>
          <w:lang w:val="en-US"/>
        </w:rPr>
        <w:t xml:space="preserve">large </w:t>
      </w:r>
      <w:r w:rsidR="00E91E23" w:rsidRPr="00DE39E8">
        <w:rPr>
          <w:rFonts w:asciiTheme="minorHAnsi" w:hAnsiTheme="minorHAnsi"/>
          <w:noProof/>
          <w:lang w:val="en-US"/>
        </w:rPr>
        <w:t>proportions of genomic variance</w:t>
      </w:r>
      <w:r w:rsidR="0073673A">
        <w:rPr>
          <w:rFonts w:asciiTheme="minorHAnsi" w:hAnsiTheme="minorHAnsi"/>
          <w:noProof/>
          <w:lang w:val="en-US"/>
        </w:rPr>
        <w:t xml:space="preserve">. Finally, our </w:t>
      </w:r>
      <w:r w:rsidR="002C2356" w:rsidRPr="00DE39E8">
        <w:rPr>
          <w:rFonts w:asciiTheme="minorHAnsi" w:hAnsiTheme="minorHAnsi"/>
          <w:noProof/>
          <w:lang w:val="en-US"/>
        </w:rPr>
        <w:t>simulated data generated from DGRP</w:t>
      </w:r>
      <w:r w:rsidR="00D44100" w:rsidRPr="00DE39E8">
        <w:rPr>
          <w:rFonts w:asciiTheme="minorHAnsi" w:hAnsiTheme="minorHAnsi"/>
          <w:noProof/>
          <w:lang w:val="en-US"/>
        </w:rPr>
        <w:t xml:space="preserve"> genotypes</w:t>
      </w:r>
      <w:r w:rsidR="002C2356" w:rsidRPr="00DE39E8">
        <w:rPr>
          <w:rFonts w:asciiTheme="minorHAnsi" w:hAnsiTheme="minorHAnsi"/>
          <w:noProof/>
          <w:lang w:val="en-US"/>
        </w:rPr>
        <w:t xml:space="preserve"> illustrate </w:t>
      </w:r>
      <w:r w:rsidR="00B62DFC" w:rsidRPr="00DE39E8">
        <w:rPr>
          <w:rFonts w:asciiTheme="minorHAnsi" w:hAnsiTheme="minorHAnsi"/>
          <w:noProof/>
          <w:lang w:val="en-US"/>
        </w:rPr>
        <w:t xml:space="preserve">factors affecting </w:t>
      </w:r>
      <w:r w:rsidR="00105C49" w:rsidRPr="00DE39E8">
        <w:rPr>
          <w:rFonts w:asciiTheme="minorHAnsi" w:hAnsiTheme="minorHAnsi"/>
          <w:noProof/>
          <w:lang w:val="en-US"/>
        </w:rPr>
        <w:t xml:space="preserve">estimation of </w:t>
      </w:r>
      <w:r w:rsidR="00596036" w:rsidRPr="00DE39E8">
        <w:rPr>
          <w:rFonts w:asciiTheme="minorHAnsi" w:hAnsiTheme="minorHAnsi"/>
          <w:noProof/>
          <w:lang w:val="en-US"/>
        </w:rPr>
        <w:t>genomic parameters</w:t>
      </w:r>
      <w:r w:rsidR="004327F9" w:rsidRPr="00DE39E8">
        <w:rPr>
          <w:rFonts w:asciiTheme="minorHAnsi" w:hAnsiTheme="minorHAnsi"/>
          <w:noProof/>
          <w:lang w:val="en-US"/>
        </w:rPr>
        <w:t>, model fit, and predictive ability.</w:t>
      </w:r>
    </w:p>
    <w:p w14:paraId="562D8D06" w14:textId="77777777" w:rsidR="00A865B1" w:rsidRPr="00DE39E8" w:rsidRDefault="00A865B1" w:rsidP="00366FA5">
      <w:pPr>
        <w:tabs>
          <w:tab w:val="center" w:pos="4800"/>
          <w:tab w:val="right" w:pos="9500"/>
        </w:tabs>
        <w:spacing w:line="480" w:lineRule="auto"/>
        <w:rPr>
          <w:rFonts w:asciiTheme="minorHAnsi" w:hAnsiTheme="minorHAnsi"/>
          <w:noProof/>
          <w:lang w:val="en-US"/>
        </w:rPr>
      </w:pPr>
    </w:p>
    <w:p w14:paraId="2C8815B8" w14:textId="77777777" w:rsidR="00692C1F" w:rsidRPr="00366FA5" w:rsidRDefault="00692C1F" w:rsidP="00366FA5">
      <w:pPr>
        <w:pStyle w:val="Heading2"/>
        <w:tabs>
          <w:tab w:val="center" w:pos="4800"/>
          <w:tab w:val="right" w:pos="9500"/>
        </w:tabs>
        <w:spacing w:line="480" w:lineRule="auto"/>
        <w:ind w:firstLine="0"/>
        <w:rPr>
          <w:rFonts w:asciiTheme="minorHAnsi" w:hAnsiTheme="minorHAnsi"/>
          <w:sz w:val="28"/>
          <w:szCs w:val="28"/>
          <w:lang w:val="en-US"/>
        </w:rPr>
      </w:pPr>
      <w:r w:rsidRPr="00366FA5">
        <w:rPr>
          <w:rFonts w:asciiTheme="minorHAnsi" w:hAnsiTheme="minorHAnsi"/>
          <w:sz w:val="28"/>
          <w:szCs w:val="28"/>
          <w:lang w:val="en-US"/>
        </w:rPr>
        <w:t xml:space="preserve">2  </w:t>
      </w:r>
      <w:bookmarkStart w:id="6" w:name="GrindEQpgref54e5b4242"/>
      <w:bookmarkEnd w:id="6"/>
      <w:r w:rsidRPr="00366FA5">
        <w:rPr>
          <w:rFonts w:asciiTheme="minorHAnsi" w:hAnsiTheme="minorHAnsi"/>
          <w:sz w:val="28"/>
          <w:szCs w:val="28"/>
          <w:lang w:val="en-US"/>
        </w:rPr>
        <w:t>Materials and Methods</w:t>
      </w:r>
    </w:p>
    <w:p w14:paraId="7BB5F4F4" w14:textId="77777777" w:rsidR="00692C1F" w:rsidRPr="00DE39E8" w:rsidRDefault="00692C1F" w:rsidP="00366FA5">
      <w:pPr>
        <w:tabs>
          <w:tab w:val="center" w:pos="4800"/>
          <w:tab w:val="right" w:pos="9500"/>
        </w:tabs>
        <w:spacing w:line="480" w:lineRule="auto"/>
        <w:jc w:val="both"/>
        <w:rPr>
          <w:rFonts w:asciiTheme="minorHAnsi" w:hAnsiTheme="minorHAnsi"/>
          <w:noProof/>
          <w:lang w:val="en-US"/>
        </w:rPr>
      </w:pPr>
    </w:p>
    <w:p w14:paraId="0E832EED" w14:textId="77777777" w:rsidR="00301482" w:rsidRDefault="000F7425" w:rsidP="00366FA5">
      <w:pPr>
        <w:tabs>
          <w:tab w:val="center" w:pos="4800"/>
          <w:tab w:val="right" w:pos="9500"/>
        </w:tabs>
        <w:spacing w:line="480" w:lineRule="auto"/>
        <w:rPr>
          <w:rFonts w:asciiTheme="minorHAnsi" w:hAnsiTheme="minorHAnsi"/>
          <w:b/>
          <w:bCs/>
          <w:noProof/>
          <w:sz w:val="28"/>
          <w:szCs w:val="28"/>
          <w:lang w:val="en-US"/>
        </w:rPr>
      </w:pPr>
      <w:r w:rsidRPr="006A1F7A">
        <w:rPr>
          <w:rFonts w:asciiTheme="minorHAnsi" w:hAnsiTheme="minorHAnsi"/>
          <w:b/>
          <w:bCs/>
          <w:noProof/>
          <w:sz w:val="28"/>
          <w:szCs w:val="28"/>
          <w:lang w:val="en-US"/>
        </w:rPr>
        <w:t xml:space="preserve">2.1. </w:t>
      </w:r>
      <w:r w:rsidR="00301482" w:rsidRPr="006A1F7A">
        <w:rPr>
          <w:rFonts w:asciiTheme="minorHAnsi" w:hAnsiTheme="minorHAnsi"/>
          <w:b/>
          <w:bCs/>
          <w:noProof/>
          <w:sz w:val="28"/>
          <w:szCs w:val="28"/>
          <w:lang w:val="en-US"/>
        </w:rPr>
        <w:t>DGRP data</w:t>
      </w:r>
    </w:p>
    <w:p w14:paraId="59ABFE5B" w14:textId="77777777" w:rsidR="00453153" w:rsidRPr="006A1F7A" w:rsidRDefault="00453153" w:rsidP="00366FA5">
      <w:pPr>
        <w:tabs>
          <w:tab w:val="center" w:pos="4800"/>
          <w:tab w:val="right" w:pos="9500"/>
        </w:tabs>
        <w:spacing w:line="480" w:lineRule="auto"/>
        <w:rPr>
          <w:rFonts w:asciiTheme="minorHAnsi" w:hAnsiTheme="minorHAnsi"/>
          <w:noProof/>
          <w:lang w:val="en-US"/>
        </w:rPr>
      </w:pPr>
      <w:r w:rsidRPr="00366FA5">
        <w:rPr>
          <w:rFonts w:asciiTheme="minorHAnsi" w:hAnsiTheme="minorHAnsi"/>
          <w:b/>
          <w:bCs/>
          <w:i/>
          <w:noProof/>
          <w:lang w:val="en-GB"/>
        </w:rPr>
        <w:t>Drosophila</w:t>
      </w:r>
      <w:r w:rsidRPr="006A1F7A">
        <w:rPr>
          <w:rFonts w:asciiTheme="minorHAnsi" w:hAnsiTheme="minorHAnsi"/>
          <w:b/>
          <w:bCs/>
          <w:noProof/>
          <w:lang w:val="en-GB"/>
        </w:rPr>
        <w:t xml:space="preserve"> lines</w:t>
      </w:r>
      <w:r w:rsidR="00366FA5">
        <w:rPr>
          <w:rFonts w:asciiTheme="minorHAnsi" w:hAnsiTheme="minorHAnsi"/>
          <w:b/>
          <w:bCs/>
          <w:noProof/>
          <w:lang w:val="en-GB"/>
        </w:rPr>
        <w:t xml:space="preserve">: </w:t>
      </w:r>
      <w:r w:rsidRPr="006A1F7A">
        <w:rPr>
          <w:rFonts w:asciiTheme="minorHAnsi" w:hAnsiTheme="minorHAnsi"/>
          <w:bCs/>
          <w:noProof/>
          <w:lang w:val="en-GB"/>
        </w:rPr>
        <w:t xml:space="preserve">The phenotypic and genotypic data originate from the </w:t>
      </w:r>
      <w:r w:rsidRPr="006A1F7A">
        <w:rPr>
          <w:rFonts w:asciiTheme="minorHAnsi" w:hAnsiTheme="minorHAnsi"/>
          <w:bCs/>
          <w:i/>
          <w:noProof/>
          <w:lang w:val="en-GB"/>
        </w:rPr>
        <w:t>Drosophila</w:t>
      </w:r>
      <w:r w:rsidRPr="006A1F7A">
        <w:rPr>
          <w:rFonts w:asciiTheme="minorHAnsi" w:hAnsiTheme="minorHAnsi"/>
          <w:bCs/>
          <w:noProof/>
          <w:lang w:val="en-GB"/>
        </w:rPr>
        <w:t xml:space="preserve"> </w:t>
      </w:r>
      <w:r w:rsidRPr="006A1F7A">
        <w:rPr>
          <w:rFonts w:asciiTheme="minorHAnsi" w:hAnsiTheme="minorHAnsi"/>
          <w:bCs/>
          <w:i/>
          <w:noProof/>
          <w:lang w:val="en-GB"/>
        </w:rPr>
        <w:t>melanogaster</w:t>
      </w:r>
      <w:r w:rsidRPr="006A1F7A">
        <w:rPr>
          <w:rFonts w:asciiTheme="minorHAnsi" w:hAnsiTheme="minorHAnsi"/>
          <w:bCs/>
          <w:noProof/>
          <w:lang w:val="en-GB"/>
        </w:rPr>
        <w:t xml:space="preserve"> Genetic Reference Panel (DGRP)</w:t>
      </w:r>
      <w:r w:rsidR="008F03CC">
        <w:rPr>
          <w:rFonts w:asciiTheme="minorHAnsi" w:hAnsiTheme="minorHAnsi"/>
          <w:bCs/>
          <w:noProof/>
          <w:lang w:val="en-GB"/>
        </w:rPr>
        <w:t xml:space="preserve"> </w:t>
      </w:r>
      <w:r w:rsidR="00774541">
        <w:rPr>
          <w:rFonts w:asciiTheme="minorHAnsi" w:hAnsiTheme="minorHAnsi"/>
          <w:bCs/>
          <w:noProof/>
          <w:lang w:val="en-GB"/>
        </w:rPr>
        <w:fldChar w:fldCharType="begin"/>
      </w:r>
      <w:r w:rsidR="00F359A7">
        <w:rPr>
          <w:rFonts w:asciiTheme="minorHAnsi" w:hAnsiTheme="minorHAnsi"/>
          <w:bCs/>
          <w:noProof/>
          <w:lang w:val="en-GB"/>
        </w:rPr>
        <w:instrText xml:space="preserve"> ADDIN ZOTERO_ITEM CSL_CITATION {"citationID":"vpa070jgg","properties":{"formattedCitation":"{\\rtf (Mackay {\\i{}et al.} 2012b; Huang {\\i{}et al.} 2014b)}","plainCitation":"(Mackay et al. 2012b; Huang et al. 2014b)","dontUpdate":true},"citationItems":[{"id":14,"uris":["http://zotero.org/users/2730477/items/72XW9MD5"],"uri":["http://zotero.org/users/2730477/items/72XW9MD5"],"itemData":{"id":14,"type":"article-journal","title":"The Drosophila melanogaster Genetic Reference Panel","container-title":"Nature","page":"173-178","volume":"482","issue":"7384","source":"www.nature.com","abstract":"A major challenge of biology is understanding the relationship between molecular genetic variation and variation in quantitative traits, including fitness. This relationship determines our ability to predict phenotypes from genotypes and to understand how evolutionary forces shape variation within and between species. Previous efforts to dissect the genotype–phenotype map were based on incomplete genotypic information. Here, we describe the Drosophila melanogaster Genetic Reference Panel (DGRP), a community resource for analysis of population genomics and quantitative traits. The DGRP consists of fully sequenced inbred lines derived from a natural population. Population genomic analyses reveal reduced polymorphism in centromeric autosomal regions and the X chromosome, evidence for positive and negative selection, and rapid evolution of the X chromosome. Many variants in novel genes, most at low frequency, are associated with quantitative traits and explain a large fraction of the phenotypic variance. The DGRP facilitates genotype–phenotype mapping using the power of Drosophila genetics.","DOI":"10.1038/nature10811","ISSN":"0028-0836","journalAbbreviation":"Nature","language":"en","author":[{"family":"Mackay","given":"Trudy F. C."},{"family":"Richards","given":"Stephen"},{"family":"Stone","given":"Eric A."},{"family":"Barbadilla","given":"Antonio"},{"family":"Ayroles","given":"Julien F."},{"family":"Zhu","given":"Dianhui"},{"family":"Casillas","given":"Sònia"},{"family":"Han","given":"Yi"},{"family":"Magwire","given":"Michael M."},{"family":"Cridland","given":"Julie M."},{"family":"Richardson","given":"Mark F."},{"family":"Anholt","given":"Robert R. H."},{"family":"Barrón","given":"Maite"},{"family":"Bess","given":"Crystal"},{"family":"Blankenburg","given":"Kerstin Petra"},{"family":"Carbone","given":"Mary Anna"},{"family":"Castellano","given":"David"},{"family":"Chaboub","given":"Lesley"},{"family":"Duncan","given":"Laura"},{"family":"Harris","given":"Zeke"},{"family":"Javaid","given":"Mehwish"},{"family":"Jayaseelan","given":"Joy Christina"},{"family":"Jhangiani","given":"Shalini N."},{"family":"Jordan","given":"Katherine W."},{"family":"Lara","given":"Fremiet"},{"family":"Lawrence","given":"Faye"},{"family":"Lee","given":"Sandra L."},{"family":"Librado","given":"Pablo"},{"family":"Linheiro","given":"Raquel S."},{"family":"Lyman","given":"Richard F."},{"family":"Mackey","given":"Aaron J."},{"family":"Munidasa","given":"Mala"},{"family":"Muzny","given":"Donna Marie"},{"family":"Nazareth","given":"Lynne"},{"family":"Newsham","given":"Irene"},{"family":"Perales","given":"Lora"},{"family":"Pu","given":"Ling-Ling"},{"family":"Qu","given":"Carson"},{"family":"Ràmia","given":"Miquel"},{"family":"Reid","given":"Jeffrey G."},{"family":"Rollmann","given":"Stephanie M."},{"family":"Rozas","given":"Julio"},{"family":"Saada","given":"Nehad"},{"family":"Turlapati","given":"Lavanya"},{"family":"Worley","given":"Kim C."},{"family":"Wu","given":"Yuan-Qing"},{"family":"Yamamoto","given":"Akihiko"},{"family":"Zhu","given":"Yiming"},{"family":"Bergman","given":"Casey M."},{"family":"Thornton","given":"Kevin R."},{"family":"Mittelman","given":"David"},{"family":"Gibbs","given":"Richard A."}],"issued":{"date-parts":[["2012",2,9]]}}},{"id":52,"uris":["http://zotero.org/users/2730477/items/QCMZCJ6F"],"uri":["http://zotero.org/users/2730477/items/QCMZCJ6F"],"itemData":{"id":52,"type":"article-journal","title":"Natural variation in genome architecture among 205 Drosophila melanogaster Genetic Reference Panel lines","container-title":"Genome Research","page":"1193-1208","volume":"24","issue":"7","source":"PubMed","abstract":"The Drosophila melanogaster Genetic Reference Panel (DGRP) is a community resource of 205 sequenced inbred lines, derived to improve our understanding of the effects of naturally occurring genetic variation on molecular and organismal phenotypes. We used an integrated genotyping strategy to identify 4,853,802 single nucleotide polymorphisms (SNPs) and 1,296,080 non-SNP variants. Our molecular population genomic analyses show higher deletion than insertion mutation rates and stronger purifying selection on deletions. Weaker selection on insertions than deletions is consistent with our observed distribution of genome size determined by flow cytometry, which is skewed toward larger genomes. Insertion/deletion and single nucleotide polymorphisms are positively correlated with each other and with local recombination, suggesting that their nonrandom distributions are due to hitchhiking and background selection. Our cytogenetic analysis identified 16 polymorphic inversions in the DGRP. Common inverted and standard karyotypes are genetically divergent and account for most of the variation in relatedness among the DGRP lines. Intriguingly, variation in genome size and many quantitative traits are significantly associated with inversions. Approximately 50% of the DGRP lines are infected with Wolbachia, and four lines have germline insertions of Wolbachia sequences, but effects of Wolbachia infection on quantitative traits are rarely significant. The DGRP complements ongoing efforts to functionally annotate the Drosophila genome. Indeed, 15% of all D. melanogaster genes segregate for potentially damaged proteins in the DGRP, and genome-wide analyses of quantitative traits identify novel candidate genes. The DGRP lines, sequence data, genotypes, quality scores, phenotypes, and analysis and visualization tools are publicly available.","DOI":"10.1101/gr.171546.113","ISSN":"1549-5469","note":"PMID: 24714809\nPMCID: PMC4079974","journalAbbreviation":"Genome Res.","language":"eng","author":[{"family":"Huang","given":"Wen"},{"family":"Massouras","given":"Andreas"},{"family":"Inoue","given":"Yutaka"},{"family":"Peiffer","given":"Jason"},{"family":"Ràmia","given":"Miquel"},{"family":"Tarone","given":"Aaron M."},{"family":"Turlapati","given":"Lavanya"},{"family":"Zichner","given":"Thomas"},{"family":"Zhu","given":"Dianhui"},{"family":"Lyman","given":"Richard F."},{"family":"Magwire","given":"Michael M."},{"family":"Blankenburg","given":"Kerstin"},{"family":"Carbone","given":"Mary Anna"},{"family":"Chang","given":"Kyle"},{"family":"Ellis","given":"Lisa L."},{"family":"Fernandez","given":"Sonia"},{"family":"Han","given":"Yi"},{"family":"Highnam","given":"Gareth"},{"family":"Hjelmen","given":"Carl E."},{"family":"Jack","given":"John R."},{"family":"Javaid","given":"Mehwish"},{"family":"Jayaseelan","given":"Joy"},{"family":"Kalra","given":"Divya"},{"family":"Lee","given":"Sandy"},{"family":"Lewis","given":"Lora"},{"family":"Munidasa","given":"Mala"},{"family":"Ongeri","given":"Fiona"},{"family":"Patel","given":"Shohba"},{"family":"Perales","given":"Lora"},{"family":"Perez","given":"Agapito"},{"family":"Pu","given":"LingLing"},{"family":"Rollmann","given":"Stephanie M."},{"family":"Ruth","given":"Robert"},{"family":"Saada","given":"Nehad"},{"family":"Warner","given":"Crystal"},{"family":"Williams","given":"Aneisa"},{"family":"Wu","given":"Yuan-Qing"},{"family":"Yamamoto","given":"Akihiko"},{"family":"Zhang","given":"Yiqing"},{"family":"Zhu","given":"Yiming"},{"family":"Anholt","given":"Robert R. H."},{"family":"Korbel","given":"Jan O."},{"family":"Mittelman","given":"David"},{"family":"Muzny","given":"Donna M."},{"family":"Gibbs","given":"Richard A."},{"family":"Barbadilla","given":"Antonio"},{"family":"Johnston","given":"J. Spencer"},{"family":"Stone","given":"Eric A."},{"family":"Richards","given":"Stephen"},{"family":"Deplancke","given":"Bart"},{"family":"Mackay","given":"Trudy F. C."}],"issued":{"date-parts":[["2014",7]]},"PMID":"24714809","PMCID":"PMC4079974"}}],"schema":"https://github.com/citation-style-language/schema/raw/master/csl-citation.json"} </w:instrText>
      </w:r>
      <w:r w:rsidR="00774541">
        <w:rPr>
          <w:rFonts w:asciiTheme="minorHAnsi" w:hAnsiTheme="minorHAnsi"/>
          <w:bCs/>
          <w:noProof/>
          <w:lang w:val="en-GB"/>
        </w:rPr>
        <w:fldChar w:fldCharType="separate"/>
      </w:r>
      <w:r w:rsidR="005615B9" w:rsidRPr="00B25101">
        <w:rPr>
          <w:rFonts w:ascii="Calibri" w:hAnsi="Calibri"/>
          <w:lang w:val="en-US"/>
        </w:rPr>
        <w:t xml:space="preserve">(Mackay </w:t>
      </w:r>
      <w:r w:rsidR="005615B9" w:rsidRPr="00B25101">
        <w:rPr>
          <w:rFonts w:ascii="Calibri" w:hAnsi="Calibri"/>
          <w:i/>
          <w:iCs/>
          <w:lang w:val="en-US"/>
        </w:rPr>
        <w:t>et al.</w:t>
      </w:r>
      <w:r w:rsidR="005615B9" w:rsidRPr="005615B9">
        <w:rPr>
          <w:rFonts w:ascii="Calibri" w:hAnsi="Calibri"/>
          <w:lang w:val="en-US"/>
        </w:rPr>
        <w:t xml:space="preserve"> 2012</w:t>
      </w:r>
      <w:r w:rsidR="005615B9" w:rsidRPr="00B25101">
        <w:rPr>
          <w:rFonts w:ascii="Calibri" w:hAnsi="Calibri"/>
          <w:lang w:val="en-US"/>
        </w:rPr>
        <w:t xml:space="preserve">; Huang </w:t>
      </w:r>
      <w:r w:rsidR="005615B9" w:rsidRPr="00B25101">
        <w:rPr>
          <w:rFonts w:ascii="Calibri" w:hAnsi="Calibri"/>
          <w:i/>
          <w:iCs/>
          <w:lang w:val="en-US"/>
        </w:rPr>
        <w:t>et al.</w:t>
      </w:r>
      <w:r w:rsidR="005615B9" w:rsidRPr="005615B9">
        <w:rPr>
          <w:rFonts w:ascii="Calibri" w:hAnsi="Calibri"/>
          <w:lang w:val="en-US"/>
        </w:rPr>
        <w:t xml:space="preserve"> 2014</w:t>
      </w:r>
      <w:r w:rsidR="005615B9" w:rsidRPr="00B25101">
        <w:rPr>
          <w:rFonts w:ascii="Calibri" w:hAnsi="Calibri"/>
          <w:lang w:val="en-US"/>
        </w:rPr>
        <w:t>)</w:t>
      </w:r>
      <w:r w:rsidR="005615B9">
        <w:rPr>
          <w:rFonts w:ascii="Calibri" w:hAnsi="Calibri"/>
          <w:lang w:val="en-US"/>
        </w:rPr>
        <w:t xml:space="preserve"> </w:t>
      </w:r>
      <w:r w:rsidR="00774541">
        <w:rPr>
          <w:rFonts w:asciiTheme="minorHAnsi" w:hAnsiTheme="minorHAnsi"/>
          <w:bCs/>
          <w:noProof/>
          <w:lang w:val="en-GB"/>
        </w:rPr>
        <w:fldChar w:fldCharType="end"/>
      </w:r>
      <w:r w:rsidR="008D2F49">
        <w:rPr>
          <w:rFonts w:asciiTheme="minorHAnsi" w:hAnsiTheme="minorHAnsi"/>
          <w:bCs/>
          <w:noProof/>
          <w:lang w:val="en-GB"/>
        </w:rPr>
        <w:t xml:space="preserve">. </w:t>
      </w:r>
      <w:r w:rsidR="00437F21">
        <w:rPr>
          <w:rFonts w:asciiTheme="minorHAnsi" w:hAnsiTheme="minorHAnsi"/>
          <w:bCs/>
          <w:noProof/>
          <w:lang w:val="en-GB"/>
        </w:rPr>
        <w:t>All</w:t>
      </w:r>
      <w:r w:rsidR="008D2F49">
        <w:rPr>
          <w:rFonts w:asciiTheme="minorHAnsi" w:hAnsiTheme="minorHAnsi"/>
          <w:bCs/>
          <w:noProof/>
          <w:lang w:val="en-GB"/>
        </w:rPr>
        <w:t xml:space="preserve"> data can be accessed via the website: </w:t>
      </w:r>
      <w:r w:rsidR="00110AC2">
        <w:fldChar w:fldCharType="begin"/>
      </w:r>
      <w:r w:rsidR="00110AC2" w:rsidRPr="000F00C5">
        <w:rPr>
          <w:lang w:val="en-US"/>
          <w:rPrChange w:id="7" w:author="Peter Sørensen" w:date="2016-04-23T17:08:00Z">
            <w:rPr/>
          </w:rPrChange>
        </w:rPr>
        <w:instrText xml:space="preserve"> HYPERLINK "http://dgrp2.gnets.ncsu.edu/" </w:instrText>
      </w:r>
      <w:r w:rsidR="00110AC2">
        <w:fldChar w:fldCharType="separate"/>
      </w:r>
      <w:r w:rsidRPr="006A1F7A">
        <w:rPr>
          <w:rStyle w:val="Hyperlink"/>
          <w:rFonts w:asciiTheme="minorHAnsi" w:hAnsiTheme="minorHAnsi"/>
          <w:bCs/>
          <w:noProof/>
          <w:lang w:val="en-US"/>
        </w:rPr>
        <w:t>http://dgrp2.gnets.ncsu.edu</w:t>
      </w:r>
      <w:r w:rsidR="00110AC2">
        <w:rPr>
          <w:rStyle w:val="Hyperlink"/>
          <w:rFonts w:asciiTheme="minorHAnsi" w:hAnsiTheme="minorHAnsi"/>
          <w:bCs/>
          <w:noProof/>
          <w:lang w:val="en-US"/>
        </w:rPr>
        <w:fldChar w:fldCharType="end"/>
      </w:r>
      <w:r w:rsidRPr="006A1F7A">
        <w:rPr>
          <w:rFonts w:asciiTheme="minorHAnsi" w:hAnsiTheme="minorHAnsi"/>
          <w:bCs/>
          <w:noProof/>
          <w:lang w:val="en-GB"/>
        </w:rPr>
        <w:t xml:space="preserve">. </w:t>
      </w:r>
      <w:r w:rsidRPr="006A1F7A">
        <w:rPr>
          <w:rFonts w:asciiTheme="minorHAnsi" w:hAnsiTheme="minorHAnsi"/>
          <w:bCs/>
          <w:noProof/>
          <w:lang w:val="en-US"/>
        </w:rPr>
        <w:t xml:space="preserve">The DGRP consists of 205 inbred lines obtained by 20 generations of full-sib mating from </w:t>
      </w:r>
      <w:r w:rsidR="00C4601A">
        <w:rPr>
          <w:rFonts w:asciiTheme="minorHAnsi" w:hAnsiTheme="minorHAnsi"/>
          <w:bCs/>
          <w:noProof/>
          <w:lang w:val="en-US"/>
        </w:rPr>
        <w:t xml:space="preserve">the offspring of single wild-caught </w:t>
      </w:r>
      <w:r w:rsidRPr="006A1F7A">
        <w:rPr>
          <w:rFonts w:asciiTheme="minorHAnsi" w:hAnsiTheme="minorHAnsi"/>
          <w:bCs/>
          <w:noProof/>
          <w:lang w:val="en-US"/>
        </w:rPr>
        <w:t>female</w:t>
      </w:r>
      <w:r w:rsidR="00C4601A">
        <w:rPr>
          <w:rFonts w:asciiTheme="minorHAnsi" w:hAnsiTheme="minorHAnsi"/>
          <w:bCs/>
          <w:noProof/>
          <w:lang w:val="en-US"/>
        </w:rPr>
        <w:t>s</w:t>
      </w:r>
      <w:r w:rsidRPr="006A1F7A">
        <w:rPr>
          <w:rFonts w:asciiTheme="minorHAnsi" w:hAnsiTheme="minorHAnsi"/>
          <w:bCs/>
          <w:noProof/>
          <w:lang w:val="en-US"/>
        </w:rPr>
        <w:t xml:space="preserve"> collected from the Raleigh, NC, USA population, and which have full genome sequences</w:t>
      </w:r>
      <w:r w:rsidR="00B25101">
        <w:rPr>
          <w:rFonts w:asciiTheme="minorHAnsi" w:hAnsiTheme="minorHAnsi"/>
          <w:bCs/>
          <w:noProof/>
          <w:lang w:val="en-US"/>
        </w:rPr>
        <w:t xml:space="preserve"> </w:t>
      </w:r>
      <w:r w:rsidR="00B25101" w:rsidRPr="00B25101">
        <w:rPr>
          <w:rFonts w:ascii="Calibri" w:hAnsi="Calibri"/>
          <w:lang w:val="en-US"/>
        </w:rPr>
        <w:t xml:space="preserve">(Mackay </w:t>
      </w:r>
      <w:r w:rsidR="00B25101" w:rsidRPr="00B25101">
        <w:rPr>
          <w:rFonts w:ascii="Calibri" w:hAnsi="Calibri"/>
          <w:i/>
          <w:iCs/>
          <w:lang w:val="en-US"/>
        </w:rPr>
        <w:t>et al.</w:t>
      </w:r>
      <w:r w:rsidR="00B25101" w:rsidRPr="005615B9">
        <w:rPr>
          <w:rFonts w:ascii="Calibri" w:hAnsi="Calibri"/>
          <w:lang w:val="en-US"/>
        </w:rPr>
        <w:t xml:space="preserve"> 2012</w:t>
      </w:r>
      <w:r w:rsidR="00B25101" w:rsidRPr="00B25101">
        <w:rPr>
          <w:rFonts w:ascii="Calibri" w:hAnsi="Calibri"/>
          <w:lang w:val="en-US"/>
        </w:rPr>
        <w:t xml:space="preserve">; Huang </w:t>
      </w:r>
      <w:r w:rsidR="00B25101" w:rsidRPr="00B25101">
        <w:rPr>
          <w:rFonts w:ascii="Calibri" w:hAnsi="Calibri"/>
          <w:i/>
          <w:iCs/>
          <w:lang w:val="en-US"/>
        </w:rPr>
        <w:t>et al.</w:t>
      </w:r>
      <w:r w:rsidR="00B25101" w:rsidRPr="005615B9">
        <w:rPr>
          <w:rFonts w:ascii="Calibri" w:hAnsi="Calibri"/>
          <w:lang w:val="en-US"/>
        </w:rPr>
        <w:t xml:space="preserve"> </w:t>
      </w:r>
      <w:r w:rsidR="00B25101" w:rsidRPr="005615B9">
        <w:rPr>
          <w:rFonts w:ascii="Calibri" w:hAnsi="Calibri"/>
          <w:lang w:val="en-US"/>
        </w:rPr>
        <w:lastRenderedPageBreak/>
        <w:t>2014</w:t>
      </w:r>
      <w:r w:rsidR="00B25101" w:rsidRPr="00B25101">
        <w:rPr>
          <w:rFonts w:ascii="Calibri" w:hAnsi="Calibri"/>
          <w:lang w:val="en-US"/>
        </w:rPr>
        <w:t>)</w:t>
      </w:r>
      <w:r w:rsidR="00B06FFF">
        <w:rPr>
          <w:rFonts w:asciiTheme="minorHAnsi" w:hAnsiTheme="minorHAnsi"/>
          <w:bCs/>
          <w:noProof/>
          <w:lang w:val="en-US"/>
        </w:rPr>
        <w:fldChar w:fldCharType="begin"/>
      </w:r>
      <w:r w:rsidR="00F359A7">
        <w:rPr>
          <w:rFonts w:asciiTheme="minorHAnsi" w:hAnsiTheme="minorHAnsi"/>
          <w:bCs/>
          <w:noProof/>
          <w:lang w:val="en-US"/>
        </w:rPr>
        <w:instrText xml:space="preserve"> ADDIN ZOTERO_ITEM CSL_CITATION {"citationID":"277s38oi8v","properties":{"formattedCitation":"{\\rtf (Mackay {\\i{}et al.} 2012a; Huang {\\i{}et al.} 2014c)}","plainCitation":"(Mackay et al. 2012a; Huang et al. 2014c)","dontUpdate":true},"citationItems":[{"id":"1puQC6dv/06NGwFoR","uris":["http://www.mendeley.com/documents/?uuid=c0fc5095-c2af-49d7-b17d-d3269fd1affe"],"uri":["http://www.mendeley.com/documents/?uuid=c0fc5095-c2af-49d7-b17d-d3269fd1affe"],"itemData":{"DOI":"10.1038/nature10811","ISBN":"0028-0836","author":[{"dropping-particle":"","family":"Mackay","given":"T F C","non-dropping-particle":"","parse-names":false,"suffix":""},{"dropping-particle":"","family":"Richards","given":"S","non-dropping-particle":"","parse-names":false,"suffix":""},{"dropping-particle":"","family":"Stone","given":"E A","non-dropping-particle":"","parse-names":false,"suffix":""},{"dropping-particle":"","family":"Barbadilla","given":"A","non-dropping-particle":"","parse-names":false,"suffix":""},{"dropping-particle":"","family":"Ayroles","given":"J F","non-dropping-particle":"","parse-names":false,"suffix":""},{"dropping-particle":"","family":"Zhu","given":"D H","non-dropping-particle":"","parse-names":false,"suffix":""},{"dropping-particle":"","family":"Casillas","given":"S","non-dropping-particle":"","parse-names":false,"suffix":""},{"dropping-particle":"","family":"Han","given":"Y","non-dropping-particle":"","parse-names":false,"suffix":""},{"dropping-particle":"","family":"Magwire","given":"M M","non-dropping-particle":"","parse-names":false,"suffix":""},{"dropping-particle":"","family":"Cridland","given":"J M","non-dropping-particle":"","parse-names":false,"suffix":""},{"dropping-particle":"","family":"Richardson","given":"M F","non-dropping-particle":"","parse-names":false,"suffix":""},{"dropping-particle":"","family":"Anholt","given":"R R H","non-dropping-particle":"","parse-names":false,"suffix":""},{"dropping-particle":"","family":"Barron","given":"M","non-dropping-particle":"","parse-names":false,"suffix":""},{"dropping-particle":"","family":"Bess","given":"C","non-dropping-particle":"","parse-names":false,"suffix":""},{"dropping-particle":"","family":"Blankenburg","given":"K P","non-dropping-particle":"","parse-names":false,"suffix":""},{"dropping-particle":"","family":"Carbone","given":"M A","non-dropping-particle":"","parse-names":false,"suffix":""},{"dropping-particle":"","family":"Castellano","given":"D","non-dropping-particle":"","parse-names":false,"suffix":""},{"dropping-particle":"","family":"Chaboub","given":"L","non-dropping-particle":"","parse-names":false,"suffix":""},{"dropping-particle":"","family":"Duncan","given":"L","non-dropping-particle":"","parse-names":false,"suffix":""},{"dropping-particle":"","family":"Harris","given":"Z","non-dropping-particle":"","parse-names":false,"suffix":""},{"dropping-particle":"","family":"Javaid","given":"M","non-dropping-particle":"","parse-names":false,"suffix":""},{"dropping-particle":"","family":"Jayaseelan","given":"J C","non-dropping-particle":"","parse-names":false,"suffix":""},{"dropping-particle":"","family":"Jhangiani","given":"S N","non-dropping-particle":"","parse-names":false,"suffix":""},{"dropping-particle":"","family":"Jordan","given":"K W","non-dropping-particle":"","parse-names":false,"suffix":""},{"dropping-particle":"","family":"Lara","given":"F","non-dropping-particle":"","parse-names":false,"suffix":""},{"dropping-particle":"","family":"Lawrence","given":"F","non-dropping-particle":"","parse-names":false,"suffix":""},{"dropping-particle":"","family":"Lee","given":"S L","non-dropping-particle":"","parse-names":false,"suffix":""},{"dropping-particle":"","family":"Librado","given":"P","non-dropping-particle":"","parse-names":false,"suffix":""},{"dropping-particle":"","family":"Linheiro","given":"R S","non-dropping-particle":"","parse-names":false,"suffix":""},{"dropping-particle":"","family":"Lyman","given":"R F","non-dropping-particle":"","parse-names":false,"suffix":""},{"dropping-particle":"","family":"Mackey","given":"A J","non-dropping-particle":"","parse-names":false,"suffix":""},{"dropping-particle":"","family":"Munidasa","given":"M","non-dropping-particle":"","parse-names":false,"suffix":""},{"dropping-particle":"","family":"Muzny","given":"D M","non-dropping-particle":"","parse-names":false,"suffix":""},{"dropping-particle":"","family":"Nazareth","given":"L","non-dropping-particle":"","parse-names":false,"suffix":""},{"dropping-particle":"","family":"Newsham","given":"I","non-dropping-particle":"","parse-names":false,"suffix":""},{"dropping-particle":"","family":"Perales","given":"L","non-dropping-particle":"","parse-names":false,"suffix":""},{"dropping-particle":"","family":"Pu","given":"L L","non-dropping-particle":"","parse-names":false,"suffix":""},{"dropping-particle":"","family":"Qu","given":"C","non-dropping-particle":"","parse-names":false,"suffix":""},{"dropping-particle":"","family":"Ramia","given":"M","non-dropping-particle":"","parse-names":false,"suffix":""},{"dropping-particle":"","family":"Reid","given":"J G","non-dropping-particle":"","parse-names":false,"suffix":""},{"dropping-particle":"","family":"Rollmann","given":"S M","non-dropping-particle":"","parse-names":false,"suffix":""},{"dropping-particle":"","family":"Rozas","given":"J","non-dropping-particle":"","parse-names":false,"suffix":""},{"dropping-particle":"","family":"Saada","given":"N","non-dropping-particle":"","parse-names":false,"suffix":""},{"dropping-particle":"","family":"Turlapati","given":"L","non-dropping-particle":"","parse-names":false,"suffix":""},{"dropping-particle":"","family":"Worley","given":"K C","non-dropping-particle":"","parse-names":false,"suffix":""},{"dropping-particle":"","family":"Wu","given":"Y Q","non-dropping-particle":"","parse-names":false,"suffix":""},{"dropping-particle":"","family":"Yamamoto","given":"A","non-dropping-particle":"","parse-names":false,"suffix":""},{"dropping-particle":"","family":"Zhu","given":"Y M","non-dropping-particle":"","parse-names":false,"suffix":""},{"dropping-particle":"","family":"Bergman","given":"C M","non-dropping-particle":"","parse-names":false,"suffix":""},{"dropping-particle":"","family":"Thornton","given":"K R","non-dropping-particle":"","parse-names":false,"suffix":""},{"dropping-particle":"","family":"Mittelman","given":"D","non-dropping-particle":"","parse-names":false,"suffix":""},{"dropping-particle":"","family":"Gibbs","given":"R A","non-dropping-particle":"","parse-names":false,"suffix":""}],"container-title":"Nature","id":"1puQC6dv/06NGwFoR","issue":"7384","issued":{"year":2012},"note":"Mackay, Trudy F. C. Richards, Stephen Stone, Eric A. Barbadilla, Antonio Ayroles, Julien F. Zhu, Dianhui Casillas, Sonia Han, Yi Magwire, Michael M. Cridland, Julie M. Richardson, Mark F. Anholt, Robert R. H. Barron, Maite Bess, Crystal Blankenburg, Kerstin Petra Carbone, Mary Anna Castellano, David Chaboub, Lesley Duncan, Laura Harris, Zeke Javaid, Mehwish Jayaseelan, Joy Christina Jhangiani, Shalini N. Jordan, Katherine W. Lara, Fremiet Lawrence, Faye Lee, Sandra L. Librado, Pablo Linheiro, Raquel S. Lyman, Richard F. Mackey, Aaron J. Munidasa, Mala Muzny, Donna Marie Nazareth, Lynne Newsham, Irene Perales, Lora Pu, Ling-Ling Qu, Carson Ramia, Miquel Reid, Jeffrey G. Rollmann, Stephanie M. Rozas, Julio Saada, Nehad Turlapati, Lavanya Worley, Kim C. Wu, Yuan-Qing Yamamoto, Akihiko Zhu, Yiming Bergman, Casey M. Thornton, Kevin R. Mittelman, David Gibbs, Richard A.","page":"173-178","title":"The Drosophila melanogaster Genetic Reference Panel","type":"article-journal","volume":"482","page-first":"173","container-title-short":"Nature"}},{"id":"1puQC6dv/kWE5a24t","uris":["http://zotero.org/users/local/hwXGD3xX/items/IVH9G4NC"],"uri":["http://zotero.org/users/local/hwXGD3xX/items/IVH9G4NC"],"itemData":{"id":"1puQC6dv/kWE5a24t","type":"article-journal","title":"Natural variation in genome architecture among 205 Drosophila melanogaster Genetic Reference Panel lines","container-title":"Genome Research","page":"1193-1208","volume":"24","issue":"7","source":"NCBI PubMed","abstract":"The Drosophila melanogaster Genetic Reference Panel (DGRP) is a community resource of 205 sequenced inbred lines, derived to improve our understanding of the effects of naturally occurring genetic variation on molecular and organismal phenotypes. We used an integrated genotyping strategy to identify 4,853,802 single nucleotide polymorphisms (SNPs) and 1,296,080 non-SNP variants. Our molecular population genomic analyses show higher deletion than insertion mutation rates and stronger purifying selection on deletions. Weaker selection on insertions than deletions is consistent with our observed distribution of genome size determined by flow cytometry, which is skewed toward larger genomes. Insertion/deletion and single nucleotide polymorphisms are positively correlated with each other and with local recombination, suggesting that their nonrandom distributions are due to hitchhiking and background selection. Our cytogenetic analysis identified 16 polymorphic inversions in the DGRP. Common inverted and standard karyotypes are genetically divergent and account for most of the variation in relatedness among the DGRP lines. Intriguingly, variation in genome size and many quantitative traits are significantly associated with inversions. Approximately 50% of the DGRP lines are infected with Wolbachia, and four lines have germline insertions of Wolbachia sequences, but effects of Wolbachia infection on quantitative traits are rarely significant. The DGRP complements ongoing efforts to functionally annotate the Drosophila genome. Indeed, 15% of all D. melanogaster genes segregate for potentially damaged proteins in the DGRP, and genome-wide analyses of quantitative traits identify novel candidate genes. The DGRP lines, sequence data, genotypes, quality scores, phenotypes, and analysis and visualization tools are publicly available.","DOI":"10.1101/gr.171546.113","ISSN":"1549-5469","note":"PMID: 24714809 \nPMCID: PMC4079974","journalAbbreviation":"Genome Res.","language":"eng","author":[{"family":"Huang","given":"Wen"},{"family":"Massouras","given":"Andreas"},{"family":"Inoue","given":"Yutaka"},{"family":"Peiffer","given":"Jason"},{"family":"Ràmia","given":"Miquel"},{"family":"Tarone","given":"Aaron M."},{"family":"Turlapati","given":"Lavanya"},{"family":"Zichner","given":"Thomas"},{"family":"Zhu","given":"Dianhui"},{"family":"Lyman","given":"Richard F."},{"family":"Magwire","given":"Michael M."},{"family":"Blankenburg","given":"Kerstin"},{"family":"Carbone","given":"Mary Anna"},{"family":"Chang","given":"Kyle"},{"family":"Ellis","given":"Lisa L."},{"family":"Fernandez","given":"Sonia"},{"family":"Han","given":"Yi"},{"family":"Highnam","given":"Gareth"},{"family":"Hjelmen","given":"Carl E."},{"family":"Jack","given":"John R."},{"family":"Javaid","given":"Mehwish"},{"family":"Jayaseelan","given":"Joy"},{"family":"Kalra","given":"Divya"},{"family":"Lee","given":"Sandy"},{"family":"Lewis","given":"Lora"},{"family":"Munidasa","given":"Mala"},{"family":"Ongeri","given":"Fiona"},{"family":"Patel","given":"Shohba"},{"family":"Perales","given":"Lora"},{"family":"Perez","given":"Agapito"},{"family":"Pu","given":"LingLing"},{"family":"Rollmann","given":"Stephanie M."},{"family":"Ruth","given":"Robert"},{"family":"Saada","given":"Nehad"},{"family":"Warner","given":"Crystal"},{"family":"Williams","given":"Aneisa"},{"family":"Wu","given":"Yuan-Qing"},{"family":"Yamamoto","given":"Akihiko"},{"family":"Zhang","given":"Yiqing"},{"family":"Zhu","given":"Yiming"},{"family":"Anholt","given":"Robert R. H."},{"family":"Korbel","given":"Jan O."},{"family":"Mittelman","given":"David"},{"family":"Muzny","given":"Donna M."},{"family":"Gibbs","given":"Richard A."},{"family":"Barbadilla","given":"Antonio"},{"family":"Johnston","given":"J. Spencer"},{"family":"Stone","given":"Eric A."},{"family":"Richards","given":"Stephen"},{"family":"Deplancke","given":"Bart"},{"family":"Mackay","given":"Trudy F. C."}],"issued":{"year":2014,"month":7},"PMID":"24714809","PMCID":"PMC4079974","page-first":"1193","container-title-short":"Genome Res."}}],"schema":"https://github.com/citation-style-language/schema/raw/master/csl-citation.json"} </w:instrText>
      </w:r>
      <w:r w:rsidR="00B06FFF">
        <w:rPr>
          <w:rFonts w:asciiTheme="minorHAnsi" w:hAnsiTheme="minorHAnsi"/>
          <w:bCs/>
          <w:noProof/>
          <w:lang w:val="en-US"/>
        </w:rPr>
        <w:fldChar w:fldCharType="end"/>
      </w:r>
      <w:r w:rsidRPr="006A1F7A">
        <w:rPr>
          <w:rFonts w:asciiTheme="minorHAnsi" w:hAnsiTheme="minorHAnsi"/>
          <w:bCs/>
          <w:noProof/>
          <w:lang w:val="en-US"/>
        </w:rPr>
        <w:t xml:space="preserve">. All flies were reared under standard culture conditions (cornmeal-molasses-agar-medium, 25°C, 60–75% relative humidity, 12-hr light-dark cycle). </w:t>
      </w:r>
      <w:r w:rsidR="00C4601A">
        <w:rPr>
          <w:rFonts w:asciiTheme="minorHAnsi" w:hAnsiTheme="minorHAnsi"/>
          <w:bCs/>
          <w:noProof/>
          <w:lang w:val="en-US"/>
        </w:rPr>
        <w:t xml:space="preserve">The DGRP is polymorphic for common </w:t>
      </w:r>
      <w:r w:rsidRPr="006A1F7A">
        <w:rPr>
          <w:rFonts w:asciiTheme="minorHAnsi" w:hAnsiTheme="minorHAnsi"/>
          <w:noProof/>
          <w:lang w:val="en-US"/>
        </w:rPr>
        <w:t>inversion</w:t>
      </w:r>
      <w:r w:rsidR="00C4601A">
        <w:rPr>
          <w:rFonts w:asciiTheme="minorHAnsi" w:hAnsiTheme="minorHAnsi"/>
          <w:noProof/>
          <w:lang w:val="en-US"/>
        </w:rPr>
        <w:t>s</w:t>
      </w:r>
      <w:r w:rsidRPr="006A1F7A">
        <w:rPr>
          <w:rFonts w:asciiTheme="minorHAnsi" w:hAnsiTheme="minorHAnsi"/>
          <w:noProof/>
          <w:lang w:val="en-US"/>
        </w:rPr>
        <w:t xml:space="preserve"> </w:t>
      </w:r>
      <w:r w:rsidR="00C4601A">
        <w:rPr>
          <w:rFonts w:asciiTheme="minorHAnsi" w:hAnsiTheme="minorHAnsi"/>
          <w:noProof/>
          <w:lang w:val="en-US"/>
        </w:rPr>
        <w:t xml:space="preserve">and </w:t>
      </w:r>
      <w:r w:rsidRPr="006A1F7A">
        <w:rPr>
          <w:rFonts w:asciiTheme="minorHAnsi" w:hAnsiTheme="minorHAnsi"/>
          <w:i/>
          <w:iCs/>
          <w:noProof/>
          <w:lang w:val="en-US"/>
        </w:rPr>
        <w:t>Wolbachia pipientis</w:t>
      </w:r>
      <w:r w:rsidR="00C4601A">
        <w:rPr>
          <w:rFonts w:asciiTheme="minorHAnsi" w:hAnsiTheme="minorHAnsi"/>
          <w:iCs/>
          <w:noProof/>
          <w:lang w:val="en-US"/>
        </w:rPr>
        <w:t xml:space="preserve"> infection status</w:t>
      </w:r>
      <w:r w:rsidR="00B25101">
        <w:rPr>
          <w:rFonts w:asciiTheme="minorHAnsi" w:hAnsiTheme="minorHAnsi"/>
          <w:iCs/>
          <w:noProof/>
          <w:lang w:val="en-US"/>
        </w:rPr>
        <w:t xml:space="preserve"> (Huang </w:t>
      </w:r>
      <w:r w:rsidR="00B25101" w:rsidRPr="00B25101">
        <w:rPr>
          <w:rFonts w:asciiTheme="minorHAnsi" w:hAnsiTheme="minorHAnsi"/>
          <w:i/>
          <w:iCs/>
          <w:noProof/>
          <w:lang w:val="en-US"/>
        </w:rPr>
        <w:t>et al</w:t>
      </w:r>
      <w:r w:rsidR="00B25101">
        <w:rPr>
          <w:rFonts w:asciiTheme="minorHAnsi" w:hAnsiTheme="minorHAnsi"/>
          <w:iCs/>
          <w:noProof/>
          <w:lang w:val="en-US"/>
        </w:rPr>
        <w:t>. 2014)</w:t>
      </w:r>
      <w:r w:rsidRPr="006A1F7A">
        <w:rPr>
          <w:rFonts w:asciiTheme="minorHAnsi" w:hAnsiTheme="minorHAnsi"/>
          <w:noProof/>
          <w:lang w:val="en-US"/>
        </w:rPr>
        <w:t>. The</w:t>
      </w:r>
      <w:r w:rsidR="00264155" w:rsidRPr="006A1F7A">
        <w:rPr>
          <w:rFonts w:asciiTheme="minorHAnsi" w:hAnsiTheme="minorHAnsi"/>
          <w:noProof/>
          <w:lang w:val="en-US"/>
        </w:rPr>
        <w:t xml:space="preserve">se factors were included in the </w:t>
      </w:r>
      <w:r w:rsidRPr="006A1F7A">
        <w:rPr>
          <w:rFonts w:asciiTheme="minorHAnsi" w:hAnsiTheme="minorHAnsi"/>
          <w:noProof/>
          <w:lang w:val="en-US"/>
        </w:rPr>
        <w:t>models described below as fixed effects.</w:t>
      </w:r>
    </w:p>
    <w:p w14:paraId="3649D51B" w14:textId="77777777" w:rsidR="00886716" w:rsidRPr="006A1F7A" w:rsidRDefault="00886716" w:rsidP="00366FA5">
      <w:pPr>
        <w:tabs>
          <w:tab w:val="center" w:pos="4800"/>
          <w:tab w:val="right" w:pos="9500"/>
        </w:tabs>
        <w:spacing w:line="480" w:lineRule="auto"/>
        <w:rPr>
          <w:rFonts w:asciiTheme="minorHAnsi" w:hAnsiTheme="minorHAnsi"/>
          <w:noProof/>
          <w:lang w:val="en-US"/>
        </w:rPr>
      </w:pPr>
    </w:p>
    <w:p w14:paraId="498143CD" w14:textId="77777777" w:rsidR="00692C1F" w:rsidRPr="006A1F7A" w:rsidRDefault="00437F21" w:rsidP="00366FA5">
      <w:pPr>
        <w:tabs>
          <w:tab w:val="center" w:pos="4800"/>
          <w:tab w:val="right" w:pos="9500"/>
        </w:tabs>
        <w:spacing w:line="480" w:lineRule="auto"/>
        <w:rPr>
          <w:rFonts w:asciiTheme="minorHAnsi" w:hAnsiTheme="minorHAnsi"/>
          <w:noProof/>
          <w:lang w:val="en-US"/>
        </w:rPr>
      </w:pPr>
      <w:r>
        <w:rPr>
          <w:rFonts w:asciiTheme="minorHAnsi" w:hAnsiTheme="minorHAnsi"/>
          <w:b/>
          <w:bCs/>
          <w:noProof/>
          <w:lang w:val="en-US"/>
        </w:rPr>
        <w:t>Quantitative trait p</w:t>
      </w:r>
      <w:r w:rsidR="00F16BF5" w:rsidRPr="003151C8">
        <w:rPr>
          <w:rFonts w:asciiTheme="minorHAnsi" w:hAnsiTheme="minorHAnsi"/>
          <w:b/>
          <w:bCs/>
          <w:noProof/>
          <w:lang w:val="en-US"/>
        </w:rPr>
        <w:t>henotypes</w:t>
      </w:r>
      <w:r w:rsidR="00366FA5">
        <w:rPr>
          <w:rFonts w:asciiTheme="minorHAnsi" w:hAnsiTheme="minorHAnsi"/>
          <w:b/>
          <w:bCs/>
          <w:noProof/>
          <w:lang w:val="en-US"/>
        </w:rPr>
        <w:t xml:space="preserve">: </w:t>
      </w:r>
      <w:r w:rsidR="00160D6E" w:rsidRPr="003151C8">
        <w:rPr>
          <w:rFonts w:asciiTheme="minorHAnsi" w:hAnsiTheme="minorHAnsi"/>
          <w:bCs/>
          <w:noProof/>
          <w:lang w:val="en-US"/>
        </w:rPr>
        <w:t xml:space="preserve">Starvation resistance </w:t>
      </w:r>
      <w:r>
        <w:rPr>
          <w:rFonts w:asciiTheme="minorHAnsi" w:hAnsiTheme="minorHAnsi"/>
          <w:bCs/>
          <w:noProof/>
          <w:lang w:val="en-US"/>
        </w:rPr>
        <w:t xml:space="preserve">for </w:t>
      </w:r>
      <w:r w:rsidRPr="003151C8">
        <w:rPr>
          <w:rFonts w:asciiTheme="minorHAnsi" w:hAnsiTheme="minorHAnsi"/>
          <w:bCs/>
          <w:noProof/>
          <w:lang w:val="en-US"/>
        </w:rPr>
        <w:t>197 DGRP lines</w:t>
      </w:r>
      <w:r>
        <w:rPr>
          <w:rFonts w:asciiTheme="minorHAnsi" w:hAnsiTheme="minorHAnsi"/>
          <w:bCs/>
          <w:noProof/>
          <w:lang w:val="en-US"/>
        </w:rPr>
        <w:t xml:space="preserve"> </w:t>
      </w:r>
      <w:r w:rsidR="00160D6E" w:rsidRPr="003151C8">
        <w:rPr>
          <w:rFonts w:asciiTheme="minorHAnsi" w:hAnsiTheme="minorHAnsi"/>
          <w:bCs/>
          <w:noProof/>
          <w:lang w:val="en-US"/>
        </w:rPr>
        <w:t xml:space="preserve">was </w:t>
      </w:r>
      <w:r w:rsidR="00160D6E" w:rsidRPr="006A1F7A">
        <w:rPr>
          <w:rFonts w:asciiTheme="minorHAnsi" w:hAnsiTheme="minorHAnsi"/>
          <w:bCs/>
          <w:noProof/>
          <w:lang w:val="en-US"/>
        </w:rPr>
        <w:t xml:space="preserve">assessed by placing ten same-sex, two day-old flies in culture vials containing non-nutritive medium (1.5% agar and 5ml water), and scoring survival every eight hours until all flies were dead </w:t>
      </w:r>
      <w:r w:rsidR="00B06FFF" w:rsidRPr="00B24DC1">
        <w:rPr>
          <w:rFonts w:asciiTheme="minorHAnsi" w:hAnsiTheme="minorHAnsi"/>
          <w:bCs/>
          <w:noProof/>
          <w:lang w:val="en-US"/>
        </w:rPr>
        <w:fldChar w:fldCharType="begin"/>
      </w:r>
      <w:r w:rsidR="00CF42A0" w:rsidRPr="00B24DC1">
        <w:rPr>
          <w:rFonts w:asciiTheme="minorHAnsi" w:hAnsiTheme="minorHAnsi"/>
          <w:bCs/>
          <w:noProof/>
          <w:lang w:val="en-US"/>
        </w:rPr>
        <w:instrText xml:space="preserve"> ADDIN ZOTERO_ITEM CSL_CITATION {"citationID":"1gvkr7pdog","properties":{"formattedCitation":"{\\rtf (Harbison {\\i{}et al.} 2004)}","plainCitation":"(Harbison et al. 2004)"},"citationItems":[{"id":63,"uris":["http://zotero.org/users/2730477/items/VAS85PUT"],"uri":["http://zotero.org/users/2730477/items/VAS85PUT"],"itemData":{"id":63,"type":"article-journal","title":"Quantitative Trait Loci Affecting Starvation Resistance in Drosophila melanogaster","container-title":"Genetics","page":"1807-1823","volume":"166","issue":"4","source":"www.genetics.org","abstract":"The ability to withstand periods of scarce food resources is an important fitness trait. Starvation resistance is a quantitative trait controlled by multiple interacting genes and exhibits considerable genetic variation in natural populations. This genetic variation could be maintained in the face of strong selection due to a trade-off in resource allocation between reproductive activity and individual survival. Knowledge of the genes affecting starvation tolerance and the subset of genes that affect variation in starvation resistance in natural populations would enable us to evaluate this hypothesis from a quantitative genetic perspective. We screened 933 co-isogenic P-element insertion lines to identify candidate genes affecting starvation tolerance. A total of 383 P-element insertions induced highly significant and often sex-specific mutational variance in starvation resistance. We also used deficiency complementation mapping followed by complementation to mutations to identify 12 genes contributing to variation in starvation resistance between two wild-type strains. The genes we identified are involved in oogenesis, metabolism, and feeding behaviors, indicating a possible link to reproduction and survival. However, we also found genes with cell fate specification and cell proliferation phenotypes, which implies that resource allocation during development and at the cellular level may also influence the phenotypic response to starvation.","DOI":"10.1534/genetics.166.4.1807","ISSN":"0016-6731, 1943-2631","note":"PMID: 15126400","journalAbbreviation":"Genetics","language":"en","author":[{"family":"Harbison","given":"Susan T."},{"family":"Yamamoto","given":"Akihiko H."},{"family":"Fanara","given":"Juan J."},{"family":"Norga","given":"Koenraad K."},{"family":"Mackay","given":"Trudy F. C."}],"issued":{"date-parts":[["2004",1,4]]},"PMID":"15126400"}}],"schema":"https://github.com/citation-style-language/schema/raw/master/csl-citation.json"} </w:instrText>
      </w:r>
      <w:r w:rsidR="00B06FFF" w:rsidRPr="00B24DC1">
        <w:rPr>
          <w:rFonts w:asciiTheme="minorHAnsi" w:hAnsiTheme="minorHAnsi"/>
          <w:bCs/>
          <w:noProof/>
          <w:lang w:val="en-US"/>
        </w:rPr>
        <w:fldChar w:fldCharType="separate"/>
      </w:r>
      <w:r w:rsidR="00CF42A0" w:rsidRPr="00B24DC1">
        <w:rPr>
          <w:rFonts w:asciiTheme="minorHAnsi" w:hAnsiTheme="minorHAnsi"/>
          <w:lang w:val="en-US"/>
        </w:rPr>
        <w:t xml:space="preserve">(Harbison </w:t>
      </w:r>
      <w:r w:rsidR="00CF42A0" w:rsidRPr="00B24DC1">
        <w:rPr>
          <w:rFonts w:asciiTheme="minorHAnsi" w:hAnsiTheme="minorHAnsi"/>
          <w:i/>
          <w:iCs/>
          <w:lang w:val="en-US"/>
        </w:rPr>
        <w:t>et al.</w:t>
      </w:r>
      <w:r w:rsidR="00CF42A0" w:rsidRPr="00B24DC1">
        <w:rPr>
          <w:rFonts w:asciiTheme="minorHAnsi" w:hAnsiTheme="minorHAnsi"/>
          <w:lang w:val="en-US"/>
        </w:rPr>
        <w:t xml:space="preserve"> 2004)</w:t>
      </w:r>
      <w:r w:rsidR="00B06FFF" w:rsidRPr="00B24DC1">
        <w:rPr>
          <w:rFonts w:asciiTheme="minorHAnsi" w:hAnsiTheme="minorHAnsi"/>
          <w:bCs/>
          <w:noProof/>
          <w:lang w:val="en-US"/>
        </w:rPr>
        <w:fldChar w:fldCharType="end"/>
      </w:r>
      <w:r w:rsidR="00D33E1E" w:rsidRPr="006A1F7A">
        <w:rPr>
          <w:rFonts w:asciiTheme="minorHAnsi" w:hAnsiTheme="minorHAnsi"/>
          <w:noProof/>
          <w:lang w:val="en-US"/>
        </w:rPr>
        <w:t>. There were five replicate vials/sex/line (total </w:t>
      </w:r>
      <w:r w:rsidR="00D33E1E" w:rsidRPr="006A1F7A">
        <w:rPr>
          <w:rFonts w:asciiTheme="minorHAnsi" w:hAnsiTheme="minorHAnsi"/>
          <w:i/>
          <w:iCs/>
          <w:noProof/>
          <w:lang w:val="en-US"/>
        </w:rPr>
        <w:t>N</w:t>
      </w:r>
      <w:r w:rsidR="00D33E1E" w:rsidRPr="006A1F7A">
        <w:rPr>
          <w:rFonts w:asciiTheme="minorHAnsi" w:hAnsiTheme="minorHAnsi"/>
          <w:noProof/>
          <w:lang w:val="en-US"/>
        </w:rPr>
        <w:t> = 19,361; female </w:t>
      </w:r>
      <w:r w:rsidR="00D33E1E" w:rsidRPr="006A1F7A">
        <w:rPr>
          <w:rFonts w:asciiTheme="minorHAnsi" w:hAnsiTheme="minorHAnsi"/>
          <w:i/>
          <w:iCs/>
          <w:noProof/>
          <w:lang w:val="en-US"/>
        </w:rPr>
        <w:t>N</w:t>
      </w:r>
      <w:r w:rsidR="00D33E1E" w:rsidRPr="006A1F7A">
        <w:rPr>
          <w:rFonts w:asciiTheme="minorHAnsi" w:hAnsiTheme="minorHAnsi"/>
          <w:noProof/>
          <w:lang w:val="en-US"/>
        </w:rPr>
        <w:t> = 9,672; male </w:t>
      </w:r>
      <w:r w:rsidR="00D33E1E" w:rsidRPr="006A1F7A">
        <w:rPr>
          <w:rFonts w:asciiTheme="minorHAnsi" w:hAnsiTheme="minorHAnsi"/>
          <w:i/>
          <w:iCs/>
          <w:noProof/>
          <w:lang w:val="en-US"/>
        </w:rPr>
        <w:t>N</w:t>
      </w:r>
      <w:r w:rsidR="00D33E1E" w:rsidRPr="006A1F7A">
        <w:rPr>
          <w:rFonts w:asciiTheme="minorHAnsi" w:hAnsiTheme="minorHAnsi"/>
          <w:noProof/>
          <w:lang w:val="en-US"/>
        </w:rPr>
        <w:t xml:space="preserve"> = 9,689). </w:t>
      </w:r>
      <w:r>
        <w:rPr>
          <w:rFonts w:asciiTheme="minorHAnsi" w:hAnsiTheme="minorHAnsi"/>
          <w:bCs/>
          <w:noProof/>
          <w:lang w:val="en-US"/>
        </w:rPr>
        <w:t>C</w:t>
      </w:r>
      <w:r w:rsidR="00160D6E" w:rsidRPr="006A1F7A">
        <w:rPr>
          <w:rFonts w:asciiTheme="minorHAnsi" w:hAnsiTheme="minorHAnsi"/>
          <w:bCs/>
          <w:noProof/>
          <w:lang w:val="en-US"/>
        </w:rPr>
        <w:t xml:space="preserve">hill coma recovery </w:t>
      </w:r>
      <w:r>
        <w:rPr>
          <w:rFonts w:asciiTheme="minorHAnsi" w:hAnsiTheme="minorHAnsi"/>
          <w:bCs/>
          <w:noProof/>
          <w:lang w:val="en-US"/>
        </w:rPr>
        <w:t xml:space="preserve">for </w:t>
      </w:r>
      <w:r w:rsidR="00160D6E" w:rsidRPr="006A1F7A">
        <w:rPr>
          <w:rFonts w:asciiTheme="minorHAnsi" w:hAnsiTheme="minorHAnsi"/>
          <w:bCs/>
          <w:noProof/>
          <w:lang w:val="en-US"/>
        </w:rPr>
        <w:t>159 DGRP lines</w:t>
      </w:r>
      <w:r>
        <w:rPr>
          <w:rFonts w:asciiTheme="minorHAnsi" w:hAnsiTheme="minorHAnsi"/>
          <w:bCs/>
          <w:noProof/>
          <w:lang w:val="en-US"/>
        </w:rPr>
        <w:t xml:space="preserve"> </w:t>
      </w:r>
      <w:r w:rsidR="00160D6E" w:rsidRPr="006A1F7A">
        <w:rPr>
          <w:rFonts w:asciiTheme="minorHAnsi" w:hAnsiTheme="minorHAnsi"/>
          <w:bCs/>
          <w:noProof/>
          <w:lang w:val="en-US"/>
        </w:rPr>
        <w:t>was measured by transferring three to seven day old flies without anesthesia to empty vials, and placing them on ice for three hours. Flies were transferred to room temperature, and the time it took for each individual to right itself and stand on its legs was recorded</w:t>
      </w:r>
      <w:r w:rsidR="008D2F49">
        <w:rPr>
          <w:rFonts w:asciiTheme="minorHAnsi" w:hAnsiTheme="minorHAnsi"/>
          <w:bCs/>
          <w:noProof/>
          <w:lang w:val="en-US"/>
        </w:rPr>
        <w:t xml:space="preserve"> </w:t>
      </w:r>
      <w:r w:rsidR="00B06FFF" w:rsidRPr="00B24DC1">
        <w:rPr>
          <w:rFonts w:asciiTheme="minorHAnsi" w:hAnsiTheme="minorHAnsi"/>
          <w:bCs/>
          <w:noProof/>
          <w:lang w:val="en-US"/>
        </w:rPr>
        <w:fldChar w:fldCharType="begin"/>
      </w:r>
      <w:r w:rsidR="00CF42A0" w:rsidRPr="00B24DC1">
        <w:rPr>
          <w:rFonts w:asciiTheme="minorHAnsi" w:hAnsiTheme="minorHAnsi"/>
          <w:bCs/>
          <w:noProof/>
          <w:lang w:val="en-US"/>
        </w:rPr>
        <w:instrText xml:space="preserve"> ADDIN ZOTERO_ITEM CSL_CITATION {"citationID":"1hqqr5o52p","properties":{"formattedCitation":"(Morgan and Mackay 2006)","plainCitation":"(Morgan and Mackay 2006)"},"citationItems":[{"id":9,"uris":["http://zotero.org/users/2730477/items/4THMATWR"],"uri":["http://zotero.org/users/2730477/items/4THMATWR"],"itemData":{"id":9,"type":"article-journal","title":"Quantitative trait loci for thermotolerance phenotypes in Drosophila melanogaster","container-title":"Heredity","page":"232-242","volume":"96","issue":"3","source":"www.nature.com","abstract":"For insects, temperature is a major environmental variable that can influence an individual's behavioral activities and fitness. Drosophila melanogaster is a cosmopolitan species that has had great success in adapting to and colonizing diverse thermal niches. This adaptation and colonization has resulted in complex patterns of genetic variation in thermotolerance phenotypes in nature. Although extensive work has been conducted documenting patterns of genetic variation, substantially less is known about the genomic regions or genes that underlie this ecologically and evolutionarily important genetic variation. To begin to understand and identify the genes controlling thermotolerance phenotypes, we have used a mapping population of recombinant inbred (RI) lines to map quantitative trait loci (QTL) that affect variation in both heat- and cold-stress resistance. The mapping population was derived from a cross between two lines of D. melanogaster (Oregon-R and 2b) that were not selected for thermotolerance phenotypes, but exhibit significant genetic divergence for both phenotypes. Using a design in which each RI line was backcrossed to both parental lines, we mapped seven QTL affecting thermotolerance on the second and third chromosomes. Three of the QTL influence cold-stress resistance and four affect heat-stress resistance. Most of the QTL were trait or sex specific, suggesting that overlapping but generally unique genetic architectures underlie resistance to low- and high-temperature extremes. Each QTL explained between 5 and 14% of the genetic variance among lines, and degrees of dominance ranged from completely additive to partial dominance. Potential thermotolerance candidate loci contained within our QTL regions are identified and discussed.","DOI":"10.1038/sj.hdy.6800786","ISSN":"0018-067X","journalAbbreviation":"Heredity","language":"en","author":[{"family":"Morgan","given":"T. J."},{"family":"Mackay","given":"T. F. C."}],"issued":{"date-parts":[["2006",1,11]]}}}],"schema":"https://github.com/citation-style-language/schema/raw/master/csl-citation.json"} </w:instrText>
      </w:r>
      <w:r w:rsidR="00B06FFF" w:rsidRPr="00B24DC1">
        <w:rPr>
          <w:rFonts w:asciiTheme="minorHAnsi" w:hAnsiTheme="minorHAnsi"/>
          <w:bCs/>
          <w:noProof/>
          <w:lang w:val="en-US"/>
        </w:rPr>
        <w:fldChar w:fldCharType="separate"/>
      </w:r>
      <w:r w:rsidR="00CF42A0" w:rsidRPr="002273A3">
        <w:rPr>
          <w:rFonts w:asciiTheme="minorHAnsi" w:hAnsiTheme="minorHAnsi"/>
          <w:lang w:val="en-US"/>
        </w:rPr>
        <w:t>(Morgan and Mackay 2006)</w:t>
      </w:r>
      <w:r w:rsidR="00B06FFF" w:rsidRPr="00B24DC1">
        <w:rPr>
          <w:rFonts w:asciiTheme="minorHAnsi" w:hAnsiTheme="minorHAnsi"/>
          <w:bCs/>
          <w:noProof/>
          <w:lang w:val="en-US"/>
        </w:rPr>
        <w:fldChar w:fldCharType="end"/>
      </w:r>
      <w:r w:rsidR="00D33E1E" w:rsidRPr="006A1F7A">
        <w:rPr>
          <w:rFonts w:asciiTheme="minorHAnsi" w:hAnsiTheme="minorHAnsi"/>
          <w:noProof/>
          <w:lang w:val="en-US"/>
        </w:rPr>
        <w:t>. There were two replicates of 50 flies/sex/line (total </w:t>
      </w:r>
      <w:r w:rsidR="00D33E1E" w:rsidRPr="006A1F7A">
        <w:rPr>
          <w:rFonts w:asciiTheme="minorHAnsi" w:hAnsiTheme="minorHAnsi"/>
          <w:i/>
          <w:iCs/>
          <w:noProof/>
          <w:lang w:val="en-US"/>
        </w:rPr>
        <w:t>N</w:t>
      </w:r>
      <w:r w:rsidR="00D33E1E" w:rsidRPr="006A1F7A">
        <w:rPr>
          <w:rFonts w:asciiTheme="minorHAnsi" w:hAnsiTheme="minorHAnsi"/>
          <w:noProof/>
          <w:lang w:val="en-US"/>
        </w:rPr>
        <w:t> =</w:t>
      </w:r>
      <w:r w:rsidR="003151C8" w:rsidRPr="006A1F7A">
        <w:rPr>
          <w:rFonts w:asciiTheme="minorHAnsi" w:hAnsiTheme="minorHAnsi"/>
          <w:noProof/>
          <w:lang w:val="en-US"/>
        </w:rPr>
        <w:t> </w:t>
      </w:r>
      <w:r w:rsidR="003151C8" w:rsidRPr="003151C8">
        <w:rPr>
          <w:rFonts w:asciiTheme="minorHAnsi" w:hAnsiTheme="minorHAnsi"/>
          <w:lang w:val="en-US"/>
        </w:rPr>
        <w:t>32,231</w:t>
      </w:r>
      <w:r w:rsidR="00D33E1E" w:rsidRPr="003151C8">
        <w:rPr>
          <w:rFonts w:asciiTheme="minorHAnsi" w:hAnsiTheme="minorHAnsi"/>
          <w:noProof/>
          <w:lang w:val="en-US"/>
        </w:rPr>
        <w:t>; female </w:t>
      </w:r>
      <w:r w:rsidR="00D33E1E" w:rsidRPr="003151C8">
        <w:rPr>
          <w:rFonts w:asciiTheme="minorHAnsi" w:hAnsiTheme="minorHAnsi"/>
          <w:i/>
          <w:iCs/>
          <w:noProof/>
          <w:lang w:val="en-US"/>
        </w:rPr>
        <w:t>N</w:t>
      </w:r>
      <w:r w:rsidR="00D33E1E" w:rsidRPr="003151C8">
        <w:rPr>
          <w:rFonts w:asciiTheme="minorHAnsi" w:hAnsiTheme="minorHAnsi"/>
          <w:noProof/>
          <w:lang w:val="en-US"/>
        </w:rPr>
        <w:t> = </w:t>
      </w:r>
      <w:r w:rsidR="00CF39A4" w:rsidRPr="003151C8">
        <w:rPr>
          <w:rFonts w:asciiTheme="minorHAnsi" w:hAnsiTheme="minorHAnsi"/>
          <w:noProof/>
          <w:lang w:val="en-US"/>
        </w:rPr>
        <w:t>16,170</w:t>
      </w:r>
      <w:r w:rsidR="00D33E1E" w:rsidRPr="003151C8">
        <w:rPr>
          <w:rFonts w:asciiTheme="minorHAnsi" w:hAnsiTheme="minorHAnsi"/>
          <w:noProof/>
          <w:lang w:val="en-US"/>
        </w:rPr>
        <w:t>; male</w:t>
      </w:r>
      <w:r w:rsidR="00CF39A4" w:rsidRPr="003151C8">
        <w:rPr>
          <w:rFonts w:asciiTheme="minorHAnsi" w:hAnsiTheme="minorHAnsi"/>
          <w:noProof/>
          <w:lang w:val="en-US"/>
        </w:rPr>
        <w:t xml:space="preserve"> </w:t>
      </w:r>
      <w:r w:rsidR="00D33E1E" w:rsidRPr="003151C8">
        <w:rPr>
          <w:rFonts w:asciiTheme="minorHAnsi" w:hAnsiTheme="minorHAnsi"/>
          <w:i/>
          <w:iCs/>
          <w:noProof/>
          <w:lang w:val="en-US"/>
        </w:rPr>
        <w:t>N</w:t>
      </w:r>
      <w:r w:rsidR="00D33E1E" w:rsidRPr="003151C8">
        <w:rPr>
          <w:rFonts w:asciiTheme="minorHAnsi" w:hAnsiTheme="minorHAnsi"/>
          <w:noProof/>
          <w:lang w:val="en-US"/>
        </w:rPr>
        <w:t> = </w:t>
      </w:r>
      <w:r w:rsidR="00CF39A4" w:rsidRPr="003151C8">
        <w:rPr>
          <w:rFonts w:asciiTheme="minorHAnsi" w:hAnsiTheme="minorHAnsi"/>
          <w:noProof/>
          <w:lang w:val="en-US"/>
        </w:rPr>
        <w:t>16</w:t>
      </w:r>
      <w:r w:rsidR="00160D6E" w:rsidRPr="003151C8">
        <w:rPr>
          <w:rFonts w:asciiTheme="minorHAnsi" w:hAnsiTheme="minorHAnsi"/>
          <w:noProof/>
          <w:lang w:val="en-US"/>
        </w:rPr>
        <w:t>,</w:t>
      </w:r>
      <w:r w:rsidR="00CF39A4" w:rsidRPr="003151C8">
        <w:rPr>
          <w:rFonts w:asciiTheme="minorHAnsi" w:hAnsiTheme="minorHAnsi"/>
          <w:noProof/>
          <w:lang w:val="en-US"/>
        </w:rPr>
        <w:t>061</w:t>
      </w:r>
      <w:r w:rsidR="00D33E1E" w:rsidRPr="003151C8">
        <w:rPr>
          <w:rFonts w:asciiTheme="minorHAnsi" w:hAnsiTheme="minorHAnsi"/>
          <w:noProof/>
          <w:lang w:val="en-US"/>
        </w:rPr>
        <w:t xml:space="preserve">). </w:t>
      </w:r>
      <w:r w:rsidR="00160D6E" w:rsidRPr="003151C8">
        <w:rPr>
          <w:rFonts w:asciiTheme="minorHAnsi" w:hAnsiTheme="minorHAnsi"/>
          <w:bCs/>
          <w:noProof/>
          <w:lang w:val="en-US"/>
        </w:rPr>
        <w:t>Start</w:t>
      </w:r>
      <w:r w:rsidR="00160D6E" w:rsidRPr="006A1F7A">
        <w:rPr>
          <w:rFonts w:asciiTheme="minorHAnsi" w:hAnsiTheme="minorHAnsi"/>
          <w:bCs/>
          <w:noProof/>
          <w:lang w:val="en-US"/>
        </w:rPr>
        <w:t>le response</w:t>
      </w:r>
      <w:r>
        <w:rPr>
          <w:rFonts w:asciiTheme="minorHAnsi" w:hAnsiTheme="minorHAnsi"/>
          <w:bCs/>
          <w:noProof/>
          <w:lang w:val="en-US"/>
        </w:rPr>
        <w:t xml:space="preserve"> for 166 DGRP lines</w:t>
      </w:r>
      <w:r w:rsidR="00160D6E" w:rsidRPr="006A1F7A">
        <w:rPr>
          <w:rFonts w:asciiTheme="minorHAnsi" w:hAnsiTheme="minorHAnsi"/>
          <w:bCs/>
          <w:noProof/>
          <w:lang w:val="en-US"/>
        </w:rPr>
        <w:t xml:space="preserve"> was measured by placing single three to seven day old adult flies, collected under CO</w:t>
      </w:r>
      <w:r w:rsidR="00160D6E" w:rsidRPr="006A1F7A">
        <w:rPr>
          <w:rFonts w:asciiTheme="minorHAnsi" w:hAnsiTheme="minorHAnsi"/>
          <w:bCs/>
          <w:noProof/>
          <w:vertAlign w:val="subscript"/>
          <w:lang w:val="en-US"/>
        </w:rPr>
        <w:t>2</w:t>
      </w:r>
      <w:r w:rsidR="00160D6E" w:rsidRPr="006A1F7A">
        <w:rPr>
          <w:rFonts w:asciiTheme="minorHAnsi" w:hAnsiTheme="minorHAnsi"/>
          <w:bCs/>
          <w:noProof/>
          <w:lang w:val="en-US"/>
        </w:rPr>
        <w:t xml:space="preserve"> exposure, into vials containing 5ml culture medium, and leaving them overnight to acclimate to their new environment. On the next day, between 8am and 12pm (2</w:t>
      </w:r>
      <w:r w:rsidR="00620030">
        <w:rPr>
          <w:rFonts w:asciiTheme="minorHAnsi" w:hAnsiTheme="minorHAnsi"/>
          <w:bCs/>
          <w:noProof/>
          <w:lang w:val="en-US"/>
        </w:rPr>
        <w:t>-</w:t>
      </w:r>
      <w:r w:rsidR="00160D6E" w:rsidRPr="006A1F7A">
        <w:rPr>
          <w:rFonts w:asciiTheme="minorHAnsi" w:hAnsiTheme="minorHAnsi"/>
          <w:bCs/>
          <w:noProof/>
          <w:lang w:val="en-US"/>
        </w:rPr>
        <w:t>6 hours after lights on), each fly was subjected to a mechanical disturbance with a gentle tap, and the total amount of time the fly was active in the 45 seconds immediately following the disturbance was recorded</w:t>
      </w:r>
      <w:r w:rsidR="008D2F49">
        <w:rPr>
          <w:rFonts w:asciiTheme="minorHAnsi" w:hAnsiTheme="minorHAnsi"/>
          <w:bCs/>
          <w:noProof/>
          <w:lang w:val="en-US"/>
        </w:rPr>
        <w:t xml:space="preserve"> </w:t>
      </w:r>
      <w:r w:rsidR="00B06FFF" w:rsidRPr="00B24DC1">
        <w:rPr>
          <w:rFonts w:asciiTheme="minorHAnsi" w:hAnsiTheme="minorHAnsi"/>
          <w:bCs/>
          <w:noProof/>
          <w:lang w:val="en-US"/>
        </w:rPr>
        <w:fldChar w:fldCharType="begin"/>
      </w:r>
      <w:r w:rsidR="00CF42A0" w:rsidRPr="00B24DC1">
        <w:rPr>
          <w:rFonts w:asciiTheme="minorHAnsi" w:hAnsiTheme="minorHAnsi"/>
          <w:bCs/>
          <w:noProof/>
          <w:lang w:val="en-US"/>
        </w:rPr>
        <w:instrText xml:space="preserve"> ADDIN ZOTERO_ITEM CSL_CITATION {"citationID":"2n1882hpio","properties":{"formattedCitation":"(Mackay 2001)","plainCitation":"(Mackay 2001)"},"citationItems":[{"id":12,"uris":["http://zotero.org/users/2730477/items/6KAQSRRF"],"uri":["http://zotero.org/users/2730477/items/6KAQSRRF"],"itemData":{"id":12,"type":"article-journal","title":"The Genetic Architecture of Quantitative Traits","container-title":"Annual Review of Genetics","page":"303-339","volume":"35","issue":"1","source":"Annual Reviews","abstract":"Phenotypic variation for quantitative traits results from the segregation of alleles at multiple quantitative trait loci (QTL) with effects that are sensitive to the genetic, sexual, and external environments. Major challenges for biology in the post-genome era are to map the molecular polymorphisms responsible for variation in medically, agriculturally, and evolutionarily important complex traits; and to determine their gene frequencies and their homozygous, heterozygous, epistatic, and pleiotropic effects in multiple environments. The ease with which QTL can be mapped to genomic intervals bounded by molecular markers belies the difficulty in matching the QTL to a genetic locus. The latter requires high-resolution recombination or linkage disequilibrium mapping to nominate putative candidate genes, followed by genetic and/or functional complementation and gene expression analyses. Complete genome sequences and improved technologies for polymorphism detection will greatly advance the genetic dissection of quantitative traits in model organisms, which will open avenues for exploration of homologous QTL in related taxa.","DOI":"10.1146/annurev.genet.35.102401.090633","note":"PMID: 11700286","author":[{"family":"Mackay","given":"Trudy F. C."}],"issued":{"date-parts":[["2001"]]},"PMID":"11700286"}}],"schema":"https://github.com/citation-style-language/schema/raw/master/csl-citation.json"} </w:instrText>
      </w:r>
      <w:r w:rsidR="00B06FFF" w:rsidRPr="00B24DC1">
        <w:rPr>
          <w:rFonts w:asciiTheme="minorHAnsi" w:hAnsiTheme="minorHAnsi"/>
          <w:bCs/>
          <w:noProof/>
          <w:lang w:val="en-US"/>
        </w:rPr>
        <w:fldChar w:fldCharType="separate"/>
      </w:r>
      <w:r w:rsidR="00CF42A0" w:rsidRPr="00B24DC1">
        <w:rPr>
          <w:rFonts w:asciiTheme="minorHAnsi" w:hAnsiTheme="minorHAnsi"/>
          <w:lang w:val="en-US"/>
        </w:rPr>
        <w:t>(Mackay 2001)</w:t>
      </w:r>
      <w:r w:rsidR="00B06FFF" w:rsidRPr="00B24DC1">
        <w:rPr>
          <w:rFonts w:asciiTheme="minorHAnsi" w:hAnsiTheme="minorHAnsi"/>
          <w:bCs/>
          <w:noProof/>
          <w:lang w:val="en-US"/>
        </w:rPr>
        <w:fldChar w:fldCharType="end"/>
      </w:r>
      <w:r w:rsidR="00D33E1E" w:rsidRPr="006A1F7A">
        <w:rPr>
          <w:rFonts w:asciiTheme="minorHAnsi" w:hAnsiTheme="minorHAnsi"/>
          <w:noProof/>
          <w:lang w:val="en-US"/>
        </w:rPr>
        <w:t>. There were two replicates of 20 flies/sex/line (total </w:t>
      </w:r>
      <w:r w:rsidR="00D33E1E" w:rsidRPr="006A1F7A">
        <w:rPr>
          <w:rFonts w:asciiTheme="minorHAnsi" w:hAnsiTheme="minorHAnsi"/>
          <w:i/>
          <w:iCs/>
          <w:noProof/>
          <w:lang w:val="en-US"/>
        </w:rPr>
        <w:t>N</w:t>
      </w:r>
      <w:r w:rsidR="00D33E1E" w:rsidRPr="006A1F7A">
        <w:rPr>
          <w:rFonts w:asciiTheme="minorHAnsi" w:hAnsiTheme="minorHAnsi"/>
          <w:noProof/>
          <w:lang w:val="en-US"/>
        </w:rPr>
        <w:t> = </w:t>
      </w:r>
      <w:r w:rsidR="00CF39A4" w:rsidRPr="006A1F7A">
        <w:rPr>
          <w:rFonts w:asciiTheme="minorHAnsi" w:hAnsiTheme="minorHAnsi"/>
          <w:noProof/>
          <w:lang w:val="en-US"/>
        </w:rPr>
        <w:t>13,276</w:t>
      </w:r>
      <w:r w:rsidR="00D33E1E" w:rsidRPr="006A1F7A">
        <w:rPr>
          <w:rFonts w:asciiTheme="minorHAnsi" w:hAnsiTheme="minorHAnsi"/>
          <w:noProof/>
          <w:lang w:val="en-US"/>
        </w:rPr>
        <w:t>; female</w:t>
      </w:r>
      <w:r w:rsidR="00367AB5" w:rsidRPr="006A1F7A">
        <w:rPr>
          <w:rFonts w:asciiTheme="minorHAnsi" w:hAnsiTheme="minorHAnsi"/>
          <w:noProof/>
          <w:lang w:val="en-US"/>
        </w:rPr>
        <w:t xml:space="preserve"> </w:t>
      </w:r>
      <w:r w:rsidR="00D33E1E" w:rsidRPr="006A1F7A">
        <w:rPr>
          <w:rFonts w:asciiTheme="minorHAnsi" w:hAnsiTheme="minorHAnsi"/>
          <w:i/>
          <w:iCs/>
          <w:noProof/>
          <w:lang w:val="en-US"/>
        </w:rPr>
        <w:t>N</w:t>
      </w:r>
      <w:r w:rsidR="00D33E1E" w:rsidRPr="006A1F7A">
        <w:rPr>
          <w:rFonts w:asciiTheme="minorHAnsi" w:hAnsiTheme="minorHAnsi"/>
          <w:noProof/>
          <w:lang w:val="en-US"/>
        </w:rPr>
        <w:t> = </w:t>
      </w:r>
      <w:r w:rsidR="00CF39A4" w:rsidRPr="006A1F7A">
        <w:rPr>
          <w:rFonts w:asciiTheme="minorHAnsi" w:hAnsiTheme="minorHAnsi"/>
          <w:noProof/>
          <w:lang w:val="en-US"/>
        </w:rPr>
        <w:t>6,674</w:t>
      </w:r>
      <w:r w:rsidR="00D33E1E" w:rsidRPr="006A1F7A">
        <w:rPr>
          <w:rFonts w:asciiTheme="minorHAnsi" w:hAnsiTheme="minorHAnsi"/>
          <w:noProof/>
          <w:lang w:val="en-US"/>
        </w:rPr>
        <w:t>; male </w:t>
      </w:r>
      <w:r w:rsidR="00D33E1E" w:rsidRPr="006A1F7A">
        <w:rPr>
          <w:rFonts w:asciiTheme="minorHAnsi" w:hAnsiTheme="minorHAnsi"/>
          <w:i/>
          <w:iCs/>
          <w:noProof/>
          <w:lang w:val="en-US"/>
        </w:rPr>
        <w:t>N</w:t>
      </w:r>
      <w:r w:rsidR="00D33E1E" w:rsidRPr="006A1F7A">
        <w:rPr>
          <w:rFonts w:asciiTheme="minorHAnsi" w:hAnsiTheme="minorHAnsi"/>
          <w:noProof/>
          <w:lang w:val="en-US"/>
        </w:rPr>
        <w:t> = </w:t>
      </w:r>
      <w:r w:rsidR="00CF39A4" w:rsidRPr="006A1F7A">
        <w:rPr>
          <w:rFonts w:asciiTheme="minorHAnsi" w:hAnsiTheme="minorHAnsi"/>
          <w:noProof/>
          <w:lang w:val="en-US"/>
        </w:rPr>
        <w:t>6,602</w:t>
      </w:r>
      <w:r w:rsidR="00D33E1E" w:rsidRPr="006A1F7A">
        <w:rPr>
          <w:rFonts w:asciiTheme="minorHAnsi" w:hAnsiTheme="minorHAnsi"/>
          <w:noProof/>
          <w:lang w:val="en-US"/>
        </w:rPr>
        <w:t>).</w:t>
      </w:r>
    </w:p>
    <w:p w14:paraId="7F12E4E3" w14:textId="77777777" w:rsidR="00D33E1E" w:rsidRPr="00D33E1E" w:rsidRDefault="00D33E1E" w:rsidP="00366FA5">
      <w:pPr>
        <w:tabs>
          <w:tab w:val="center" w:pos="4800"/>
          <w:tab w:val="right" w:pos="9500"/>
        </w:tabs>
        <w:spacing w:line="480" w:lineRule="auto"/>
        <w:rPr>
          <w:rFonts w:asciiTheme="minorHAnsi" w:hAnsiTheme="minorHAnsi"/>
          <w:noProof/>
          <w:lang w:val="en-US"/>
        </w:rPr>
      </w:pPr>
    </w:p>
    <w:p w14:paraId="12E3DB5E" w14:textId="77777777" w:rsidR="00E12621" w:rsidRPr="00D33E1E" w:rsidRDefault="00692C1F" w:rsidP="00366FA5">
      <w:pPr>
        <w:tabs>
          <w:tab w:val="center" w:pos="4800"/>
          <w:tab w:val="right" w:pos="9500"/>
        </w:tabs>
        <w:spacing w:line="480" w:lineRule="auto"/>
        <w:rPr>
          <w:rFonts w:asciiTheme="minorHAnsi" w:hAnsiTheme="minorHAnsi"/>
          <w:bCs/>
          <w:noProof/>
          <w:lang w:val="en-GB"/>
        </w:rPr>
      </w:pPr>
      <w:r w:rsidRPr="00D33E1E">
        <w:rPr>
          <w:rFonts w:asciiTheme="minorHAnsi" w:hAnsiTheme="minorHAnsi"/>
          <w:b/>
          <w:bCs/>
          <w:noProof/>
          <w:lang w:val="en-US"/>
        </w:rPr>
        <w:lastRenderedPageBreak/>
        <w:t>Genotype</w:t>
      </w:r>
      <w:r w:rsidR="00301482" w:rsidRPr="00D33E1E">
        <w:rPr>
          <w:rFonts w:asciiTheme="minorHAnsi" w:hAnsiTheme="minorHAnsi"/>
          <w:b/>
          <w:bCs/>
          <w:noProof/>
          <w:lang w:val="en-US"/>
        </w:rPr>
        <w:t>s</w:t>
      </w:r>
      <w:r w:rsidR="00366FA5">
        <w:rPr>
          <w:rFonts w:asciiTheme="minorHAnsi" w:hAnsiTheme="minorHAnsi"/>
          <w:b/>
          <w:bCs/>
          <w:noProof/>
          <w:lang w:val="en-US"/>
        </w:rPr>
        <w:t xml:space="preserve">: </w:t>
      </w:r>
      <w:r w:rsidR="00E12621" w:rsidRPr="00D33E1E">
        <w:rPr>
          <w:rFonts w:asciiTheme="minorHAnsi" w:hAnsiTheme="minorHAnsi"/>
          <w:noProof/>
          <w:lang w:val="en-US"/>
        </w:rPr>
        <w:t xml:space="preserve">Genotypes were obtained </w:t>
      </w:r>
      <w:r w:rsidR="00437F21">
        <w:rPr>
          <w:rFonts w:asciiTheme="minorHAnsi" w:hAnsiTheme="minorHAnsi"/>
          <w:noProof/>
          <w:lang w:val="en-US"/>
        </w:rPr>
        <w:t xml:space="preserve">from whole genome sequences </w:t>
      </w:r>
      <w:r w:rsidR="00E12621" w:rsidRPr="00D33E1E">
        <w:rPr>
          <w:rFonts w:asciiTheme="minorHAnsi" w:hAnsiTheme="minorHAnsi"/>
          <w:noProof/>
          <w:lang w:val="en-US"/>
        </w:rPr>
        <w:t>using an integrative genotyping procedure</w:t>
      </w:r>
      <w:r w:rsidR="00D901CF">
        <w:rPr>
          <w:rFonts w:asciiTheme="minorHAnsi" w:hAnsiTheme="minorHAnsi"/>
          <w:noProof/>
          <w:lang w:val="en-US"/>
        </w:rPr>
        <w:t xml:space="preserve"> (Huang </w:t>
      </w:r>
      <w:r w:rsidR="00D901CF" w:rsidRPr="00D901CF">
        <w:rPr>
          <w:rFonts w:asciiTheme="minorHAnsi" w:hAnsiTheme="minorHAnsi"/>
          <w:i/>
          <w:noProof/>
          <w:lang w:val="en-US"/>
        </w:rPr>
        <w:t>et al</w:t>
      </w:r>
      <w:r w:rsidR="00D901CF">
        <w:rPr>
          <w:rFonts w:asciiTheme="minorHAnsi" w:hAnsiTheme="minorHAnsi"/>
          <w:noProof/>
          <w:lang w:val="en-US"/>
        </w:rPr>
        <w:t>. 2014)</w:t>
      </w:r>
      <w:r w:rsidR="00E12621" w:rsidRPr="00D33E1E">
        <w:rPr>
          <w:rFonts w:asciiTheme="minorHAnsi" w:hAnsiTheme="minorHAnsi"/>
          <w:noProof/>
          <w:lang w:val="en-US"/>
        </w:rPr>
        <w:t xml:space="preserve">. All analyses were based on segregating biallelic </w:t>
      </w:r>
      <w:r w:rsidR="00986D33" w:rsidRPr="00D33E1E">
        <w:rPr>
          <w:rFonts w:asciiTheme="minorHAnsi" w:hAnsiTheme="minorHAnsi"/>
          <w:noProof/>
          <w:lang w:val="en-US"/>
        </w:rPr>
        <w:t>single nucle</w:t>
      </w:r>
      <w:r w:rsidR="00264155" w:rsidRPr="00D33E1E">
        <w:rPr>
          <w:rFonts w:asciiTheme="minorHAnsi" w:hAnsiTheme="minorHAnsi"/>
          <w:noProof/>
          <w:lang w:val="en-US"/>
        </w:rPr>
        <w:t>otide polymorphisms (</w:t>
      </w:r>
      <w:r w:rsidR="00E12621" w:rsidRPr="00D33E1E">
        <w:rPr>
          <w:rFonts w:asciiTheme="minorHAnsi" w:hAnsiTheme="minorHAnsi"/>
          <w:noProof/>
          <w:lang w:val="en-US"/>
        </w:rPr>
        <w:t>SNP</w:t>
      </w:r>
      <w:r w:rsidR="00264155" w:rsidRPr="00D33E1E">
        <w:rPr>
          <w:rFonts w:asciiTheme="minorHAnsi" w:hAnsiTheme="minorHAnsi"/>
          <w:noProof/>
          <w:lang w:val="en-US"/>
        </w:rPr>
        <w:t>s)</w:t>
      </w:r>
      <w:r w:rsidR="00E12621" w:rsidRPr="00D33E1E">
        <w:rPr>
          <w:rFonts w:asciiTheme="minorHAnsi" w:hAnsiTheme="minorHAnsi"/>
          <w:noProof/>
          <w:lang w:val="en-US"/>
        </w:rPr>
        <w:t xml:space="preserve"> with minor allele frequencies </w:t>
      </w:r>
      <w:r w:rsidR="00E12621" w:rsidRPr="00D33E1E">
        <w:rPr>
          <w:rFonts w:asciiTheme="minorHAnsi" w:hAnsiTheme="minorHAnsi"/>
          <w:noProof/>
          <w:lang w:val="en-US"/>
        </w:rPr>
        <w:sym w:font="Symbol" w:char="F0B3"/>
      </w:r>
      <w:r w:rsidR="00E12621" w:rsidRPr="00D33E1E">
        <w:rPr>
          <w:rFonts w:asciiTheme="minorHAnsi" w:hAnsiTheme="minorHAnsi"/>
          <w:noProof/>
          <w:lang w:val="en-US"/>
        </w:rPr>
        <w:t xml:space="preserve"> 0.05 and for which the Phred scaled variant quality was greater than 500 and the genotype call rate was </w:t>
      </w:r>
      <w:r w:rsidR="00E12621" w:rsidRPr="00D33E1E">
        <w:rPr>
          <w:rFonts w:asciiTheme="minorHAnsi" w:hAnsiTheme="minorHAnsi"/>
          <w:noProof/>
          <w:lang w:val="en-US"/>
        </w:rPr>
        <w:sym w:font="Symbol" w:char="F0B3"/>
      </w:r>
      <w:r w:rsidR="00E12621" w:rsidRPr="00D33E1E">
        <w:rPr>
          <w:rFonts w:asciiTheme="minorHAnsi" w:hAnsiTheme="minorHAnsi"/>
          <w:noProof/>
          <w:lang w:val="en-US"/>
        </w:rPr>
        <w:t xml:space="preserve"> 0.8</w:t>
      </w:r>
      <w:r w:rsidR="00437F21">
        <w:rPr>
          <w:rFonts w:asciiTheme="minorHAnsi" w:hAnsiTheme="minorHAnsi"/>
          <w:noProof/>
          <w:lang w:val="en-US"/>
        </w:rPr>
        <w:t xml:space="preserve">, for </w:t>
      </w:r>
      <w:r w:rsidR="00E12621" w:rsidRPr="00D33E1E">
        <w:rPr>
          <w:rFonts w:asciiTheme="minorHAnsi" w:hAnsiTheme="minorHAnsi"/>
          <w:bCs/>
          <w:noProof/>
          <w:lang w:val="en-GB"/>
        </w:rPr>
        <w:t xml:space="preserve">a total of </w:t>
      </w:r>
      <w:r w:rsidR="00E12621" w:rsidRPr="00D33E1E">
        <w:rPr>
          <w:rFonts w:asciiTheme="minorHAnsi" w:hAnsiTheme="minorHAnsi"/>
          <w:bCs/>
          <w:noProof/>
          <w:lang w:val="en-US"/>
        </w:rPr>
        <w:t>1,725,755</w:t>
      </w:r>
      <w:r w:rsidR="00E12621" w:rsidRPr="00D33E1E">
        <w:rPr>
          <w:rFonts w:asciiTheme="minorHAnsi" w:hAnsiTheme="minorHAnsi"/>
          <w:bCs/>
          <w:noProof/>
          <w:lang w:val="en-GB"/>
        </w:rPr>
        <w:t xml:space="preserve"> SNPs distributed on five chromosome arms (</w:t>
      </w:r>
      <w:r w:rsidR="00E12621" w:rsidRPr="00437F21">
        <w:rPr>
          <w:rFonts w:asciiTheme="minorHAnsi" w:hAnsiTheme="minorHAnsi"/>
          <w:bCs/>
          <w:i/>
          <w:noProof/>
          <w:lang w:val="en-GB"/>
        </w:rPr>
        <w:t>2L</w:t>
      </w:r>
      <w:r w:rsidR="00E12621" w:rsidRPr="00D33E1E">
        <w:rPr>
          <w:rFonts w:asciiTheme="minorHAnsi" w:hAnsiTheme="minorHAnsi"/>
          <w:bCs/>
          <w:noProof/>
          <w:lang w:val="en-GB"/>
        </w:rPr>
        <w:t xml:space="preserve">, </w:t>
      </w:r>
      <w:r w:rsidR="00E12621" w:rsidRPr="00437F21">
        <w:rPr>
          <w:rFonts w:asciiTheme="minorHAnsi" w:hAnsiTheme="minorHAnsi"/>
          <w:bCs/>
          <w:i/>
          <w:noProof/>
          <w:lang w:val="en-GB"/>
        </w:rPr>
        <w:t>2R</w:t>
      </w:r>
      <w:r w:rsidR="00E12621" w:rsidRPr="00D33E1E">
        <w:rPr>
          <w:rFonts w:asciiTheme="minorHAnsi" w:hAnsiTheme="minorHAnsi"/>
          <w:bCs/>
          <w:noProof/>
          <w:lang w:val="en-GB"/>
        </w:rPr>
        <w:t xml:space="preserve">, </w:t>
      </w:r>
      <w:r w:rsidR="00E12621" w:rsidRPr="00437F21">
        <w:rPr>
          <w:rFonts w:asciiTheme="minorHAnsi" w:hAnsiTheme="minorHAnsi"/>
          <w:bCs/>
          <w:i/>
          <w:noProof/>
          <w:lang w:val="en-GB"/>
        </w:rPr>
        <w:t>3L</w:t>
      </w:r>
      <w:r w:rsidR="00E12621" w:rsidRPr="00D33E1E">
        <w:rPr>
          <w:rFonts w:asciiTheme="minorHAnsi" w:hAnsiTheme="minorHAnsi"/>
          <w:bCs/>
          <w:noProof/>
          <w:lang w:val="en-GB"/>
        </w:rPr>
        <w:t xml:space="preserve">, </w:t>
      </w:r>
      <w:r w:rsidR="00E12621" w:rsidRPr="00437F21">
        <w:rPr>
          <w:rFonts w:asciiTheme="minorHAnsi" w:hAnsiTheme="minorHAnsi"/>
          <w:bCs/>
          <w:i/>
          <w:noProof/>
          <w:lang w:val="en-GB"/>
        </w:rPr>
        <w:t>3R</w:t>
      </w:r>
      <w:r w:rsidR="00E12621" w:rsidRPr="00D33E1E">
        <w:rPr>
          <w:rFonts w:asciiTheme="minorHAnsi" w:hAnsiTheme="minorHAnsi"/>
          <w:bCs/>
          <w:noProof/>
          <w:lang w:val="en-GB"/>
        </w:rPr>
        <w:t xml:space="preserve"> and </w:t>
      </w:r>
      <w:r w:rsidR="00E12621" w:rsidRPr="00437F21">
        <w:rPr>
          <w:rFonts w:asciiTheme="minorHAnsi" w:hAnsiTheme="minorHAnsi"/>
          <w:bCs/>
          <w:i/>
          <w:noProof/>
          <w:lang w:val="en-GB"/>
        </w:rPr>
        <w:t>X</w:t>
      </w:r>
      <w:r w:rsidR="00E12621" w:rsidRPr="00D33E1E">
        <w:rPr>
          <w:rFonts w:asciiTheme="minorHAnsi" w:hAnsiTheme="minorHAnsi"/>
          <w:bCs/>
          <w:noProof/>
          <w:lang w:val="en-GB"/>
        </w:rPr>
        <w:t xml:space="preserve">). </w:t>
      </w:r>
    </w:p>
    <w:p w14:paraId="4A636536" w14:textId="77777777" w:rsidR="0038187F" w:rsidRPr="00D33E1E" w:rsidRDefault="0038187F" w:rsidP="00366FA5">
      <w:pPr>
        <w:tabs>
          <w:tab w:val="center" w:pos="4800"/>
          <w:tab w:val="right" w:pos="9500"/>
        </w:tabs>
        <w:spacing w:line="480" w:lineRule="auto"/>
        <w:rPr>
          <w:rFonts w:asciiTheme="minorHAnsi" w:hAnsiTheme="minorHAnsi"/>
          <w:noProof/>
          <w:lang w:val="en-US"/>
        </w:rPr>
      </w:pPr>
    </w:p>
    <w:p w14:paraId="622EAE11" w14:textId="59FFD64B" w:rsidR="008333E9" w:rsidRPr="00D40019" w:rsidRDefault="0038187F" w:rsidP="00366FA5">
      <w:pPr>
        <w:tabs>
          <w:tab w:val="center" w:pos="4800"/>
          <w:tab w:val="right" w:pos="9500"/>
        </w:tabs>
        <w:spacing w:line="480" w:lineRule="auto"/>
        <w:rPr>
          <w:rFonts w:asciiTheme="minorHAnsi" w:hAnsiTheme="minorHAnsi"/>
          <w:noProof/>
          <w:lang w:val="en-US"/>
        </w:rPr>
      </w:pPr>
      <w:r w:rsidRPr="00547D15">
        <w:rPr>
          <w:rFonts w:asciiTheme="minorHAnsi" w:hAnsiTheme="minorHAnsi"/>
          <w:b/>
          <w:noProof/>
          <w:lang w:val="en-US"/>
        </w:rPr>
        <w:t>Genomic features</w:t>
      </w:r>
      <w:r w:rsidR="00366FA5">
        <w:rPr>
          <w:rFonts w:asciiTheme="minorHAnsi" w:hAnsiTheme="minorHAnsi"/>
          <w:b/>
          <w:noProof/>
          <w:lang w:val="en-US"/>
        </w:rPr>
        <w:t xml:space="preserve">: </w:t>
      </w:r>
      <w:r w:rsidR="00C811E4" w:rsidRPr="00620030">
        <w:rPr>
          <w:rFonts w:ascii="Calibri" w:hAnsi="Calibri"/>
          <w:color w:val="000000"/>
          <w:lang w:val="en-US"/>
        </w:rPr>
        <w:t xml:space="preserve">Genes </w:t>
      </w:r>
      <w:r w:rsidR="003A3169">
        <w:rPr>
          <w:rFonts w:ascii="Calibri" w:hAnsi="Calibri"/>
          <w:color w:val="000000"/>
          <w:lang w:val="en-US"/>
        </w:rPr>
        <w:t>grouped according to</w:t>
      </w:r>
      <w:r w:rsidR="00C811E4" w:rsidRPr="00620030">
        <w:rPr>
          <w:rFonts w:ascii="Calibri" w:hAnsi="Calibri"/>
          <w:color w:val="000000"/>
          <w:lang w:val="en-US"/>
        </w:rPr>
        <w:t xml:space="preserve"> a specific </w:t>
      </w:r>
      <w:r w:rsidR="00622FEB" w:rsidRPr="00620030">
        <w:rPr>
          <w:rFonts w:ascii="Calibri" w:hAnsi="Calibri"/>
          <w:color w:val="000000"/>
          <w:lang w:val="en-US"/>
        </w:rPr>
        <w:t xml:space="preserve">Gene Ontology </w:t>
      </w:r>
      <w:r w:rsidR="00BA3903">
        <w:rPr>
          <w:rFonts w:ascii="Calibri" w:hAnsi="Calibri"/>
          <w:color w:val="000000"/>
          <w:lang w:val="en-US"/>
        </w:rPr>
        <w:t xml:space="preserve">(GO) </w:t>
      </w:r>
      <w:r w:rsidR="00622FEB" w:rsidRPr="00620030">
        <w:rPr>
          <w:rFonts w:ascii="Calibri" w:hAnsi="Calibri"/>
          <w:color w:val="000000"/>
          <w:lang w:val="en-US"/>
        </w:rPr>
        <w:t>term</w:t>
      </w:r>
      <w:r w:rsidR="00C811E4" w:rsidRPr="00620030">
        <w:rPr>
          <w:rFonts w:ascii="Calibri" w:hAnsi="Calibri"/>
          <w:color w:val="000000"/>
          <w:lang w:val="en-US"/>
        </w:rPr>
        <w:t xml:space="preserve"> w</w:t>
      </w:r>
      <w:r w:rsidR="00BA3903">
        <w:rPr>
          <w:rFonts w:ascii="Calibri" w:hAnsi="Calibri"/>
          <w:color w:val="000000"/>
          <w:lang w:val="en-US"/>
        </w:rPr>
        <w:t>ere</w:t>
      </w:r>
      <w:r w:rsidR="00C811E4" w:rsidRPr="00620030">
        <w:rPr>
          <w:rFonts w:ascii="Calibri" w:hAnsi="Calibri"/>
          <w:color w:val="000000"/>
          <w:lang w:val="en-US"/>
        </w:rPr>
        <w:t xml:space="preserve"> considered a genomic feature.</w:t>
      </w:r>
      <w:r w:rsidR="00547D15">
        <w:rPr>
          <w:rFonts w:asciiTheme="minorHAnsi" w:hAnsiTheme="minorHAnsi"/>
          <w:noProof/>
          <w:lang w:val="en-US"/>
        </w:rPr>
        <w:t xml:space="preserve"> </w:t>
      </w:r>
      <w:r w:rsidR="006B28AA" w:rsidRPr="00565775">
        <w:rPr>
          <w:rFonts w:asciiTheme="minorHAnsi" w:hAnsiTheme="minorHAnsi"/>
          <w:noProof/>
          <w:lang w:val="en-US"/>
        </w:rPr>
        <w:t xml:space="preserve">Genes were linked to </w:t>
      </w:r>
      <w:r w:rsidR="00BA3903">
        <w:rPr>
          <w:rFonts w:asciiTheme="minorHAnsi" w:hAnsiTheme="minorHAnsi"/>
          <w:noProof/>
          <w:lang w:val="en-US"/>
        </w:rPr>
        <w:t xml:space="preserve">the </w:t>
      </w:r>
      <w:r w:rsidR="00BA3903" w:rsidRPr="00565775">
        <w:rPr>
          <w:rFonts w:asciiTheme="minorHAnsi" w:hAnsiTheme="minorHAnsi"/>
          <w:noProof/>
          <w:lang w:val="en-US"/>
        </w:rPr>
        <w:t>‘Biological Processes’ (BP)</w:t>
      </w:r>
      <w:r w:rsidR="00BA3903">
        <w:rPr>
          <w:rFonts w:asciiTheme="minorHAnsi" w:hAnsiTheme="minorHAnsi"/>
          <w:noProof/>
          <w:lang w:val="en-US"/>
        </w:rPr>
        <w:t>, ‘Molecular Function’ (MF), and ‘Cellular Component’ (CC)</w:t>
      </w:r>
      <w:r w:rsidR="00BA3903" w:rsidRPr="00565775">
        <w:rPr>
          <w:rFonts w:asciiTheme="minorHAnsi" w:hAnsiTheme="minorHAnsi"/>
          <w:noProof/>
          <w:lang w:val="en-US"/>
        </w:rPr>
        <w:t xml:space="preserve"> </w:t>
      </w:r>
      <w:r w:rsidR="006B28AA" w:rsidRPr="00565775">
        <w:rPr>
          <w:rFonts w:asciiTheme="minorHAnsi" w:hAnsiTheme="minorHAnsi"/>
          <w:noProof/>
          <w:lang w:val="en-US"/>
        </w:rPr>
        <w:t>GO terms</w:t>
      </w:r>
      <w:r w:rsidR="002A7321">
        <w:rPr>
          <w:rFonts w:asciiTheme="minorHAnsi" w:hAnsiTheme="minorHAnsi"/>
          <w:noProof/>
          <w:lang w:val="en-US"/>
        </w:rPr>
        <w:t xml:space="preserve"> </w:t>
      </w:r>
      <w:r w:rsidR="00B06FFF" w:rsidRPr="00B24DC1">
        <w:rPr>
          <w:rFonts w:asciiTheme="minorHAnsi" w:hAnsiTheme="minorHAnsi"/>
          <w:noProof/>
          <w:lang w:val="en-US"/>
        </w:rPr>
        <w:fldChar w:fldCharType="begin"/>
      </w:r>
      <w:r w:rsidR="00CF42A0" w:rsidRPr="00B24DC1">
        <w:rPr>
          <w:rFonts w:asciiTheme="minorHAnsi" w:hAnsiTheme="minorHAnsi"/>
          <w:noProof/>
          <w:lang w:val="en-US"/>
        </w:rPr>
        <w:instrText xml:space="preserve"> ADDIN ZOTERO_ITEM CSL_CITATION {"citationID":"45q524htk","properties":{"formattedCitation":"{\\rtf (The Gene Ontology Consortium {\\i{}et al.} 2000)}","plainCitation":"(The Gene Ontology Consortium et al. 2000)"},"citationItems":[{"id":18,"uris":["http://zotero.org/users/2730477/items/7VPH7RUP"],"uri":["http://zotero.org/users/2730477/items/7VPH7RUP"],"itemData":{"id":18,"type":"article-journal","title":"Gene Ontology: tool for the unification of biology","container-title":"Nature genetics","page":"25-29","volume":"25","issue":"1","archive":"PMC","archive_location":"PMC3037419","abstract":"Genomic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component.","DOI":"10.1038/75556","ISSN":"1061-4036","author":[{"literal":"The Gene Ontology Consortium"},{"family":"Ashburner","given":"Michael"},{"family":"Ball","given":"Catherine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B06FFF" w:rsidRPr="00B24DC1">
        <w:rPr>
          <w:rFonts w:asciiTheme="minorHAnsi" w:hAnsiTheme="minorHAnsi"/>
          <w:noProof/>
          <w:lang w:val="en-US"/>
        </w:rPr>
        <w:fldChar w:fldCharType="separate"/>
      </w:r>
      <w:r w:rsidR="00CF42A0" w:rsidRPr="00B24DC1">
        <w:rPr>
          <w:rFonts w:asciiTheme="minorHAnsi" w:hAnsiTheme="minorHAnsi"/>
          <w:lang w:val="en-US"/>
        </w:rPr>
        <w:t xml:space="preserve">(The Gene Ontology Consortium </w:t>
      </w:r>
      <w:r w:rsidR="00CF42A0" w:rsidRPr="00B24DC1">
        <w:rPr>
          <w:rFonts w:asciiTheme="minorHAnsi" w:hAnsiTheme="minorHAnsi"/>
          <w:i/>
          <w:iCs/>
          <w:lang w:val="en-US"/>
        </w:rPr>
        <w:t>et al.</w:t>
      </w:r>
      <w:r w:rsidR="00CF42A0" w:rsidRPr="00B24DC1">
        <w:rPr>
          <w:rFonts w:asciiTheme="minorHAnsi" w:hAnsiTheme="minorHAnsi"/>
          <w:lang w:val="en-US"/>
        </w:rPr>
        <w:t xml:space="preserve"> 2000)</w:t>
      </w:r>
      <w:r w:rsidR="00B06FFF" w:rsidRPr="00B24DC1">
        <w:rPr>
          <w:rFonts w:asciiTheme="minorHAnsi" w:hAnsiTheme="minorHAnsi"/>
          <w:noProof/>
          <w:lang w:val="en-US"/>
        </w:rPr>
        <w:fldChar w:fldCharType="end"/>
      </w:r>
      <w:r w:rsidR="006B28AA" w:rsidRPr="00565775">
        <w:rPr>
          <w:rFonts w:asciiTheme="minorHAnsi" w:hAnsiTheme="minorHAnsi"/>
          <w:noProof/>
          <w:lang w:val="en-US"/>
        </w:rPr>
        <w:t xml:space="preserve"> </w:t>
      </w:r>
      <w:r w:rsidR="00BA3903" w:rsidRPr="00565775">
        <w:rPr>
          <w:rFonts w:asciiTheme="minorHAnsi" w:hAnsiTheme="minorHAnsi"/>
          <w:noProof/>
          <w:lang w:val="en-US"/>
        </w:rPr>
        <w:t xml:space="preserve">using the BioConductor package ‘org.Dm.eg.db’ v. 2.14 </w:t>
      </w:r>
      <w:r w:rsidR="00B06FFF" w:rsidRPr="00B24DC1">
        <w:rPr>
          <w:rFonts w:asciiTheme="minorHAnsi" w:hAnsiTheme="minorHAnsi"/>
          <w:noProof/>
          <w:lang w:val="en-US"/>
        </w:rPr>
        <w:fldChar w:fldCharType="begin"/>
      </w:r>
      <w:r w:rsidR="00CF42A0" w:rsidRPr="00B24DC1">
        <w:rPr>
          <w:rFonts w:asciiTheme="minorHAnsi" w:hAnsiTheme="minorHAnsi"/>
          <w:noProof/>
          <w:lang w:val="en-US"/>
        </w:rPr>
        <w:instrText xml:space="preserve"> ADDIN ZOTERO_ITEM CSL_CITATION {"citationID":"21pdqostla","properties":{"formattedCitation":"(Carlson 2013)","plainCitation":"(Carlson 2013)"},"citationItems":[{"id":49,"uris":["http://zotero.org/users/2730477/items/PE78B7H3"],"uri":["http://zotero.org/users/2730477/items/PE78B7H3"],"itemData":{"id":49,"type":"book","title":"org.DM.eg.db: Genome wide annotation for Fly","version":"R package version 2.13.1","author":[{"family":"Carlson","given":"Marc"}],"issued":{"date-parts":[["2013"]]}}}],"schema":"https://github.com/citation-style-language/schema/raw/master/csl-citation.json"} </w:instrText>
      </w:r>
      <w:r w:rsidR="00B06FFF" w:rsidRPr="00B24DC1">
        <w:rPr>
          <w:rFonts w:asciiTheme="minorHAnsi" w:hAnsiTheme="minorHAnsi"/>
          <w:noProof/>
          <w:lang w:val="en-US"/>
        </w:rPr>
        <w:fldChar w:fldCharType="separate"/>
      </w:r>
      <w:r w:rsidR="00CF42A0" w:rsidRPr="00B24DC1">
        <w:rPr>
          <w:rFonts w:asciiTheme="minorHAnsi" w:hAnsiTheme="minorHAnsi"/>
          <w:lang w:val="en-US"/>
        </w:rPr>
        <w:t>(Carlson 2013)</w:t>
      </w:r>
      <w:r w:rsidR="00B06FFF" w:rsidRPr="00B24DC1">
        <w:rPr>
          <w:rFonts w:asciiTheme="minorHAnsi" w:hAnsiTheme="minorHAnsi"/>
          <w:noProof/>
          <w:lang w:val="en-US"/>
        </w:rPr>
        <w:fldChar w:fldCharType="end"/>
      </w:r>
      <w:r w:rsidR="006B28AA" w:rsidRPr="00565775">
        <w:rPr>
          <w:rFonts w:asciiTheme="minorHAnsi" w:hAnsiTheme="minorHAnsi"/>
          <w:noProof/>
          <w:lang w:val="en-US"/>
        </w:rPr>
        <w:t xml:space="preserve">. </w:t>
      </w:r>
      <w:r w:rsidR="006B28AA">
        <w:rPr>
          <w:rFonts w:asciiTheme="minorHAnsi" w:hAnsiTheme="minorHAnsi"/>
          <w:noProof/>
          <w:lang w:val="en-US"/>
        </w:rPr>
        <w:t xml:space="preserve">Only GO terms with at least 10 </w:t>
      </w:r>
      <w:r w:rsidR="005C07F8">
        <w:rPr>
          <w:rFonts w:asciiTheme="minorHAnsi" w:hAnsiTheme="minorHAnsi"/>
          <w:noProof/>
          <w:lang w:val="en-US"/>
        </w:rPr>
        <w:t xml:space="preserve">directly evidenced </w:t>
      </w:r>
      <w:r w:rsidR="006B28AA">
        <w:rPr>
          <w:rFonts w:asciiTheme="minorHAnsi" w:hAnsiTheme="minorHAnsi"/>
          <w:noProof/>
          <w:lang w:val="en-US"/>
        </w:rPr>
        <w:t xml:space="preserve">genes were used in the analyses. </w:t>
      </w:r>
      <w:r w:rsidR="00F91905" w:rsidRPr="00547D15">
        <w:rPr>
          <w:rFonts w:asciiTheme="minorHAnsi" w:hAnsiTheme="minorHAnsi"/>
          <w:bCs/>
          <w:noProof/>
          <w:lang w:val="en-GB"/>
        </w:rPr>
        <w:t xml:space="preserve">SNPs were mapped to FlyBase genes using the v5.49 annotations of the </w:t>
      </w:r>
      <w:r w:rsidR="00F91905" w:rsidRPr="00BA3903">
        <w:rPr>
          <w:rFonts w:asciiTheme="minorHAnsi" w:hAnsiTheme="minorHAnsi"/>
          <w:bCs/>
          <w:i/>
          <w:noProof/>
          <w:lang w:val="en-GB"/>
        </w:rPr>
        <w:t xml:space="preserve">D. </w:t>
      </w:r>
      <w:r w:rsidR="00F91905" w:rsidRPr="00BA3903">
        <w:rPr>
          <w:rFonts w:asciiTheme="minorHAnsi" w:hAnsiTheme="minorHAnsi"/>
          <w:bCs/>
          <w:i/>
          <w:noProof/>
          <w:lang w:val="en-US"/>
        </w:rPr>
        <w:t>melanogaster</w:t>
      </w:r>
      <w:r w:rsidR="00F91905" w:rsidRPr="00547D15">
        <w:rPr>
          <w:rFonts w:asciiTheme="minorHAnsi" w:hAnsiTheme="minorHAnsi"/>
          <w:bCs/>
          <w:noProof/>
          <w:lang w:val="en-US"/>
        </w:rPr>
        <w:t xml:space="preserve"> reference genome</w:t>
      </w:r>
      <w:r w:rsidR="00416726">
        <w:rPr>
          <w:rFonts w:asciiTheme="minorHAnsi" w:hAnsiTheme="minorHAnsi"/>
          <w:bCs/>
          <w:noProof/>
          <w:lang w:val="en-US"/>
        </w:rPr>
        <w:t xml:space="preserve"> </w:t>
      </w:r>
      <w:r w:rsidR="00B06FFF">
        <w:rPr>
          <w:rFonts w:asciiTheme="minorHAnsi" w:hAnsiTheme="minorHAnsi"/>
          <w:bCs/>
          <w:noProof/>
          <w:lang w:val="en-US"/>
        </w:rPr>
        <w:fldChar w:fldCharType="begin"/>
      </w:r>
      <w:r w:rsidR="00CF42A0">
        <w:rPr>
          <w:rFonts w:asciiTheme="minorHAnsi" w:hAnsiTheme="minorHAnsi"/>
          <w:bCs/>
          <w:noProof/>
          <w:lang w:val="en-US"/>
        </w:rPr>
        <w:instrText xml:space="preserve"> ADDIN ZOTERO_ITEM CSL_CITATION {"citationID":"D8AR6rQy","properties":{"formattedCitation":"{\\rtf (Tweedie {\\i{}et al.} 2009; Mackay {\\i{}et al.} 2012)}","plainCitation":"(Tweedie et al. 2009; Mackay et al. 2012)","dontUpdate":true},"citationItems":[{"id":69,"uris":["http://zotero.org/users/2730477/items/ZMCUPTZB"],"uri":["http://zotero.org/users/2730477/items/ZMCUPTZB"],"itemData":{"id":69,"type":"article-journal","title":"FlyBase: enhancing Drosophila Gene Ontology annotations","container-title":"Nucleic Acids Research","page":"D555-D559","volume":"37","issue":"Database issue","source":"PubMed Central","abstract":"FlyBase (http://flybase.org) is a database of Drosophila genetic and genomic information. Gene Ontology (GO) terms are used to describe three attributes of wild-type gene products: their molecular function, the biological processes in which they play a role, and their subcellular location. This article describes recent changes to the FlyBase GO annotation strategy that are improving the quality of the GO annotation data. Many of these changes stem from our participation in the GO Reference Genome Annotation Project—a multi-database collaboration producing comprehensive GO annotation sets for 12 diverse species.","DOI":"10.1093/nar/gkn788","ISSN":"0305-1048","note":"PMID: 18948289\nPMCID: PMC2686450","shortTitle":"FlyBase","journalAbbreviation":"Nucleic Acids Res","author":[{"family":"Tweedie","given":"Susan"},{"family":"Ashburner","given":"Michael"},{"family":"Falls","given":"Kathleen"},{"family":"Leyland","given":"Paul"},{"family":"McQuilton","given":"Peter"},{"family":"Marygold","given":"Steven"},{"family":"Millburn","given":"Gillian"},{"family":"Osumi-Sutherland","given":"David"},{"family":"Schroeder","given":"Andrew"},{"family":"Seal","given":"Ruth"},{"family":"Zhang","given":"Haiyan"}],"issued":{"date-parts":[["2009"]]},"PMID":"18948289","PMCID":"PMC2686450"}},{"id":"1puQC6dv/06NGwFoR","uris":["http://www.mendeley.com/documents/?uuid=c0fc5095-c2af-49d7-b17d-d3269fd1affe"],"uri":["http://www.mendeley.com/documents/?uuid=c0fc5095-c2af-49d7-b17d-d3269fd1affe"],"itemData":{"DOI":"10.1038/nature10811","ISBN":"0028-0836","author":[{"dropping-particle":"","family":"Mackay","given":"T F C","non-dropping-particle":"","parse-names":false,"suffix":""},{"dropping-particle":"","family":"Richards","given":"S","non-dropping-particle":"","parse-names":false,"suffix":""},{"dropping-particle":"","family":"Stone","given":"E A","non-dropping-particle":"","parse-names":false,"suffix":""},{"dropping-particle":"","family":"Barbadilla","given":"A","non-dropping-particle":"","parse-names":false,"suffix":""},{"dropping-particle":"","family":"Ayroles","given":"J F","non-dropping-particle":"","parse-names":false,"suffix":""},{"dropping-particle":"","family":"Zhu","given":"D H","non-dropping-particle":"","parse-names":false,"suffix":""},{"dropping-particle":"","family":"Casillas","given":"S","non-dropping-particle":"","parse-names":false,"suffix":""},{"dropping-particle":"","family":"Han","given":"Y","non-dropping-particle":"","parse-names":false,"suffix":""},{"dropping-particle":"","family":"Magwire","given":"M M","non-dropping-particle":"","parse-names":false,"suffix":""},{"dropping-particle":"","family":"Cridland","given":"J M","non-dropping-particle":"","parse-names":false,"suffix":""},{"dropping-particle":"","family":"Richardson","given":"M F","non-dropping-particle":"","parse-names":false,"suffix":""},{"dropping-particle":"","family":"Anholt","given":"R R H","non-dropping-particle":"","parse-names":false,"suffix":""},{"dropping-particle":"","family":"Barron","given":"M","non-dropping-particle":"","parse-names":false,"suffix":""},{"dropping-particle":"","family":"Bess","given":"C","non-dropping-particle":"","parse-names":false,"suffix":""},{"dropping-particle":"","family":"Blankenburg","given":"K P","non-dropping-particle":"","parse-names":false,"suffix":""},{"dropping-particle":"","family":"Carbone","given":"M A","non-dropping-particle":"","parse-names":false,"suffix":""},{"dropping-particle":"","family":"Castellano","given":"D","non-dropping-particle":"","parse-names":false,"suffix":""},{"dropping-particle":"","family":"Chaboub","given":"L","non-dropping-particle":"","parse-names":false,"suffix":""},{"dropping-particle":"","family":"Duncan","given":"L","non-dropping-particle":"","parse-names":false,"suffix":""},{"dropping-particle":"","family":"Harris","given":"Z","non-dropping-particle":"","parse-names":false,"suffix":""},{"dropping-particle":"","family":"Javaid","given":"M","non-dropping-particle":"","parse-names":false,"suffix":""},{"dropping-particle":"","family":"Jayaseelan","given":"J C","non-dropping-particle":"","parse-names":false,"suffix":""},{"dropping-particle":"","family":"Jhangiani","given":"S N","non-dropping-particle":"","parse-names":false,"suffix":""},{"dropping-particle":"","family":"Jordan","given":"K W","non-dropping-particle":"","parse-names":false,"suffix":""},{"dropping-particle":"","family":"Lara","given":"F","non-dropping-particle":"","parse-names":false,"suffix":""},{"dropping-particle":"","family":"Lawrence","given":"F","non-dropping-particle":"","parse-names":false,"suffix":""},{"dropping-particle":"","family":"Lee","given":"S L","non-dropping-particle":"","parse-names":false,"suffix":""},{"dropping-particle":"","family":"Librado","given":"P","non-dropping-particle":"","parse-names":false,"suffix":""},{"dropping-particle":"","family":"Linheiro","given":"R S","non-dropping-particle":"","parse-names":false,"suffix":""},{"dropping-particle":"","family":"Lyman","given":"R F","non-dropping-particle":"","parse-names":false,"suffix":""},{"dropping-particle":"","family":"Mackey","given":"A J","non-dropping-particle":"","parse-names":false,"suffix":""},{"dropping-particle":"","family":"Munidasa","given":"M","non-dropping-particle":"","parse-names":false,"suffix":""},{"dropping-particle":"","family":"Muzny","given":"D M","non-dropping-particle":"","parse-names":false,"suffix":""},{"dropping-particle":"","family":"Nazareth","given":"L","non-dropping-particle":"","parse-names":false,"suffix":""},{"dropping-particle":"","family":"Newsham","given":"I","non-dropping-particle":"","parse-names":false,"suffix":""},{"dropping-particle":"","family":"Perales","given":"L","non-dropping-particle":"","parse-names":false,"suffix":""},{"dropping-particle":"","family":"Pu","given":"L L","non-dropping-particle":"","parse-names":false,"suffix":""},{"dropping-particle":"","family":"Qu","given":"C","non-dropping-particle":"","parse-names":false,"suffix":""},{"dropping-particle":"","family":"Ramia","given":"M","non-dropping-particle":"","parse-names":false,"suffix":""},{"dropping-particle":"","family":"Reid","given":"J G","non-dropping-particle":"","parse-names":false,"suffix":""},{"dropping-particle":"","family":"Rollmann","given":"S M","non-dropping-particle":"","parse-names":false,"suffix":""},{"dropping-particle":"","family":"Rozas","given":"J","non-dropping-particle":"","parse-names":false,"suffix":""},{"dropping-particle":"","family":"Saada","given":"N","non-dropping-particle":"","parse-names":false,"suffix":""},{"dropping-particle":"","family":"Turlapati","given":"L","non-dropping-particle":"","parse-names":false,"suffix":""},{"dropping-particle":"","family":"Worley","given":"K C","non-dropping-particle":"","parse-names":false,"suffix":""},{"dropping-particle":"","family":"Wu","given":"Y Q","non-dropping-particle":"","parse-names":false,"suffix":""},{"dropping-particle":"","family":"Yamamoto","given":"A","non-dropping-particle":"","parse-names":false,"suffix":""},{"dropping-particle":"","family":"Zhu","given":"Y M","non-dropping-particle":"","parse-names":false,"suffix":""},{"dropping-particle":"","family":"Bergman","given":"C M","non-dropping-particle":"","parse-names":false,"suffix":""},{"dropping-particle":"","family":"Thornton","given":"K R","non-dropping-particle":"","parse-names":false,"suffix":""},{"dropping-particle":"","family":"Mittelman","given":"D","non-dropping-particle":"","parse-names":false,"suffix":""},{"dropping-particle":"","family":"Gibbs","given":"R A","non-dropping-particle":"","parse-names":false,"suffix":""}],"container-title":"Nature","id":"1puQC6dv/06NGwFoR","issue":"7384","issued":{"year":2012},"note":"Mackay, Trudy F. C. Richards, Stephen Stone, Eric A. Barbadilla, Antonio Ayroles, Julien F. Zhu, Dianhui Casillas, Sonia Han, Yi Magwire, Michael M. Cridland, Julie M. Richardson, Mark F. Anholt, Robert R. H. Barron, Maite Bess, Crystal Blankenburg, Kerstin Petra Carbone, Mary Anna Castellano, David Chaboub, Lesley Duncan, Laura Harris, Zeke Javaid, Mehwish Jayaseelan, Joy Christina Jhangiani, Shalini N. Jordan, Katherine W. Lara, Fremiet Lawrence, Faye Lee, Sandra L. Librado, Pablo Linheiro, Raquel S. Lyman, Richard F. Mackey, Aaron J. Munidasa, Mala Muzny, Donna Marie Nazareth, Lynne Newsham, Irene Perales, Lora Pu, Ling-Ling Qu, Carson Ramia, Miquel Reid, Jeffrey G. Rollmann, Stephanie M. Rozas, Julio Saada, Nehad Turlapati, Lavanya Worley, Kim C. Wu, Yuan-Qing Yamamoto, Akihiko Zhu, Yiming Bergman, Casey M. Thornton, Kevin R. Mittelman, David Gibbs, Richard A.","page":"173-178","title":"The Drosophila melanogaster Genetic Reference Panel","type":"article-journal","volume":"482","page-first":"173","container-title-short":"Nature"}}],"schema":"https://github.com/citation-style-language/schema/raw/master/csl-citation.json"} </w:instrText>
      </w:r>
      <w:r w:rsidR="00B06FFF">
        <w:rPr>
          <w:rFonts w:asciiTheme="minorHAnsi" w:hAnsiTheme="minorHAnsi"/>
          <w:bCs/>
          <w:noProof/>
          <w:lang w:val="en-US"/>
        </w:rPr>
        <w:fldChar w:fldCharType="separate"/>
      </w:r>
      <w:r w:rsidR="00416726" w:rsidRPr="00685B5A">
        <w:rPr>
          <w:rFonts w:ascii="Calibri" w:hAnsi="Calibri"/>
          <w:lang w:val="en-US"/>
        </w:rPr>
        <w:t xml:space="preserve">(Tweedie </w:t>
      </w:r>
      <w:r w:rsidR="00416726" w:rsidRPr="00685B5A">
        <w:rPr>
          <w:rFonts w:ascii="Calibri" w:hAnsi="Calibri"/>
          <w:i/>
          <w:iCs/>
          <w:lang w:val="en-US"/>
        </w:rPr>
        <w:t>et al.</w:t>
      </w:r>
      <w:r w:rsidR="00416726" w:rsidRPr="00685B5A">
        <w:rPr>
          <w:rFonts w:ascii="Calibri" w:hAnsi="Calibri"/>
          <w:lang w:val="en-US"/>
        </w:rPr>
        <w:t xml:space="preserve"> 2009; Mackay </w:t>
      </w:r>
      <w:r w:rsidR="00416726" w:rsidRPr="00685B5A">
        <w:rPr>
          <w:rFonts w:ascii="Calibri" w:hAnsi="Calibri"/>
          <w:i/>
          <w:iCs/>
          <w:lang w:val="en-US"/>
        </w:rPr>
        <w:t>et al.</w:t>
      </w:r>
      <w:r w:rsidR="00416726" w:rsidRPr="00685B5A">
        <w:rPr>
          <w:rFonts w:ascii="Calibri" w:hAnsi="Calibri"/>
          <w:lang w:val="en-US"/>
        </w:rPr>
        <w:t xml:space="preserve"> 2012</w:t>
      </w:r>
      <w:r w:rsidR="00BA3903">
        <w:rPr>
          <w:rFonts w:ascii="Calibri" w:hAnsi="Calibri"/>
          <w:lang w:val="en-US"/>
        </w:rPr>
        <w:t xml:space="preserve">; </w:t>
      </w:r>
      <w:r w:rsidR="00BA3903" w:rsidRPr="00083135">
        <w:rPr>
          <w:rFonts w:ascii="Calibri" w:hAnsi="Calibri"/>
          <w:lang w:val="en-US"/>
        </w:rPr>
        <w:t xml:space="preserve">Huang </w:t>
      </w:r>
      <w:r w:rsidR="00BA3903" w:rsidRPr="00083135">
        <w:rPr>
          <w:rFonts w:ascii="Calibri" w:hAnsi="Calibri"/>
          <w:i/>
          <w:iCs/>
          <w:lang w:val="en-US"/>
        </w:rPr>
        <w:t>et al.</w:t>
      </w:r>
      <w:r w:rsidR="00BA3903" w:rsidRPr="00083135">
        <w:rPr>
          <w:rFonts w:ascii="Calibri" w:hAnsi="Calibri"/>
          <w:lang w:val="en-US"/>
        </w:rPr>
        <w:t xml:space="preserve"> 2014</w:t>
      </w:r>
      <w:r w:rsidR="00416726" w:rsidRPr="00685B5A">
        <w:rPr>
          <w:rFonts w:ascii="Calibri" w:hAnsi="Calibri"/>
          <w:lang w:val="en-US"/>
        </w:rPr>
        <w:t>)</w:t>
      </w:r>
      <w:r w:rsidR="00B06FFF">
        <w:rPr>
          <w:rFonts w:asciiTheme="minorHAnsi" w:hAnsiTheme="minorHAnsi"/>
          <w:bCs/>
          <w:noProof/>
          <w:lang w:val="en-US"/>
        </w:rPr>
        <w:fldChar w:fldCharType="end"/>
      </w:r>
      <w:r w:rsidR="00F91905" w:rsidRPr="00547D15">
        <w:rPr>
          <w:rFonts w:asciiTheme="minorHAnsi" w:hAnsiTheme="minorHAnsi"/>
          <w:bCs/>
          <w:noProof/>
          <w:lang w:val="en-GB"/>
        </w:rPr>
        <w:t xml:space="preserve">. </w:t>
      </w:r>
      <w:r w:rsidR="00547D15">
        <w:rPr>
          <w:rFonts w:asciiTheme="minorHAnsi" w:hAnsiTheme="minorHAnsi"/>
          <w:bCs/>
          <w:noProof/>
          <w:lang w:val="en-GB"/>
        </w:rPr>
        <w:t xml:space="preserve">Only </w:t>
      </w:r>
      <w:r w:rsidR="00BA3903">
        <w:rPr>
          <w:rFonts w:asciiTheme="minorHAnsi" w:hAnsiTheme="minorHAnsi"/>
          <w:bCs/>
          <w:noProof/>
          <w:lang w:val="en-GB"/>
        </w:rPr>
        <w:t xml:space="preserve">the </w:t>
      </w:r>
      <w:r w:rsidR="00BA3903" w:rsidRPr="00565775">
        <w:rPr>
          <w:rFonts w:asciiTheme="minorHAnsi" w:hAnsiTheme="minorHAnsi"/>
          <w:bCs/>
          <w:noProof/>
          <w:lang w:val="en-US"/>
        </w:rPr>
        <w:t>963</w:t>
      </w:r>
      <w:r w:rsidR="00BA3903">
        <w:rPr>
          <w:rFonts w:asciiTheme="minorHAnsi" w:hAnsiTheme="minorHAnsi"/>
          <w:bCs/>
          <w:noProof/>
          <w:lang w:val="en-US"/>
        </w:rPr>
        <w:t>,</w:t>
      </w:r>
      <w:r w:rsidR="00BA3903" w:rsidRPr="00565775">
        <w:rPr>
          <w:rFonts w:asciiTheme="minorHAnsi" w:hAnsiTheme="minorHAnsi"/>
          <w:bCs/>
          <w:noProof/>
          <w:lang w:val="en-US"/>
        </w:rPr>
        <w:t>235 SNPs</w:t>
      </w:r>
      <w:r w:rsidR="00BA3903" w:rsidRPr="00547D15">
        <w:rPr>
          <w:rFonts w:asciiTheme="minorHAnsi" w:hAnsiTheme="minorHAnsi"/>
          <w:bCs/>
          <w:noProof/>
          <w:lang w:val="en-US"/>
        </w:rPr>
        <w:t xml:space="preserve"> </w:t>
      </w:r>
      <w:r w:rsidR="00F91905" w:rsidRPr="00547D15">
        <w:rPr>
          <w:rFonts w:asciiTheme="minorHAnsi" w:hAnsiTheme="minorHAnsi"/>
          <w:bCs/>
          <w:noProof/>
          <w:lang w:val="en-US"/>
        </w:rPr>
        <w:t xml:space="preserve">located </w:t>
      </w:r>
      <w:r w:rsidR="00565775">
        <w:rPr>
          <w:rFonts w:asciiTheme="minorHAnsi" w:hAnsiTheme="minorHAnsi"/>
          <w:bCs/>
          <w:noProof/>
          <w:lang w:val="en-US"/>
        </w:rPr>
        <w:t>within</w:t>
      </w:r>
      <w:r w:rsidR="00F91905" w:rsidRPr="00565775">
        <w:rPr>
          <w:rFonts w:asciiTheme="minorHAnsi" w:hAnsiTheme="minorHAnsi"/>
          <w:bCs/>
          <w:noProof/>
          <w:lang w:val="en-US"/>
        </w:rPr>
        <w:t xml:space="preserve"> gene</w:t>
      </w:r>
      <w:r w:rsidR="00547D15">
        <w:rPr>
          <w:rFonts w:asciiTheme="minorHAnsi" w:hAnsiTheme="minorHAnsi"/>
          <w:bCs/>
          <w:noProof/>
          <w:lang w:val="en-US"/>
        </w:rPr>
        <w:t>s</w:t>
      </w:r>
      <w:r w:rsidR="00F91905" w:rsidRPr="00565775">
        <w:rPr>
          <w:rFonts w:asciiTheme="minorHAnsi" w:hAnsiTheme="minorHAnsi"/>
          <w:bCs/>
          <w:noProof/>
          <w:lang w:val="en-US"/>
        </w:rPr>
        <w:t xml:space="preserve"> </w:t>
      </w:r>
      <w:r w:rsidR="004E45EB">
        <w:rPr>
          <w:rFonts w:asciiTheme="minorHAnsi" w:hAnsiTheme="minorHAnsi"/>
          <w:bCs/>
          <w:noProof/>
          <w:lang w:val="en-US"/>
        </w:rPr>
        <w:t>(</w:t>
      </w:r>
      <w:r w:rsidR="00300E2A" w:rsidRPr="00890AA5">
        <w:rPr>
          <w:rFonts w:asciiTheme="minorHAnsi" w:hAnsiTheme="minorHAnsi"/>
          <w:bCs/>
          <w:i/>
          <w:noProof/>
          <w:lang w:val="en-US"/>
        </w:rPr>
        <w:t>i.e.</w:t>
      </w:r>
      <w:r w:rsidR="00890AA5">
        <w:rPr>
          <w:rFonts w:asciiTheme="minorHAnsi" w:hAnsiTheme="minorHAnsi"/>
          <w:bCs/>
          <w:noProof/>
          <w:lang w:val="en-US"/>
        </w:rPr>
        <w:t>,</w:t>
      </w:r>
      <w:r w:rsidR="00300E2A">
        <w:rPr>
          <w:rFonts w:asciiTheme="minorHAnsi" w:hAnsiTheme="minorHAnsi"/>
          <w:bCs/>
          <w:noProof/>
          <w:lang w:val="en-US"/>
        </w:rPr>
        <w:t xml:space="preserve"> within </w:t>
      </w:r>
      <w:r w:rsidR="004E45EB">
        <w:rPr>
          <w:rFonts w:asciiTheme="minorHAnsi" w:hAnsiTheme="minorHAnsi"/>
          <w:bCs/>
          <w:noProof/>
          <w:lang w:val="en-US"/>
        </w:rPr>
        <w:t>open reading frame</w:t>
      </w:r>
      <w:r w:rsidR="00890AA5">
        <w:rPr>
          <w:rFonts w:asciiTheme="minorHAnsi" w:hAnsiTheme="minorHAnsi"/>
          <w:bCs/>
          <w:noProof/>
          <w:lang w:val="en-US"/>
        </w:rPr>
        <w:t>s</w:t>
      </w:r>
      <w:r w:rsidR="004E45EB">
        <w:rPr>
          <w:rFonts w:asciiTheme="minorHAnsi" w:hAnsiTheme="minorHAnsi"/>
          <w:bCs/>
          <w:noProof/>
          <w:lang w:val="en-US"/>
        </w:rPr>
        <w:t xml:space="preserve">) </w:t>
      </w:r>
      <w:r w:rsidR="00F91905" w:rsidRPr="00565775">
        <w:rPr>
          <w:rFonts w:asciiTheme="minorHAnsi" w:hAnsiTheme="minorHAnsi"/>
          <w:bCs/>
          <w:noProof/>
          <w:lang w:val="en-US"/>
        </w:rPr>
        <w:t xml:space="preserve">were </w:t>
      </w:r>
      <w:r w:rsidR="00547D15">
        <w:rPr>
          <w:rFonts w:asciiTheme="minorHAnsi" w:hAnsiTheme="minorHAnsi"/>
          <w:bCs/>
          <w:noProof/>
          <w:lang w:val="en-US"/>
        </w:rPr>
        <w:t>used</w:t>
      </w:r>
      <w:r w:rsidR="00547D15" w:rsidRPr="00565775">
        <w:rPr>
          <w:rFonts w:asciiTheme="minorHAnsi" w:hAnsiTheme="minorHAnsi"/>
          <w:bCs/>
          <w:noProof/>
          <w:lang w:val="en-US"/>
        </w:rPr>
        <w:t xml:space="preserve"> </w:t>
      </w:r>
      <w:r w:rsidR="00547D15">
        <w:rPr>
          <w:rFonts w:asciiTheme="minorHAnsi" w:hAnsiTheme="minorHAnsi"/>
          <w:bCs/>
          <w:noProof/>
          <w:lang w:val="en-US"/>
        </w:rPr>
        <w:t>for the genomic feature</w:t>
      </w:r>
      <w:r w:rsidR="00F91905" w:rsidRPr="00565775">
        <w:rPr>
          <w:rFonts w:asciiTheme="minorHAnsi" w:hAnsiTheme="minorHAnsi"/>
          <w:bCs/>
          <w:noProof/>
          <w:lang w:val="en-US"/>
        </w:rPr>
        <w:t xml:space="preserve">. </w:t>
      </w:r>
      <w:r w:rsidR="00BA3903">
        <w:rPr>
          <w:rFonts w:asciiTheme="minorHAnsi" w:hAnsiTheme="minorHAnsi"/>
          <w:bCs/>
          <w:noProof/>
          <w:lang w:val="en-US"/>
        </w:rPr>
        <w:t xml:space="preserve">In total </w:t>
      </w:r>
      <w:r w:rsidR="00692C1F" w:rsidRPr="00565775">
        <w:rPr>
          <w:rFonts w:asciiTheme="minorHAnsi" w:hAnsiTheme="minorHAnsi"/>
          <w:noProof/>
          <w:lang w:val="en-US"/>
        </w:rPr>
        <w:t xml:space="preserve">markers </w:t>
      </w:r>
      <w:r w:rsidR="00BA3903">
        <w:rPr>
          <w:rFonts w:asciiTheme="minorHAnsi" w:hAnsiTheme="minorHAnsi"/>
          <w:noProof/>
          <w:lang w:val="en-US"/>
        </w:rPr>
        <w:t xml:space="preserve">were </w:t>
      </w:r>
      <w:r w:rsidR="00E258C4" w:rsidRPr="00565775">
        <w:rPr>
          <w:rFonts w:asciiTheme="minorHAnsi" w:hAnsiTheme="minorHAnsi"/>
          <w:noProof/>
          <w:lang w:val="en-US"/>
        </w:rPr>
        <w:t xml:space="preserve">associated </w:t>
      </w:r>
      <w:r w:rsidR="00BA3903">
        <w:rPr>
          <w:rFonts w:asciiTheme="minorHAnsi" w:hAnsiTheme="minorHAnsi"/>
          <w:noProof/>
          <w:lang w:val="en-US"/>
        </w:rPr>
        <w:t xml:space="preserve">with </w:t>
      </w:r>
      <w:r w:rsidR="00565775" w:rsidRPr="00CC2178">
        <w:rPr>
          <w:rFonts w:asciiTheme="minorHAnsi" w:hAnsiTheme="minorHAnsi"/>
          <w:noProof/>
          <w:lang w:val="en-US"/>
        </w:rPr>
        <w:t>10</w:t>
      </w:r>
      <w:r w:rsidR="00692C1F" w:rsidRPr="00CC2178">
        <w:rPr>
          <w:rFonts w:asciiTheme="minorHAnsi" w:hAnsiTheme="minorHAnsi"/>
          <w:noProof/>
          <w:lang w:val="en-US"/>
        </w:rPr>
        <w:t>,</w:t>
      </w:r>
      <w:r w:rsidR="00565775">
        <w:rPr>
          <w:rFonts w:asciiTheme="minorHAnsi" w:hAnsiTheme="minorHAnsi"/>
          <w:noProof/>
          <w:lang w:val="en-US"/>
        </w:rPr>
        <w:t>517</w:t>
      </w:r>
      <w:r w:rsidR="00565775" w:rsidRPr="00CC2178">
        <w:rPr>
          <w:rFonts w:asciiTheme="minorHAnsi" w:hAnsiTheme="minorHAnsi"/>
          <w:noProof/>
          <w:lang w:val="en-US"/>
        </w:rPr>
        <w:t xml:space="preserve"> </w:t>
      </w:r>
      <w:r w:rsidR="00692C1F" w:rsidRPr="00CC2178">
        <w:rPr>
          <w:rFonts w:asciiTheme="minorHAnsi" w:hAnsiTheme="minorHAnsi"/>
          <w:noProof/>
          <w:lang w:val="en-US"/>
        </w:rPr>
        <w:t xml:space="preserve">genes </w:t>
      </w:r>
      <w:r w:rsidR="00BA3903">
        <w:rPr>
          <w:rFonts w:asciiTheme="minorHAnsi" w:hAnsiTheme="minorHAnsi"/>
          <w:noProof/>
          <w:lang w:val="en-US"/>
        </w:rPr>
        <w:t xml:space="preserve">and </w:t>
      </w:r>
      <w:r w:rsidR="00565775">
        <w:rPr>
          <w:rFonts w:asciiTheme="minorHAnsi" w:hAnsiTheme="minorHAnsi"/>
          <w:noProof/>
          <w:lang w:val="en-US"/>
        </w:rPr>
        <w:t>1,145</w:t>
      </w:r>
      <w:r w:rsidR="00692C1F" w:rsidRPr="00CC2178">
        <w:rPr>
          <w:rFonts w:asciiTheme="minorHAnsi" w:hAnsiTheme="minorHAnsi"/>
          <w:noProof/>
          <w:lang w:val="en-US"/>
        </w:rPr>
        <w:t xml:space="preserve"> GO terms. </w:t>
      </w:r>
      <w:r w:rsidR="00890AA5">
        <w:rPr>
          <w:rFonts w:asciiTheme="minorHAnsi" w:hAnsiTheme="minorHAnsi"/>
          <w:noProof/>
          <w:lang w:val="en-US"/>
        </w:rPr>
        <w:t xml:space="preserve">A </w:t>
      </w:r>
      <w:r w:rsidR="00FB1109">
        <w:rPr>
          <w:rFonts w:asciiTheme="minorHAnsi" w:hAnsiTheme="minorHAnsi"/>
          <w:noProof/>
          <w:lang w:val="en-US"/>
        </w:rPr>
        <w:t xml:space="preserve">total of </w:t>
      </w:r>
      <w:r w:rsidR="00890AA5">
        <w:rPr>
          <w:rFonts w:asciiTheme="minorHAnsi" w:hAnsiTheme="minorHAnsi"/>
          <w:noProof/>
          <w:lang w:val="en-US"/>
        </w:rPr>
        <w:t xml:space="preserve">1,725,755 </w:t>
      </w:r>
      <w:r w:rsidR="00FB1109">
        <w:rPr>
          <w:rFonts w:asciiTheme="minorHAnsi" w:hAnsiTheme="minorHAnsi"/>
          <w:noProof/>
          <w:lang w:val="en-US"/>
        </w:rPr>
        <w:t xml:space="preserve">markers </w:t>
      </w:r>
      <w:r w:rsidR="00890AA5">
        <w:rPr>
          <w:rFonts w:asciiTheme="minorHAnsi" w:hAnsiTheme="minorHAnsi"/>
          <w:noProof/>
          <w:lang w:val="en-US"/>
        </w:rPr>
        <w:t xml:space="preserve">were </w:t>
      </w:r>
      <w:r w:rsidR="00FB1109">
        <w:rPr>
          <w:rFonts w:asciiTheme="minorHAnsi" w:hAnsiTheme="minorHAnsi"/>
          <w:noProof/>
          <w:lang w:val="en-US"/>
        </w:rPr>
        <w:t>used in all analyses</w:t>
      </w:r>
      <w:r w:rsidR="00890AA5">
        <w:rPr>
          <w:rFonts w:asciiTheme="minorHAnsi" w:hAnsiTheme="minorHAnsi"/>
          <w:noProof/>
          <w:lang w:val="en-US"/>
        </w:rPr>
        <w:t xml:space="preserve">, and </w:t>
      </w:r>
      <w:r w:rsidR="00FB1109">
        <w:rPr>
          <w:rFonts w:asciiTheme="minorHAnsi" w:hAnsiTheme="minorHAnsi"/>
          <w:noProof/>
          <w:lang w:val="en-US"/>
        </w:rPr>
        <w:t>t</w:t>
      </w:r>
      <w:r w:rsidR="00FB1109" w:rsidRPr="00CC2178">
        <w:rPr>
          <w:rFonts w:asciiTheme="minorHAnsi" w:hAnsiTheme="minorHAnsi"/>
          <w:noProof/>
          <w:lang w:val="en-US"/>
        </w:rPr>
        <w:t xml:space="preserve">he </w:t>
      </w:r>
      <w:r w:rsidR="00692C1F" w:rsidRPr="00CC2178">
        <w:rPr>
          <w:rFonts w:asciiTheme="minorHAnsi" w:hAnsiTheme="minorHAnsi"/>
          <w:noProof/>
          <w:lang w:val="en-US"/>
        </w:rPr>
        <w:t xml:space="preserve">number of markers linked to a single GO term </w:t>
      </w:r>
      <w:r w:rsidR="00565775">
        <w:rPr>
          <w:rFonts w:asciiTheme="minorHAnsi" w:hAnsiTheme="minorHAnsi"/>
          <w:noProof/>
          <w:lang w:val="en-US"/>
        </w:rPr>
        <w:t>ranged from 23</w:t>
      </w:r>
      <w:r w:rsidR="0013392B">
        <w:rPr>
          <w:rFonts w:asciiTheme="minorHAnsi" w:hAnsiTheme="minorHAnsi"/>
          <w:noProof/>
          <w:lang w:val="en-US"/>
        </w:rPr>
        <w:t xml:space="preserve"> – </w:t>
      </w:r>
      <w:r w:rsidR="00565775" w:rsidRPr="00565775">
        <w:rPr>
          <w:rFonts w:asciiTheme="minorHAnsi" w:hAnsiTheme="minorHAnsi"/>
          <w:noProof/>
          <w:lang w:val="en-US"/>
        </w:rPr>
        <w:t>163</w:t>
      </w:r>
      <w:r w:rsidR="00565775">
        <w:rPr>
          <w:rFonts w:asciiTheme="minorHAnsi" w:hAnsiTheme="minorHAnsi"/>
          <w:noProof/>
          <w:lang w:val="en-US"/>
        </w:rPr>
        <w:t>,</w:t>
      </w:r>
      <w:r w:rsidR="00565775" w:rsidRPr="00565775">
        <w:rPr>
          <w:rFonts w:asciiTheme="minorHAnsi" w:hAnsiTheme="minorHAnsi"/>
          <w:noProof/>
          <w:lang w:val="en-US"/>
        </w:rPr>
        <w:t>938</w:t>
      </w:r>
      <w:r w:rsidR="00692C1F" w:rsidRPr="00CC2178">
        <w:rPr>
          <w:rFonts w:asciiTheme="minorHAnsi" w:hAnsiTheme="minorHAnsi"/>
          <w:noProof/>
          <w:lang w:val="en-US"/>
        </w:rPr>
        <w:t xml:space="preserve">. </w:t>
      </w:r>
    </w:p>
    <w:p w14:paraId="33D8C022" w14:textId="77777777" w:rsidR="008868DE" w:rsidRPr="00CC2178" w:rsidRDefault="008868DE" w:rsidP="00366FA5">
      <w:pPr>
        <w:tabs>
          <w:tab w:val="center" w:pos="4800"/>
          <w:tab w:val="right" w:pos="9500"/>
        </w:tabs>
        <w:spacing w:line="480" w:lineRule="auto"/>
        <w:rPr>
          <w:rFonts w:asciiTheme="minorHAnsi" w:hAnsiTheme="minorHAnsi"/>
          <w:noProof/>
          <w:lang w:val="en-US"/>
        </w:rPr>
      </w:pPr>
    </w:p>
    <w:p w14:paraId="1D4F98CB" w14:textId="77777777" w:rsidR="00692C1F" w:rsidRPr="00CE73BC" w:rsidRDefault="00692C1F" w:rsidP="00366FA5">
      <w:pPr>
        <w:pStyle w:val="Heading3"/>
        <w:tabs>
          <w:tab w:val="center" w:pos="4800"/>
          <w:tab w:val="right" w:pos="9500"/>
        </w:tabs>
        <w:spacing w:line="480" w:lineRule="auto"/>
        <w:ind w:firstLine="0"/>
        <w:rPr>
          <w:rFonts w:asciiTheme="minorHAnsi" w:hAnsiTheme="minorHAnsi"/>
          <w:lang w:val="en-US"/>
        </w:rPr>
      </w:pPr>
      <w:r w:rsidRPr="00CE73BC">
        <w:rPr>
          <w:rFonts w:asciiTheme="minorHAnsi" w:hAnsiTheme="minorHAnsi"/>
          <w:lang w:val="en-US"/>
        </w:rPr>
        <w:t>2.</w:t>
      </w:r>
      <w:bookmarkStart w:id="8" w:name="GrindEQpgref54e5b4243"/>
      <w:bookmarkEnd w:id="8"/>
      <w:r w:rsidR="000F7425" w:rsidRPr="00CE73BC">
        <w:rPr>
          <w:rFonts w:asciiTheme="minorHAnsi" w:hAnsiTheme="minorHAnsi"/>
          <w:lang w:val="en-US"/>
        </w:rPr>
        <w:t xml:space="preserve">2 </w:t>
      </w:r>
      <w:r w:rsidR="00196444" w:rsidRPr="00CE73BC">
        <w:rPr>
          <w:rFonts w:asciiTheme="minorHAnsi" w:hAnsiTheme="minorHAnsi"/>
          <w:lang w:val="en-US"/>
        </w:rPr>
        <w:t xml:space="preserve">Statistical analyses using </w:t>
      </w:r>
      <w:r w:rsidR="00E22D9C" w:rsidRPr="00CE73BC">
        <w:rPr>
          <w:rFonts w:asciiTheme="minorHAnsi" w:hAnsiTheme="minorHAnsi"/>
          <w:lang w:val="en-US"/>
        </w:rPr>
        <w:t xml:space="preserve">linear mixed </w:t>
      </w:r>
      <w:r w:rsidRPr="00CE73BC">
        <w:rPr>
          <w:rFonts w:asciiTheme="minorHAnsi" w:hAnsiTheme="minorHAnsi"/>
          <w:lang w:val="en-US"/>
        </w:rPr>
        <w:t>model</w:t>
      </w:r>
      <w:r w:rsidR="00ED6185" w:rsidRPr="00CE73BC">
        <w:rPr>
          <w:rFonts w:asciiTheme="minorHAnsi" w:hAnsiTheme="minorHAnsi"/>
          <w:lang w:val="en-US"/>
        </w:rPr>
        <w:t>s</w:t>
      </w:r>
    </w:p>
    <w:p w14:paraId="11A55F51" w14:textId="77777777" w:rsidR="001B0572" w:rsidRPr="00CE73BC" w:rsidRDefault="001B0572" w:rsidP="00366FA5">
      <w:pPr>
        <w:spacing w:line="480" w:lineRule="auto"/>
        <w:rPr>
          <w:rFonts w:asciiTheme="minorHAnsi" w:hAnsiTheme="minorHAnsi"/>
          <w:bCs/>
          <w:lang w:val="en-GB"/>
        </w:rPr>
      </w:pPr>
      <w:r w:rsidRPr="00CE73BC">
        <w:rPr>
          <w:rFonts w:asciiTheme="minorHAnsi" w:hAnsiTheme="minorHAnsi"/>
          <w:bCs/>
          <w:lang w:val="en-GB"/>
        </w:rPr>
        <w:t xml:space="preserve">Analyses were performed using two </w:t>
      </w:r>
      <w:r w:rsidR="00DC1116" w:rsidRPr="00CE73BC">
        <w:rPr>
          <w:rFonts w:asciiTheme="minorHAnsi" w:hAnsiTheme="minorHAnsi"/>
          <w:bCs/>
          <w:lang w:val="en-GB"/>
        </w:rPr>
        <w:t xml:space="preserve">different </w:t>
      </w:r>
      <w:r w:rsidR="00E22D9C" w:rsidRPr="00CE73BC">
        <w:rPr>
          <w:rFonts w:asciiTheme="minorHAnsi" w:hAnsiTheme="minorHAnsi"/>
          <w:bCs/>
          <w:lang w:val="en-GB"/>
        </w:rPr>
        <w:t xml:space="preserve">linear mixed </w:t>
      </w:r>
      <w:r w:rsidR="00DC1116" w:rsidRPr="00CE73BC">
        <w:rPr>
          <w:rFonts w:asciiTheme="minorHAnsi" w:hAnsiTheme="minorHAnsi"/>
          <w:bCs/>
          <w:lang w:val="en-GB"/>
        </w:rPr>
        <w:t>models</w:t>
      </w:r>
      <w:r w:rsidRPr="00CE73BC">
        <w:rPr>
          <w:rFonts w:asciiTheme="minorHAnsi" w:hAnsiTheme="minorHAnsi"/>
          <w:bCs/>
          <w:lang w:val="en-US"/>
        </w:rPr>
        <w:t>:</w:t>
      </w:r>
      <w:r w:rsidR="00196444" w:rsidRPr="00CE73BC">
        <w:rPr>
          <w:rFonts w:asciiTheme="minorHAnsi" w:hAnsiTheme="minorHAnsi"/>
          <w:bCs/>
          <w:lang w:val="en-US"/>
        </w:rPr>
        <w:t xml:space="preserve"> </w:t>
      </w:r>
      <w:r w:rsidR="0013392B">
        <w:rPr>
          <w:rFonts w:asciiTheme="minorHAnsi" w:hAnsiTheme="minorHAnsi"/>
          <w:bCs/>
          <w:lang w:val="en-US"/>
        </w:rPr>
        <w:t>a</w:t>
      </w:r>
      <w:r w:rsidR="00DC1116" w:rsidRPr="00CE73BC">
        <w:rPr>
          <w:rFonts w:asciiTheme="minorHAnsi" w:hAnsiTheme="minorHAnsi"/>
          <w:bCs/>
          <w:lang w:val="en-GB"/>
        </w:rPr>
        <w:t xml:space="preserve"> </w:t>
      </w:r>
      <w:r w:rsidR="00196444" w:rsidRPr="00CE73BC">
        <w:rPr>
          <w:rFonts w:asciiTheme="minorHAnsi" w:hAnsiTheme="minorHAnsi"/>
          <w:bCs/>
          <w:lang w:val="en-GB"/>
        </w:rPr>
        <w:t xml:space="preserve">standard </w:t>
      </w:r>
      <w:r w:rsidR="0013392B">
        <w:rPr>
          <w:rFonts w:asciiTheme="minorHAnsi" w:hAnsiTheme="minorHAnsi"/>
          <w:bCs/>
          <w:lang w:val="en-GB"/>
        </w:rPr>
        <w:t>genomic best linear unbiased prediction (</w:t>
      </w:r>
      <w:r w:rsidR="00DC1116" w:rsidRPr="00CE73BC">
        <w:rPr>
          <w:rFonts w:asciiTheme="minorHAnsi" w:hAnsiTheme="minorHAnsi"/>
          <w:bCs/>
          <w:lang w:val="en-GB"/>
        </w:rPr>
        <w:t>GBLUP</w:t>
      </w:r>
      <w:r w:rsidR="0013392B">
        <w:rPr>
          <w:rFonts w:asciiTheme="minorHAnsi" w:hAnsiTheme="minorHAnsi"/>
          <w:bCs/>
          <w:lang w:val="en-GB"/>
        </w:rPr>
        <w:t>)</w:t>
      </w:r>
      <w:r w:rsidR="00DC1116" w:rsidRPr="00CE73BC">
        <w:rPr>
          <w:rFonts w:asciiTheme="minorHAnsi" w:hAnsiTheme="minorHAnsi"/>
          <w:bCs/>
          <w:lang w:val="en-GB"/>
        </w:rPr>
        <w:t xml:space="preserve"> </w:t>
      </w:r>
      <w:r w:rsidR="00196444" w:rsidRPr="00CE73BC">
        <w:rPr>
          <w:rFonts w:asciiTheme="minorHAnsi" w:hAnsiTheme="minorHAnsi"/>
          <w:bCs/>
          <w:lang w:val="en-GB"/>
        </w:rPr>
        <w:t>model</w:t>
      </w:r>
      <w:r w:rsidR="0013392B">
        <w:rPr>
          <w:rFonts w:asciiTheme="minorHAnsi" w:hAnsiTheme="minorHAnsi"/>
          <w:bCs/>
          <w:lang w:val="en-GB"/>
        </w:rPr>
        <w:t>,</w:t>
      </w:r>
      <w:r w:rsidR="00196444" w:rsidRPr="00CE73BC">
        <w:rPr>
          <w:rFonts w:asciiTheme="minorHAnsi" w:hAnsiTheme="minorHAnsi"/>
          <w:bCs/>
          <w:lang w:val="en-GB"/>
        </w:rPr>
        <w:t xml:space="preserve"> </w:t>
      </w:r>
      <w:r w:rsidR="00DC1116" w:rsidRPr="00CE73BC">
        <w:rPr>
          <w:rFonts w:asciiTheme="minorHAnsi" w:hAnsiTheme="minorHAnsi"/>
          <w:bCs/>
          <w:lang w:val="en-GB"/>
        </w:rPr>
        <w:t xml:space="preserve">and </w:t>
      </w:r>
      <w:r w:rsidR="00196444" w:rsidRPr="00CE73BC">
        <w:rPr>
          <w:rFonts w:asciiTheme="minorHAnsi" w:hAnsiTheme="minorHAnsi"/>
          <w:bCs/>
          <w:lang w:val="en-GB"/>
        </w:rPr>
        <w:t xml:space="preserve">a </w:t>
      </w:r>
      <w:r w:rsidR="0013392B">
        <w:rPr>
          <w:rFonts w:asciiTheme="minorHAnsi" w:hAnsiTheme="minorHAnsi"/>
          <w:bCs/>
          <w:lang w:val="en-GB"/>
        </w:rPr>
        <w:t>genomic feature best linear unbiased prediction (</w:t>
      </w:r>
      <w:r w:rsidR="00DC1116" w:rsidRPr="00CE73BC">
        <w:rPr>
          <w:rFonts w:asciiTheme="minorHAnsi" w:hAnsiTheme="minorHAnsi"/>
          <w:bCs/>
          <w:lang w:val="en-US"/>
        </w:rPr>
        <w:t>GFBLUP</w:t>
      </w:r>
      <w:r w:rsidR="0013392B">
        <w:rPr>
          <w:rFonts w:asciiTheme="minorHAnsi" w:hAnsiTheme="minorHAnsi"/>
          <w:bCs/>
          <w:lang w:val="en-US"/>
        </w:rPr>
        <w:t>)</w:t>
      </w:r>
      <w:r w:rsidR="00DC1116" w:rsidRPr="00CE73BC">
        <w:rPr>
          <w:rFonts w:asciiTheme="minorHAnsi" w:hAnsiTheme="minorHAnsi"/>
          <w:bCs/>
          <w:lang w:val="en-US"/>
        </w:rPr>
        <w:t xml:space="preserve"> </w:t>
      </w:r>
      <w:r w:rsidR="00196444" w:rsidRPr="00CE73BC">
        <w:rPr>
          <w:rFonts w:asciiTheme="minorHAnsi" w:hAnsiTheme="minorHAnsi"/>
          <w:bCs/>
          <w:lang w:val="en-US"/>
        </w:rPr>
        <w:lastRenderedPageBreak/>
        <w:t xml:space="preserve">model </w:t>
      </w:r>
      <w:r w:rsidR="00DC1116" w:rsidRPr="00CE73BC">
        <w:rPr>
          <w:rFonts w:asciiTheme="minorHAnsi" w:hAnsiTheme="minorHAnsi"/>
          <w:bCs/>
          <w:lang w:val="en-US"/>
        </w:rPr>
        <w:t>using prior information on genomic features. In the following we present details of the models</w:t>
      </w:r>
      <w:r w:rsidR="00573DC5" w:rsidRPr="00CE73BC">
        <w:rPr>
          <w:rFonts w:asciiTheme="minorHAnsi" w:hAnsiTheme="minorHAnsi"/>
          <w:bCs/>
          <w:lang w:val="en-US"/>
        </w:rPr>
        <w:t xml:space="preserve"> and </w:t>
      </w:r>
      <w:r w:rsidR="00B93A8A" w:rsidRPr="00CE73BC">
        <w:rPr>
          <w:rFonts w:asciiTheme="minorHAnsi" w:hAnsiTheme="minorHAnsi"/>
          <w:bCs/>
          <w:lang w:val="en-US"/>
        </w:rPr>
        <w:t xml:space="preserve">statistical procedures used to </w:t>
      </w:r>
      <w:r w:rsidR="00573DC5" w:rsidRPr="00CE73BC">
        <w:rPr>
          <w:rFonts w:asciiTheme="minorHAnsi" w:hAnsiTheme="minorHAnsi"/>
          <w:bCs/>
          <w:lang w:val="en-US"/>
        </w:rPr>
        <w:t>compare</w:t>
      </w:r>
      <w:r w:rsidR="00B93A8A" w:rsidRPr="00CE73BC">
        <w:rPr>
          <w:rFonts w:asciiTheme="minorHAnsi" w:hAnsiTheme="minorHAnsi"/>
          <w:bCs/>
          <w:lang w:val="en-US"/>
        </w:rPr>
        <w:t xml:space="preserve"> the models.</w:t>
      </w:r>
      <w:r w:rsidRPr="00CE73BC">
        <w:rPr>
          <w:rFonts w:asciiTheme="minorHAnsi" w:hAnsiTheme="minorHAnsi"/>
          <w:bCs/>
          <w:lang w:val="en-US"/>
        </w:rPr>
        <w:t xml:space="preserve"> </w:t>
      </w:r>
    </w:p>
    <w:p w14:paraId="1046696A" w14:textId="77777777" w:rsidR="001B0572" w:rsidRDefault="001B0572" w:rsidP="00366FA5">
      <w:pPr>
        <w:spacing w:line="480" w:lineRule="auto"/>
        <w:rPr>
          <w:rFonts w:asciiTheme="minorHAnsi" w:hAnsiTheme="minorHAnsi"/>
          <w:b/>
          <w:lang w:val="en-US"/>
        </w:rPr>
      </w:pPr>
    </w:p>
    <w:p w14:paraId="7846C9D1" w14:textId="77777777" w:rsidR="005D0F88" w:rsidRPr="00CE73BC" w:rsidRDefault="008B4E15" w:rsidP="00366FA5">
      <w:pPr>
        <w:tabs>
          <w:tab w:val="center" w:pos="4800"/>
          <w:tab w:val="right" w:pos="9500"/>
        </w:tabs>
        <w:spacing w:line="480" w:lineRule="auto"/>
        <w:rPr>
          <w:rFonts w:asciiTheme="minorHAnsi" w:hAnsiTheme="minorHAnsi"/>
          <w:b/>
          <w:noProof/>
          <w:lang w:val="en-US"/>
        </w:rPr>
      </w:pPr>
      <w:r w:rsidRPr="00CE73BC">
        <w:rPr>
          <w:rFonts w:asciiTheme="minorHAnsi" w:hAnsiTheme="minorHAnsi"/>
          <w:b/>
          <w:noProof/>
          <w:lang w:val="en-US"/>
        </w:rPr>
        <w:t>2.2.</w:t>
      </w:r>
      <w:ins w:id="9" w:author="Peter Sørensen" w:date="2016-03-30T09:02:00Z">
        <w:r w:rsidR="00A84481">
          <w:rPr>
            <w:rFonts w:asciiTheme="minorHAnsi" w:hAnsiTheme="minorHAnsi"/>
            <w:b/>
            <w:noProof/>
            <w:lang w:val="en-US"/>
          </w:rPr>
          <w:t>1</w:t>
        </w:r>
        <w:r w:rsidR="00A84481" w:rsidRPr="00CE73BC">
          <w:rPr>
            <w:rFonts w:asciiTheme="minorHAnsi" w:hAnsiTheme="minorHAnsi"/>
            <w:b/>
            <w:noProof/>
            <w:lang w:val="en-US"/>
          </w:rPr>
          <w:t xml:space="preserve"> </w:t>
        </w:r>
      </w:ins>
      <w:r w:rsidR="007014E7">
        <w:rPr>
          <w:rFonts w:asciiTheme="minorHAnsi" w:hAnsiTheme="minorHAnsi"/>
          <w:b/>
          <w:noProof/>
          <w:lang w:val="en-US"/>
        </w:rPr>
        <w:t>Genomic</w:t>
      </w:r>
      <w:r w:rsidR="00E22D9C" w:rsidRPr="00CE73BC">
        <w:rPr>
          <w:rFonts w:asciiTheme="minorHAnsi" w:hAnsiTheme="minorHAnsi"/>
          <w:b/>
          <w:noProof/>
          <w:lang w:val="en-US"/>
        </w:rPr>
        <w:t xml:space="preserve"> </w:t>
      </w:r>
      <w:r w:rsidR="005D0F88" w:rsidRPr="00CE73BC">
        <w:rPr>
          <w:rFonts w:asciiTheme="minorHAnsi" w:hAnsiTheme="minorHAnsi"/>
          <w:b/>
          <w:noProof/>
          <w:lang w:val="en-US"/>
        </w:rPr>
        <w:t xml:space="preserve">models </w:t>
      </w:r>
    </w:p>
    <w:p w14:paraId="4EB94D9D" w14:textId="0373BCB1" w:rsidR="00C22173" w:rsidRPr="00CE73BC" w:rsidRDefault="00392C7A" w:rsidP="00366FA5">
      <w:pPr>
        <w:tabs>
          <w:tab w:val="center" w:pos="4800"/>
          <w:tab w:val="right" w:pos="9500"/>
        </w:tabs>
        <w:spacing w:line="480" w:lineRule="auto"/>
        <w:rPr>
          <w:rFonts w:asciiTheme="minorHAnsi" w:hAnsiTheme="minorHAnsi"/>
          <w:noProof/>
          <w:lang w:val="en-US"/>
        </w:rPr>
      </w:pPr>
      <w:ins w:id="10" w:author="Peter Sørensen" w:date="2016-03-29T16:13:00Z">
        <w:r>
          <w:rPr>
            <w:rFonts w:asciiTheme="minorHAnsi" w:hAnsiTheme="minorHAnsi"/>
            <w:noProof/>
            <w:lang w:val="en-US"/>
          </w:rPr>
          <w:t>For each genomic feature</w:t>
        </w:r>
      </w:ins>
      <w:ins w:id="11" w:author="Peter Sørensen" w:date="2016-04-13T12:53:00Z">
        <w:r w:rsidR="00B05330">
          <w:rPr>
            <w:rFonts w:asciiTheme="minorHAnsi" w:hAnsiTheme="minorHAnsi"/>
            <w:noProof/>
            <w:lang w:val="en-US"/>
          </w:rPr>
          <w:t xml:space="preserve"> (i.e. GO term)</w:t>
        </w:r>
      </w:ins>
      <w:ins w:id="12" w:author="Peter Sørensen" w:date="2016-03-29T16:13:00Z">
        <w:r>
          <w:rPr>
            <w:rFonts w:asciiTheme="minorHAnsi" w:hAnsiTheme="minorHAnsi"/>
            <w:noProof/>
            <w:lang w:val="en-US"/>
          </w:rPr>
          <w:t xml:space="preserve"> </w:t>
        </w:r>
      </w:ins>
      <w:ins w:id="13" w:author="Peter Sørensen" w:date="2016-03-29T16:16:00Z">
        <w:r>
          <w:rPr>
            <w:rFonts w:asciiTheme="minorHAnsi" w:hAnsiTheme="minorHAnsi"/>
            <w:noProof/>
            <w:lang w:val="en-US"/>
          </w:rPr>
          <w:t>a separate analysis was conducted</w:t>
        </w:r>
      </w:ins>
      <w:ins w:id="14" w:author="Peter Sørensen" w:date="2016-03-29T16:17:00Z">
        <w:r>
          <w:rPr>
            <w:rFonts w:asciiTheme="minorHAnsi" w:hAnsiTheme="minorHAnsi"/>
            <w:noProof/>
            <w:lang w:val="en-US"/>
          </w:rPr>
          <w:t xml:space="preserve">. </w:t>
        </w:r>
      </w:ins>
      <w:ins w:id="15" w:author="Peter Sørensen" w:date="2016-03-30T11:36:00Z">
        <w:r w:rsidR="00482CD0">
          <w:rPr>
            <w:rFonts w:asciiTheme="minorHAnsi" w:hAnsiTheme="minorHAnsi"/>
            <w:noProof/>
            <w:lang w:val="en-US"/>
          </w:rPr>
          <w:t xml:space="preserve">In </w:t>
        </w:r>
      </w:ins>
      <w:ins w:id="16" w:author="Peter Sørensen" w:date="2016-04-19T21:55:00Z">
        <w:r w:rsidR="000F02CB">
          <w:rPr>
            <w:rFonts w:asciiTheme="minorHAnsi" w:hAnsiTheme="minorHAnsi"/>
            <w:noProof/>
            <w:lang w:val="en-US"/>
          </w:rPr>
          <w:t xml:space="preserve">each of </w:t>
        </w:r>
      </w:ins>
      <w:ins w:id="17" w:author="Peter Sørensen" w:date="2016-03-30T11:36:00Z">
        <w:r w:rsidR="00482CD0">
          <w:rPr>
            <w:rFonts w:asciiTheme="minorHAnsi" w:hAnsiTheme="minorHAnsi"/>
            <w:noProof/>
            <w:lang w:val="en-US"/>
          </w:rPr>
          <w:t xml:space="preserve">the </w:t>
        </w:r>
      </w:ins>
      <w:r w:rsidR="00C22173" w:rsidRPr="00CE73BC">
        <w:rPr>
          <w:rFonts w:asciiTheme="minorHAnsi" w:hAnsiTheme="minorHAnsi"/>
          <w:noProof/>
          <w:lang w:val="en-US"/>
        </w:rPr>
        <w:t xml:space="preserve">GFBLUP </w:t>
      </w:r>
      <w:ins w:id="18" w:author="Peter Sørensen" w:date="2016-03-30T11:37:00Z">
        <w:r w:rsidR="00482CD0">
          <w:rPr>
            <w:rFonts w:asciiTheme="minorHAnsi" w:hAnsiTheme="minorHAnsi"/>
            <w:noProof/>
            <w:lang w:val="en-US"/>
          </w:rPr>
          <w:t xml:space="preserve">analyses </w:t>
        </w:r>
      </w:ins>
      <w:ins w:id="19" w:author="Peter Sørensen" w:date="2016-03-30T11:36:00Z">
        <w:r w:rsidR="00482CD0">
          <w:rPr>
            <w:rFonts w:asciiTheme="minorHAnsi" w:hAnsiTheme="minorHAnsi"/>
            <w:noProof/>
            <w:lang w:val="en-US"/>
          </w:rPr>
          <w:t xml:space="preserve">we </w:t>
        </w:r>
      </w:ins>
      <w:ins w:id="20" w:author="Peter Sørensen" w:date="2016-04-13T12:55:00Z">
        <w:r w:rsidR="00B05330">
          <w:rPr>
            <w:rFonts w:asciiTheme="minorHAnsi" w:hAnsiTheme="minorHAnsi"/>
            <w:noProof/>
            <w:lang w:val="en-US"/>
          </w:rPr>
          <w:t xml:space="preserve">evaluated </w:t>
        </w:r>
      </w:ins>
      <w:ins w:id="21" w:author="Peter Sørensen" w:date="2016-03-30T09:05:00Z">
        <w:r w:rsidR="00586CB3">
          <w:rPr>
            <w:rFonts w:asciiTheme="minorHAnsi" w:hAnsiTheme="minorHAnsi"/>
            <w:noProof/>
            <w:lang w:val="en-US"/>
          </w:rPr>
          <w:t>a single genomic feature</w:t>
        </w:r>
      </w:ins>
      <w:ins w:id="22" w:author="Peter Sørensen" w:date="2016-03-30T09:06:00Z">
        <w:r w:rsidR="00586CB3">
          <w:rPr>
            <w:rFonts w:asciiTheme="minorHAnsi" w:hAnsiTheme="minorHAnsi"/>
            <w:noProof/>
            <w:lang w:val="en-US"/>
          </w:rPr>
          <w:t xml:space="preserve"> </w:t>
        </w:r>
      </w:ins>
      <w:r w:rsidR="00C22173" w:rsidRPr="00CE73BC">
        <w:rPr>
          <w:rFonts w:asciiTheme="minorHAnsi" w:hAnsiTheme="minorHAnsi"/>
          <w:noProof/>
          <w:lang w:val="en-US"/>
        </w:rPr>
        <w:t xml:space="preserve">based on a linear mixed model </w:t>
      </w:r>
      <w:r w:rsidR="001B0572" w:rsidRPr="00CE73BC">
        <w:rPr>
          <w:rFonts w:asciiTheme="minorHAnsi" w:hAnsiTheme="minorHAnsi"/>
          <w:noProof/>
          <w:lang w:val="en-US"/>
        </w:rPr>
        <w:t>including</w:t>
      </w:r>
      <w:r w:rsidR="00C22173" w:rsidRPr="00CE73BC">
        <w:rPr>
          <w:rFonts w:asciiTheme="minorHAnsi" w:hAnsiTheme="minorHAnsi"/>
          <w:noProof/>
          <w:lang w:val="en-US"/>
        </w:rPr>
        <w:t xml:space="preserve"> two random genomic effects:</w:t>
      </w:r>
    </w:p>
    <w:p w14:paraId="35E34F16" w14:textId="77777777" w:rsidR="00C22173" w:rsidRPr="00556095" w:rsidRDefault="00C22173" w:rsidP="00366FA5">
      <w:pPr>
        <w:tabs>
          <w:tab w:val="center" w:pos="4800"/>
          <w:tab w:val="right" w:pos="9500"/>
        </w:tabs>
        <w:spacing w:line="480" w:lineRule="auto"/>
        <w:rPr>
          <w:rFonts w:asciiTheme="minorHAnsi" w:hAnsiTheme="minorHAnsi"/>
          <w:b/>
          <w:bCs/>
          <w:noProof/>
          <w:lang w:val="en-US"/>
        </w:rPr>
      </w:pPr>
      <w:r w:rsidRPr="00CE73BC">
        <w:rPr>
          <w:rFonts w:asciiTheme="minorHAnsi" w:hAnsiTheme="minorHAnsi"/>
          <w:b/>
          <w:bCs/>
          <w:noProof/>
          <w:lang w:val="en-GB"/>
        </w:rPr>
        <w:tab/>
      </w:r>
      <m:oMath>
        <m:acc>
          <m:accPr>
            <m:chr m:val="̃"/>
            <m:ctrlPr>
              <w:rPr>
                <w:rFonts w:ascii="Cambria Math" w:hAnsi="Cambria Math"/>
                <w:b/>
                <w:noProof/>
                <w:lang w:val="en-GB"/>
              </w:rPr>
            </m:ctrlPr>
          </m:accPr>
          <m:e>
            <m:r>
              <m:rPr>
                <m:sty m:val="b"/>
              </m:rPr>
              <w:rPr>
                <w:rFonts w:ascii="Cambria Math" w:hAnsi="Cambria Math"/>
                <w:noProof/>
                <w:lang w:val="en-GB"/>
              </w:rPr>
              <m:t>y</m:t>
            </m:r>
          </m:e>
        </m:acc>
        <m:r>
          <w:rPr>
            <w:rFonts w:ascii="Cambria Math" w:hAnsi="Cambria Math"/>
            <w:noProof/>
            <w:lang w:val="en-US"/>
          </w:rPr>
          <m:t>=</m:t>
        </m:r>
        <m:r>
          <m:rPr>
            <m:sty m:val="b"/>
          </m:rPr>
          <w:rPr>
            <w:rFonts w:ascii="Cambria Math" w:hAnsi="Cambria Math"/>
            <w:noProof/>
          </w:rPr>
          <m:t>μ</m:t>
        </m:r>
        <m:r>
          <w:rPr>
            <w:rFonts w:ascii="Cambria Math" w:hAnsi="Cambria Math"/>
            <w:noProof/>
            <w:lang w:val="en-US"/>
          </w:rPr>
          <m:t>+</m:t>
        </m:r>
        <m:r>
          <m:rPr>
            <m:sty m:val="b"/>
          </m:rPr>
          <w:rPr>
            <w:rFonts w:ascii="Cambria Math" w:hAnsi="Cambria Math"/>
            <w:noProof/>
            <w:lang w:val="en-GB"/>
          </w:rPr>
          <m:t>Zf</m:t>
        </m:r>
        <m:r>
          <w:rPr>
            <w:rFonts w:ascii="Cambria Math" w:hAnsi="Cambria Math"/>
            <w:noProof/>
            <w:lang w:val="en-US"/>
          </w:rPr>
          <m:t>+</m:t>
        </m:r>
        <m:r>
          <m:rPr>
            <m:sty m:val="b"/>
          </m:rPr>
          <w:rPr>
            <w:rFonts w:ascii="Cambria Math" w:hAnsi="Cambria Math"/>
            <w:noProof/>
            <w:lang w:val="en-GB"/>
          </w:rPr>
          <m:t>Zr</m:t>
        </m:r>
        <m:r>
          <m:rPr>
            <m:sty m:val="b"/>
          </m:rPr>
          <w:rPr>
            <w:rFonts w:ascii="Cambria Math" w:hAnsi="Cambria Math"/>
            <w:noProof/>
            <w:lang w:val="en-US"/>
          </w:rPr>
          <m:t>+</m:t>
        </m:r>
        <m:sSub>
          <m:sSubPr>
            <m:ctrlPr>
              <w:rPr>
                <w:rFonts w:ascii="Cambria Math" w:hAnsi="Cambria Math"/>
                <w:lang w:val="en-GB"/>
              </w:rPr>
            </m:ctrlPr>
          </m:sSubPr>
          <m:e>
            <m:r>
              <m:rPr>
                <m:sty m:val="b"/>
              </m:rPr>
              <w:rPr>
                <w:rFonts w:ascii="Cambria Math" w:hAnsi="Cambria Math"/>
                <w:lang w:val="en-GB"/>
              </w:rPr>
              <m:t>Z</m:t>
            </m:r>
          </m:e>
          <m:sub>
            <m:r>
              <w:rPr>
                <w:rFonts w:ascii="Cambria Math" w:hAnsi="Cambria Math"/>
                <w:lang w:val="en-GB"/>
              </w:rPr>
              <m:t>l</m:t>
            </m:r>
          </m:sub>
        </m:sSub>
        <m:r>
          <m:rPr>
            <m:sty m:val="b"/>
          </m:rPr>
          <w:rPr>
            <w:rFonts w:ascii="Cambria Math" w:hAnsi="Cambria Math"/>
            <w:lang w:val="en-GB"/>
          </w:rPr>
          <m:t>l</m:t>
        </m:r>
        <m:r>
          <m:rPr>
            <m:sty m:val="b"/>
          </m:rPr>
          <w:rPr>
            <w:rFonts w:ascii="Cambria Math" w:hAnsi="Cambria Math"/>
            <w:lang w:val="en-US"/>
          </w:rPr>
          <m:t>+</m:t>
        </m:r>
        <m:r>
          <m:rPr>
            <m:sty m:val="b"/>
          </m:rPr>
          <w:rPr>
            <w:rFonts w:ascii="Cambria Math" w:hAnsi="Cambria Math"/>
            <w:noProof/>
            <w:lang w:val="en-GB"/>
          </w:rPr>
          <m:t>e</m:t>
        </m:r>
      </m:oMath>
      <w:r w:rsidRPr="00556095">
        <w:rPr>
          <w:rFonts w:asciiTheme="minorHAnsi" w:hAnsiTheme="minorHAnsi"/>
          <w:b/>
          <w:bCs/>
          <w:noProof/>
          <w:lang w:val="en-US"/>
        </w:rPr>
        <w:t xml:space="preserve"> </w:t>
      </w:r>
      <w:r w:rsidRPr="00556095">
        <w:rPr>
          <w:rFonts w:asciiTheme="minorHAnsi" w:hAnsiTheme="minorHAnsi"/>
          <w:bCs/>
          <w:noProof/>
          <w:lang w:val="en-US"/>
        </w:rPr>
        <w:t>(M</w:t>
      </w:r>
      <w:r w:rsidRPr="00556095">
        <w:rPr>
          <w:rFonts w:asciiTheme="minorHAnsi" w:hAnsiTheme="minorHAnsi"/>
          <w:bCs/>
          <w:noProof/>
          <w:vertAlign w:val="subscript"/>
          <w:lang w:val="en-US"/>
        </w:rPr>
        <w:t>GF</w:t>
      </w:r>
      <w:r w:rsidR="004421D9" w:rsidRPr="00556095">
        <w:rPr>
          <w:rFonts w:asciiTheme="minorHAnsi" w:hAnsiTheme="minorHAnsi"/>
          <w:bCs/>
          <w:noProof/>
          <w:vertAlign w:val="subscript"/>
          <w:lang w:val="en-US"/>
        </w:rPr>
        <w:t>BLUP</w:t>
      </w:r>
      <w:r w:rsidRPr="00556095">
        <w:rPr>
          <w:rFonts w:asciiTheme="minorHAnsi" w:hAnsiTheme="minorHAnsi"/>
          <w:bCs/>
          <w:noProof/>
          <w:lang w:val="en-US"/>
        </w:rPr>
        <w:t>)</w:t>
      </w:r>
    </w:p>
    <w:p w14:paraId="6C5DCAAB" w14:textId="77777777" w:rsidR="00A03031" w:rsidRPr="006A1F7A" w:rsidRDefault="00C22173" w:rsidP="00366FA5">
      <w:pPr>
        <w:tabs>
          <w:tab w:val="center" w:pos="4800"/>
          <w:tab w:val="right" w:pos="9500"/>
        </w:tabs>
        <w:spacing w:line="480" w:lineRule="auto"/>
        <w:rPr>
          <w:rFonts w:asciiTheme="minorHAnsi" w:hAnsiTheme="minorHAnsi"/>
          <w:noProof/>
          <w:lang w:val="en-US"/>
        </w:rPr>
      </w:pPr>
      <w:r w:rsidRPr="00C612D5">
        <w:rPr>
          <w:rFonts w:asciiTheme="minorHAnsi" w:hAnsiTheme="minorHAnsi"/>
          <w:noProof/>
          <w:lang w:val="en-US"/>
        </w:rPr>
        <w:t xml:space="preserve">where </w:t>
      </w:r>
      <m:oMath>
        <m:acc>
          <m:accPr>
            <m:chr m:val="̃"/>
            <m:ctrlPr>
              <w:rPr>
                <w:rFonts w:ascii="Cambria Math" w:hAnsi="Cambria Math"/>
                <w:b/>
                <w:noProof/>
                <w:lang w:val="en-GB"/>
              </w:rPr>
            </m:ctrlPr>
          </m:accPr>
          <m:e>
            <m:r>
              <m:rPr>
                <m:sty m:val="b"/>
              </m:rPr>
              <w:rPr>
                <w:rFonts w:ascii="Cambria Math" w:hAnsi="Cambria Math"/>
                <w:noProof/>
                <w:lang w:val="en-GB"/>
              </w:rPr>
              <m:t>y</m:t>
            </m:r>
          </m:e>
        </m:acc>
      </m:oMath>
      <w:r w:rsidRPr="00C612D5">
        <w:rPr>
          <w:rFonts w:asciiTheme="minorHAnsi" w:hAnsiTheme="minorHAnsi"/>
          <w:noProof/>
          <w:lang w:val="en-US"/>
        </w:rPr>
        <w:t xml:space="preserve"> is the vector of </w:t>
      </w:r>
      <w:r w:rsidR="00B52AC2">
        <w:rPr>
          <w:rFonts w:asciiTheme="minorHAnsi" w:hAnsiTheme="minorHAnsi"/>
          <w:noProof/>
          <w:lang w:val="en-US"/>
        </w:rPr>
        <w:t xml:space="preserve">adjusted </w:t>
      </w:r>
      <w:r w:rsidRPr="00C612D5">
        <w:rPr>
          <w:rFonts w:asciiTheme="minorHAnsi" w:hAnsiTheme="minorHAnsi"/>
          <w:noProof/>
          <w:lang w:val="en-US"/>
        </w:rPr>
        <w:t>phenotypic observations</w:t>
      </w:r>
      <w:r w:rsidR="00193644">
        <w:rPr>
          <w:rFonts w:asciiTheme="minorHAnsi" w:hAnsiTheme="minorHAnsi"/>
          <w:noProof/>
          <w:lang w:val="en-US"/>
        </w:rPr>
        <w:t xml:space="preserve"> (or simulated phenotypes)</w:t>
      </w:r>
      <w:r w:rsidRPr="00C612D5">
        <w:rPr>
          <w:rFonts w:asciiTheme="minorHAnsi" w:hAnsiTheme="minorHAnsi"/>
          <w:noProof/>
          <w:lang w:val="en-US"/>
        </w:rPr>
        <w:t xml:space="preserve">, </w:t>
      </w:r>
      <m:oMath>
        <m:r>
          <m:rPr>
            <m:sty m:val="b"/>
          </m:rPr>
          <w:rPr>
            <w:rFonts w:ascii="Cambria Math" w:hAnsi="Cambria Math"/>
            <w:noProof/>
          </w:rPr>
          <m:t>μ</m:t>
        </m:r>
      </m:oMath>
      <w:r w:rsidRPr="00C612D5">
        <w:rPr>
          <w:rFonts w:asciiTheme="minorHAnsi" w:hAnsiTheme="minorHAnsi"/>
          <w:noProof/>
          <w:lang w:val="en-US"/>
        </w:rPr>
        <w:t xml:space="preserve"> </w:t>
      </w:r>
      <w:r w:rsidR="001B0572" w:rsidRPr="00C612D5">
        <w:rPr>
          <w:rFonts w:asciiTheme="minorHAnsi" w:hAnsiTheme="minorHAnsi"/>
          <w:noProof/>
          <w:lang w:val="en-US"/>
        </w:rPr>
        <w:t xml:space="preserve">is </w:t>
      </w:r>
      <w:r w:rsidRPr="00C612D5">
        <w:rPr>
          <w:rFonts w:asciiTheme="minorHAnsi" w:hAnsiTheme="minorHAnsi"/>
          <w:noProof/>
          <w:lang w:val="en-US"/>
        </w:rPr>
        <w:t xml:space="preserve">the vector of </w:t>
      </w:r>
      <w:r w:rsidR="00274300">
        <w:rPr>
          <w:rFonts w:asciiTheme="minorHAnsi" w:hAnsiTheme="minorHAnsi"/>
          <w:noProof/>
          <w:lang w:val="en-US"/>
        </w:rPr>
        <w:t>an overall mean</w:t>
      </w:r>
      <w:r w:rsidRPr="00C612D5">
        <w:rPr>
          <w:rFonts w:asciiTheme="minorHAnsi" w:hAnsiTheme="minorHAnsi"/>
          <w:noProof/>
          <w:lang w:val="en-US"/>
        </w:rPr>
        <w:t xml:space="preserve">, </w:t>
      </w:r>
      <m:oMath>
        <m:r>
          <m:rPr>
            <m:sty m:val="b"/>
          </m:rPr>
          <w:rPr>
            <w:rFonts w:ascii="Cambria Math" w:hAnsi="Cambria Math"/>
            <w:noProof/>
          </w:rPr>
          <m:t>Z</m:t>
        </m:r>
      </m:oMath>
      <w:r w:rsidRPr="00C612D5">
        <w:rPr>
          <w:rFonts w:asciiTheme="minorHAnsi" w:hAnsiTheme="minorHAnsi"/>
          <w:noProof/>
          <w:lang w:val="en-US"/>
        </w:rPr>
        <w:t xml:space="preserve"> </w:t>
      </w:r>
      <w:r w:rsidR="001B0572" w:rsidRPr="00C612D5">
        <w:rPr>
          <w:rFonts w:asciiTheme="minorHAnsi" w:hAnsiTheme="minorHAnsi"/>
          <w:noProof/>
          <w:lang w:val="en-US"/>
        </w:rPr>
        <w:t xml:space="preserve">is </w:t>
      </w:r>
      <w:r w:rsidRPr="00C612D5">
        <w:rPr>
          <w:rFonts w:asciiTheme="minorHAnsi" w:hAnsiTheme="minorHAnsi"/>
          <w:noProof/>
          <w:lang w:val="en-US"/>
        </w:rPr>
        <w:t>the design matrix linking observations to genomic values</w:t>
      </w:r>
      <w:ins w:id="23" w:author="Peter Sørensen" w:date="2016-04-15T18:20:00Z">
        <w:r w:rsidR="008F5AAC">
          <w:rPr>
            <w:rFonts w:asciiTheme="minorHAnsi" w:hAnsiTheme="minorHAnsi"/>
            <w:noProof/>
            <w:lang w:val="en-US"/>
          </w:rPr>
          <w:t xml:space="preserve"> (</w:t>
        </w:r>
        <w:r w:rsidR="008F5AAC" w:rsidRPr="008F5AAC">
          <w:rPr>
            <w:rFonts w:asciiTheme="minorHAnsi" w:hAnsiTheme="minorHAnsi"/>
            <w:b/>
            <w:noProof/>
            <w:lang w:val="en-US"/>
          </w:rPr>
          <w:t>f</w:t>
        </w:r>
        <w:r w:rsidR="008F5AAC">
          <w:rPr>
            <w:rFonts w:asciiTheme="minorHAnsi" w:hAnsiTheme="minorHAnsi"/>
            <w:noProof/>
            <w:lang w:val="en-US"/>
          </w:rPr>
          <w:t xml:space="preserve"> and </w:t>
        </w:r>
        <w:r w:rsidR="008F5AAC" w:rsidRPr="008F5AAC">
          <w:rPr>
            <w:rFonts w:asciiTheme="minorHAnsi" w:hAnsiTheme="minorHAnsi"/>
            <w:b/>
            <w:noProof/>
            <w:lang w:val="en-US"/>
          </w:rPr>
          <w:t>r</w:t>
        </w:r>
        <w:r w:rsidR="008F5AAC">
          <w:rPr>
            <w:rFonts w:asciiTheme="minorHAnsi" w:hAnsiTheme="minorHAnsi"/>
            <w:noProof/>
            <w:lang w:val="en-US"/>
          </w:rPr>
          <w:t>)</w:t>
        </w:r>
      </w:ins>
      <w:r w:rsidRPr="00C612D5">
        <w:rPr>
          <w:rFonts w:asciiTheme="minorHAnsi" w:hAnsiTheme="minorHAnsi"/>
          <w:noProof/>
          <w:lang w:val="en-US"/>
        </w:rPr>
        <w:t xml:space="preserve">, </w:t>
      </w:r>
      <m:oMath>
        <m:sSub>
          <m:sSubPr>
            <m:ctrlPr>
              <w:rPr>
                <w:rFonts w:ascii="Cambria Math" w:hAnsi="Cambria Math"/>
                <w:lang w:val="en-GB"/>
              </w:rPr>
            </m:ctrlPr>
          </m:sSubPr>
          <m:e>
            <m:r>
              <m:rPr>
                <m:sty m:val="b"/>
              </m:rPr>
              <w:rPr>
                <w:rFonts w:ascii="Cambria Math" w:hAnsi="Cambria Math"/>
                <w:lang w:val="en-GB"/>
              </w:rPr>
              <m:t>Z</m:t>
            </m:r>
          </m:e>
          <m:sub>
            <m:r>
              <w:rPr>
                <w:rFonts w:ascii="Cambria Math" w:hAnsi="Cambria Math"/>
                <w:lang w:val="en-GB"/>
              </w:rPr>
              <m:t>l</m:t>
            </m:r>
          </m:sub>
        </m:sSub>
      </m:oMath>
      <w:r w:rsidR="006B28AA" w:rsidRPr="00CE73BC">
        <w:rPr>
          <w:rFonts w:asciiTheme="minorHAnsi" w:hAnsiTheme="minorHAnsi"/>
          <w:lang w:val="en-GB"/>
        </w:rPr>
        <w:t xml:space="preserve"> is a design matrix for the </w:t>
      </w:r>
      <w:r w:rsidR="006B28AA">
        <w:rPr>
          <w:rFonts w:asciiTheme="minorHAnsi" w:hAnsiTheme="minorHAnsi"/>
          <w:lang w:val="en-GB"/>
        </w:rPr>
        <w:t>replicate within line effects</w:t>
      </w:r>
      <w:ins w:id="24" w:author="Peter Sørensen" w:date="2016-04-15T18:20:00Z">
        <w:r w:rsidR="008F5AAC">
          <w:rPr>
            <w:rFonts w:asciiTheme="minorHAnsi" w:hAnsiTheme="minorHAnsi"/>
            <w:lang w:val="en-GB"/>
          </w:rPr>
          <w:t xml:space="preserve"> (</w:t>
        </w:r>
        <w:r w:rsidR="008F5AAC" w:rsidRPr="008F5AAC">
          <w:rPr>
            <w:rFonts w:asciiTheme="minorHAnsi" w:hAnsiTheme="minorHAnsi"/>
            <w:b/>
            <w:lang w:val="en-GB"/>
          </w:rPr>
          <w:t>l</w:t>
        </w:r>
        <w:r w:rsidR="008F5AAC">
          <w:rPr>
            <w:rFonts w:asciiTheme="minorHAnsi" w:hAnsiTheme="minorHAnsi"/>
            <w:lang w:val="en-GB"/>
          </w:rPr>
          <w:t>)</w:t>
        </w:r>
      </w:ins>
      <w:r w:rsidR="006B28AA">
        <w:rPr>
          <w:rFonts w:asciiTheme="minorHAnsi" w:hAnsiTheme="minorHAnsi"/>
          <w:lang w:val="en-GB"/>
        </w:rPr>
        <w:t xml:space="preserve">, </w:t>
      </w:r>
      <m:oMath>
        <m:r>
          <m:rPr>
            <m:sty m:val="b"/>
          </m:rPr>
          <w:rPr>
            <w:rFonts w:ascii="Cambria Math" w:hAnsi="Cambria Math"/>
            <w:noProof/>
            <w:lang w:val="en-US"/>
          </w:rPr>
          <m:t>f</m:t>
        </m:r>
      </m:oMath>
      <w:r w:rsidRPr="00C612D5">
        <w:rPr>
          <w:rFonts w:asciiTheme="minorHAnsi" w:hAnsiTheme="minorHAnsi"/>
          <w:noProof/>
          <w:lang w:val="en-US"/>
        </w:rPr>
        <w:t xml:space="preserve"> </w:t>
      </w:r>
      <w:r w:rsidR="001B0572" w:rsidRPr="00C612D5">
        <w:rPr>
          <w:rFonts w:asciiTheme="minorHAnsi" w:hAnsiTheme="minorHAnsi"/>
          <w:noProof/>
          <w:lang w:val="en-US"/>
        </w:rPr>
        <w:t xml:space="preserve">is </w:t>
      </w:r>
      <w:r w:rsidRPr="00C612D5">
        <w:rPr>
          <w:rFonts w:asciiTheme="minorHAnsi" w:hAnsiTheme="minorHAnsi"/>
          <w:noProof/>
          <w:lang w:val="en-US"/>
        </w:rPr>
        <w:t xml:space="preserve">the vector of </w:t>
      </w:r>
      <w:r w:rsidR="00D304C1" w:rsidRPr="00C612D5">
        <w:rPr>
          <w:rFonts w:asciiTheme="minorHAnsi" w:hAnsiTheme="minorHAnsi"/>
          <w:noProof/>
          <w:lang w:val="en-US"/>
        </w:rPr>
        <w:t>line</w:t>
      </w:r>
      <w:r w:rsidR="00B01777">
        <w:rPr>
          <w:rFonts w:asciiTheme="minorHAnsi" w:hAnsiTheme="minorHAnsi"/>
          <w:noProof/>
          <w:lang w:val="en-US"/>
        </w:rPr>
        <w:t>-</w:t>
      </w:r>
      <w:r w:rsidR="00D304C1" w:rsidRPr="00C612D5">
        <w:rPr>
          <w:rFonts w:asciiTheme="minorHAnsi" w:hAnsiTheme="minorHAnsi"/>
          <w:noProof/>
          <w:lang w:val="en-US"/>
        </w:rPr>
        <w:t xml:space="preserve">specific </w:t>
      </w:r>
      <w:r w:rsidRPr="00C612D5">
        <w:rPr>
          <w:rFonts w:asciiTheme="minorHAnsi" w:hAnsiTheme="minorHAnsi"/>
          <w:noProof/>
          <w:lang w:val="en-US"/>
        </w:rPr>
        <w:t xml:space="preserve">genomic values captured by genetic markers linked to </w:t>
      </w:r>
      <w:r w:rsidR="001B0572" w:rsidRPr="00C612D5">
        <w:rPr>
          <w:rFonts w:asciiTheme="minorHAnsi" w:hAnsiTheme="minorHAnsi"/>
          <w:noProof/>
          <w:lang w:val="en-US"/>
        </w:rPr>
        <w:t xml:space="preserve">the </w:t>
      </w:r>
      <w:r w:rsidRPr="00C612D5">
        <w:rPr>
          <w:rFonts w:asciiTheme="minorHAnsi" w:hAnsiTheme="minorHAnsi"/>
          <w:noProof/>
          <w:lang w:val="en-US"/>
        </w:rPr>
        <w:t xml:space="preserve">genomic feature of interest, </w:t>
      </w:r>
      <m:oMath>
        <m:r>
          <m:rPr>
            <m:sty m:val="bi"/>
          </m:rPr>
          <w:rPr>
            <w:rFonts w:ascii="Cambria Math" w:hAnsi="Cambria Math"/>
            <w:noProof/>
          </w:rPr>
          <m:t>r</m:t>
        </m:r>
      </m:oMath>
      <w:r w:rsidRPr="00C612D5">
        <w:rPr>
          <w:rFonts w:asciiTheme="minorHAnsi" w:hAnsiTheme="minorHAnsi"/>
          <w:noProof/>
          <w:lang w:val="en-US"/>
        </w:rPr>
        <w:t xml:space="preserve"> is the vector of </w:t>
      </w:r>
      <w:r w:rsidR="00D304C1" w:rsidRPr="00C612D5">
        <w:rPr>
          <w:rFonts w:asciiTheme="minorHAnsi" w:hAnsiTheme="minorHAnsi"/>
          <w:noProof/>
          <w:lang w:val="en-US"/>
        </w:rPr>
        <w:t>line</w:t>
      </w:r>
      <w:r w:rsidR="00B01777">
        <w:rPr>
          <w:rFonts w:asciiTheme="minorHAnsi" w:hAnsiTheme="minorHAnsi"/>
          <w:noProof/>
          <w:lang w:val="en-US"/>
        </w:rPr>
        <w:t>-</w:t>
      </w:r>
      <w:r w:rsidR="00D304C1" w:rsidRPr="00C612D5">
        <w:rPr>
          <w:rFonts w:asciiTheme="minorHAnsi" w:hAnsiTheme="minorHAnsi"/>
          <w:noProof/>
          <w:lang w:val="en-US"/>
        </w:rPr>
        <w:t xml:space="preserve">specific </w:t>
      </w:r>
      <w:r w:rsidRPr="00C612D5">
        <w:rPr>
          <w:rFonts w:asciiTheme="minorHAnsi" w:hAnsiTheme="minorHAnsi"/>
          <w:noProof/>
          <w:lang w:val="en-US"/>
        </w:rPr>
        <w:t xml:space="preserve">genomic values </w:t>
      </w:r>
      <w:r w:rsidR="00C03249" w:rsidRPr="00C612D5">
        <w:rPr>
          <w:rFonts w:asciiTheme="minorHAnsi" w:hAnsiTheme="minorHAnsi"/>
          <w:b/>
          <w:noProof/>
          <w:lang w:val="en-US"/>
        </w:rPr>
        <w:t>not</w:t>
      </w:r>
      <w:r w:rsidR="00C03249" w:rsidRPr="00C612D5">
        <w:rPr>
          <w:rFonts w:asciiTheme="minorHAnsi" w:hAnsiTheme="minorHAnsi"/>
          <w:noProof/>
          <w:lang w:val="en-US"/>
        </w:rPr>
        <w:t xml:space="preserve"> </w:t>
      </w:r>
      <w:r w:rsidRPr="00C612D5">
        <w:rPr>
          <w:rFonts w:asciiTheme="minorHAnsi" w:hAnsiTheme="minorHAnsi"/>
          <w:noProof/>
          <w:lang w:val="en-US"/>
        </w:rPr>
        <w:t xml:space="preserve">captured </w:t>
      </w:r>
      <w:r w:rsidR="00C03249" w:rsidRPr="00C612D5">
        <w:rPr>
          <w:rFonts w:asciiTheme="minorHAnsi" w:hAnsiTheme="minorHAnsi"/>
          <w:noProof/>
          <w:lang w:val="en-US"/>
        </w:rPr>
        <w:t>by genetic markers linked to genomic feature</w:t>
      </w:r>
      <w:r w:rsidRPr="00C612D5">
        <w:rPr>
          <w:rFonts w:asciiTheme="minorHAnsi" w:hAnsiTheme="minorHAnsi"/>
          <w:noProof/>
          <w:lang w:val="en-US"/>
        </w:rPr>
        <w:t xml:space="preserve">, and </w:t>
      </w:r>
      <m:oMath>
        <m:r>
          <m:rPr>
            <m:sty m:val="bi"/>
          </m:rPr>
          <w:rPr>
            <w:rFonts w:ascii="Cambria Math" w:hAnsi="Cambria Math"/>
            <w:noProof/>
          </w:rPr>
          <m:t>e</m:t>
        </m:r>
      </m:oMath>
      <w:r w:rsidRPr="00C612D5">
        <w:rPr>
          <w:rFonts w:asciiTheme="minorHAnsi" w:hAnsiTheme="minorHAnsi"/>
          <w:noProof/>
          <w:lang w:val="en-US"/>
        </w:rPr>
        <w:t xml:space="preserve"> </w:t>
      </w:r>
      <w:r w:rsidR="001B0572" w:rsidRPr="00C612D5">
        <w:rPr>
          <w:rFonts w:asciiTheme="minorHAnsi" w:hAnsiTheme="minorHAnsi"/>
          <w:noProof/>
          <w:lang w:val="en-US"/>
        </w:rPr>
        <w:t xml:space="preserve">is </w:t>
      </w:r>
      <w:r w:rsidRPr="00C612D5">
        <w:rPr>
          <w:rFonts w:asciiTheme="minorHAnsi" w:hAnsiTheme="minorHAnsi"/>
          <w:noProof/>
          <w:lang w:val="en-US"/>
        </w:rPr>
        <w:t>the vector of residuals.</w:t>
      </w:r>
      <w:r w:rsidRPr="006A1F7A">
        <w:rPr>
          <w:rFonts w:asciiTheme="minorHAnsi" w:hAnsiTheme="minorHAnsi"/>
          <w:noProof/>
          <w:lang w:val="en-US"/>
        </w:rPr>
        <w:t xml:space="preserve"> </w:t>
      </w:r>
      <w:r w:rsidRPr="006A1F7A">
        <w:rPr>
          <w:rFonts w:asciiTheme="minorHAnsi" w:hAnsiTheme="minorHAnsi"/>
          <w:noProof/>
          <w:lang w:val="en-GB"/>
        </w:rPr>
        <w:t xml:space="preserve">The random genomic effects and the residuals </w:t>
      </w:r>
      <w:r w:rsidR="001B0572" w:rsidRPr="006A1F7A">
        <w:rPr>
          <w:rFonts w:asciiTheme="minorHAnsi" w:hAnsiTheme="minorHAnsi"/>
          <w:noProof/>
          <w:lang w:val="en-GB"/>
        </w:rPr>
        <w:t xml:space="preserve">were </w:t>
      </w:r>
      <w:r w:rsidRPr="006A1F7A">
        <w:rPr>
          <w:rFonts w:asciiTheme="minorHAnsi" w:hAnsiTheme="minorHAnsi"/>
          <w:noProof/>
          <w:lang w:val="en-GB"/>
        </w:rPr>
        <w:t>assumed to be</w:t>
      </w:r>
      <w:r w:rsidRPr="006A1F7A">
        <w:rPr>
          <w:rFonts w:asciiTheme="minorHAnsi" w:hAnsiTheme="minorHAnsi"/>
          <w:noProof/>
          <w:lang w:val="en-US"/>
        </w:rPr>
        <w:t xml:space="preserve"> independent</w:t>
      </w:r>
      <w:r w:rsidRPr="006A1F7A">
        <w:rPr>
          <w:rFonts w:asciiTheme="minorHAnsi" w:hAnsiTheme="minorHAnsi"/>
          <w:noProof/>
          <w:lang w:val="en-GB"/>
        </w:rPr>
        <w:t xml:space="preserve"> normally distributed</w:t>
      </w:r>
      <w:r w:rsidR="001B0572" w:rsidRPr="006A1F7A">
        <w:rPr>
          <w:rFonts w:asciiTheme="minorHAnsi" w:hAnsiTheme="minorHAnsi"/>
          <w:noProof/>
          <w:lang w:val="en-GB"/>
        </w:rPr>
        <w:t xml:space="preserve"> values described as follows:</w:t>
      </w:r>
      <m:oMath>
        <m:r>
          <w:rPr>
            <w:rFonts w:ascii="Cambria Math" w:hAnsi="Cambria Math"/>
            <w:noProof/>
            <w:lang w:val="en-GB"/>
          </w:rPr>
          <m:t xml:space="preserve"> </m:t>
        </m:r>
        <m:r>
          <m:rPr>
            <m:sty m:val="b"/>
          </m:rPr>
          <w:rPr>
            <w:rFonts w:ascii="Cambria Math" w:hAnsi="Cambria Math"/>
            <w:noProof/>
            <w:lang w:val="en-GB"/>
          </w:rPr>
          <m:t>f</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sSub>
              <m:sSubPr>
                <m:ctrlPr>
                  <w:rPr>
                    <w:rFonts w:ascii="Cambria Math" w:hAnsi="Cambria Math"/>
                    <w:b/>
                    <w:noProof/>
                    <w:lang w:val="en-GB"/>
                  </w:rPr>
                </m:ctrlPr>
              </m:sSubPr>
              <m:e>
                <m:r>
                  <m:rPr>
                    <m:sty m:val="b"/>
                  </m:rPr>
                  <w:rPr>
                    <w:rFonts w:ascii="Cambria Math" w:hAnsi="Cambria Math"/>
                    <w:noProof/>
                    <w:lang w:val="en-GB"/>
                  </w:rPr>
                  <m:t>G</m:t>
                </m:r>
              </m:e>
              <m:sub>
                <m:r>
                  <m:rPr>
                    <m:sty m:val="bi"/>
                  </m:rPr>
                  <w:rPr>
                    <w:rFonts w:ascii="Cambria Math" w:hAnsi="Cambria Math"/>
                    <w:noProof/>
                    <w:lang w:val="en-GB"/>
                  </w:rPr>
                  <m:t>f</m:t>
                </m:r>
              </m:sub>
            </m:sSub>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f</m:t>
                </m:r>
              </m:sub>
              <m:sup>
                <m:r>
                  <w:rPr>
                    <w:rFonts w:ascii="Cambria Math" w:hAnsi="Cambria Math"/>
                    <w:noProof/>
                    <w:lang w:val="en-GB"/>
                  </w:rPr>
                  <m:t>2</m:t>
                </m:r>
              </m:sup>
            </m:sSubSup>
          </m:e>
        </m:d>
        <m:r>
          <w:rPr>
            <w:rFonts w:ascii="Cambria Math" w:hAnsi="Cambria Math"/>
            <w:noProof/>
            <w:lang w:val="en-GB"/>
          </w:rPr>
          <m:t xml:space="preserve">, </m:t>
        </m:r>
        <m:r>
          <m:rPr>
            <m:sty m:val="b"/>
          </m:rPr>
          <w:rPr>
            <w:rFonts w:ascii="Cambria Math" w:hAnsi="Cambria Math"/>
            <w:noProof/>
            <w:lang w:val="en-GB"/>
          </w:rPr>
          <m:t>r</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r>
              <m:rPr>
                <m:sty m:val="b"/>
              </m:rPr>
              <w:rPr>
                <w:rFonts w:ascii="Cambria Math" w:hAnsi="Cambria Math"/>
                <w:noProof/>
                <w:lang w:val="en-GB"/>
              </w:rPr>
              <m:t>G</m:t>
            </m:r>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r</m:t>
                </m:r>
              </m:sub>
              <m:sup>
                <m:r>
                  <w:rPr>
                    <w:rFonts w:ascii="Cambria Math" w:hAnsi="Cambria Math"/>
                    <w:noProof/>
                    <w:lang w:val="en-GB"/>
                  </w:rPr>
                  <m:t>2</m:t>
                </m:r>
              </m:sup>
            </m:sSubSup>
          </m:e>
        </m:d>
        <m:r>
          <w:rPr>
            <w:rFonts w:ascii="Cambria Math" w:hAnsi="Cambria Math"/>
            <w:noProof/>
            <w:lang w:val="en-GB"/>
          </w:rPr>
          <m:t>,</m:t>
        </m:r>
      </m:oMath>
      <w:r w:rsidRPr="006A1F7A">
        <w:rPr>
          <w:rFonts w:asciiTheme="minorHAnsi" w:hAnsiTheme="minorHAnsi"/>
          <w:noProof/>
          <w:lang w:val="en-GB"/>
        </w:rPr>
        <w:t xml:space="preserve"> </w:t>
      </w:r>
      <m:oMath>
        <m:r>
          <m:rPr>
            <m:sty m:val="b"/>
          </m:rPr>
          <w:rPr>
            <w:rFonts w:ascii="Cambria Math" w:hAnsi="Cambria Math"/>
            <w:noProof/>
            <w:lang w:val="en-GB"/>
          </w:rPr>
          <m:t>l</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sSub>
              <m:sSubPr>
                <m:ctrlPr>
                  <w:rPr>
                    <w:rFonts w:ascii="Cambria Math" w:hAnsi="Cambria Math"/>
                    <w:b/>
                    <w:noProof/>
                    <w:lang w:val="en-GB"/>
                  </w:rPr>
                </m:ctrlPr>
              </m:sSubPr>
              <m:e>
                <m:r>
                  <m:rPr>
                    <m:sty m:val="b"/>
                  </m:rPr>
                  <w:rPr>
                    <w:rFonts w:ascii="Cambria Math" w:hAnsi="Cambria Math"/>
                    <w:noProof/>
                    <w:lang w:val="en-GB"/>
                  </w:rPr>
                  <m:t>I</m:t>
                </m:r>
              </m:e>
              <m:sub>
                <m:r>
                  <m:rPr>
                    <m:sty m:val="bi"/>
                  </m:rPr>
                  <w:rPr>
                    <w:rFonts w:ascii="Cambria Math" w:hAnsi="Cambria Math"/>
                    <w:noProof/>
                    <w:lang w:val="en-GB"/>
                  </w:rPr>
                  <m:t>l</m:t>
                </m:r>
              </m:sub>
            </m:sSub>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l</m:t>
                </m:r>
              </m:sub>
              <m:sup>
                <m:r>
                  <w:rPr>
                    <w:rFonts w:ascii="Cambria Math" w:hAnsi="Cambria Math"/>
                    <w:noProof/>
                    <w:lang w:val="en-GB"/>
                  </w:rPr>
                  <m:t>2</m:t>
                </m:r>
              </m:sup>
            </m:sSubSup>
          </m:e>
        </m:d>
        <m:r>
          <w:rPr>
            <w:rFonts w:ascii="Cambria Math" w:hAnsi="Cambria Math"/>
            <w:noProof/>
            <w:lang w:val="en-GB"/>
          </w:rPr>
          <m:t>,</m:t>
        </m:r>
      </m:oMath>
      <w:r w:rsidR="006B28AA">
        <w:rPr>
          <w:rFonts w:asciiTheme="minorHAnsi" w:hAnsiTheme="minorHAnsi"/>
          <w:noProof/>
          <w:lang w:val="en-GB"/>
        </w:rPr>
        <w:t xml:space="preserve"> </w:t>
      </w:r>
      <w:r w:rsidRPr="006A1F7A">
        <w:rPr>
          <w:rFonts w:asciiTheme="minorHAnsi" w:hAnsiTheme="minorHAnsi"/>
          <w:noProof/>
          <w:lang w:val="en-GB"/>
        </w:rPr>
        <w:t xml:space="preserve">and </w:t>
      </w:r>
      <m:oMath>
        <m:r>
          <m:rPr>
            <m:sty m:val="b"/>
          </m:rPr>
          <w:rPr>
            <w:rFonts w:ascii="Cambria Math" w:hAnsi="Cambria Math"/>
            <w:noProof/>
            <w:lang w:val="en-GB"/>
          </w:rPr>
          <m:t>e</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r>
              <m:rPr>
                <m:sty m:val="b"/>
              </m:rPr>
              <w:rPr>
                <w:rFonts w:ascii="Cambria Math" w:hAnsi="Cambria Math"/>
                <w:noProof/>
                <w:lang w:val="en-GB"/>
              </w:rPr>
              <m:t>I</m:t>
            </m:r>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e</m:t>
                </m:r>
              </m:sub>
              <m:sup>
                <m:r>
                  <w:rPr>
                    <w:rFonts w:ascii="Cambria Math" w:hAnsi="Cambria Math"/>
                    <w:noProof/>
                    <w:lang w:val="en-GB"/>
                  </w:rPr>
                  <m:t>2</m:t>
                </m:r>
              </m:sup>
            </m:sSubSup>
          </m:e>
        </m:d>
      </m:oMath>
      <w:r w:rsidRPr="006A1F7A">
        <w:rPr>
          <w:rFonts w:asciiTheme="minorHAnsi" w:hAnsiTheme="minorHAnsi"/>
          <w:noProof/>
          <w:lang w:val="en-GB"/>
        </w:rPr>
        <w:t xml:space="preserve">. </w:t>
      </w:r>
    </w:p>
    <w:p w14:paraId="6534ED7E" w14:textId="77777777" w:rsidR="00B362E6" w:rsidRPr="006A1F7A" w:rsidRDefault="00B83870" w:rsidP="00366FA5">
      <w:pPr>
        <w:tabs>
          <w:tab w:val="center" w:pos="4800"/>
          <w:tab w:val="right" w:pos="9500"/>
        </w:tabs>
        <w:spacing w:line="480" w:lineRule="auto"/>
        <w:rPr>
          <w:rFonts w:asciiTheme="minorHAnsi" w:hAnsiTheme="minorHAnsi"/>
          <w:noProof/>
          <w:lang w:val="en-US"/>
        </w:rPr>
      </w:pPr>
      <w:r>
        <w:rPr>
          <w:rFonts w:asciiTheme="minorHAnsi" w:hAnsiTheme="minorHAnsi"/>
          <w:noProof/>
          <w:lang w:val="en-US"/>
        </w:rPr>
        <w:tab/>
      </w:r>
      <w:r w:rsidR="00B362E6" w:rsidRPr="006A1F7A">
        <w:rPr>
          <w:rFonts w:asciiTheme="minorHAnsi" w:hAnsiTheme="minorHAnsi"/>
          <w:noProof/>
          <w:lang w:val="en-US"/>
        </w:rPr>
        <w:t xml:space="preserve">GBLUP </w:t>
      </w:r>
      <w:r w:rsidR="0021607D" w:rsidRPr="006A1F7A">
        <w:rPr>
          <w:rFonts w:asciiTheme="minorHAnsi" w:hAnsiTheme="minorHAnsi"/>
          <w:noProof/>
          <w:lang w:val="en-US"/>
        </w:rPr>
        <w:t xml:space="preserve">was </w:t>
      </w:r>
      <w:r w:rsidR="00B362E6" w:rsidRPr="006A1F7A">
        <w:rPr>
          <w:rFonts w:asciiTheme="minorHAnsi" w:hAnsiTheme="minorHAnsi"/>
          <w:noProof/>
          <w:lang w:val="en-US"/>
        </w:rPr>
        <w:t xml:space="preserve">based on a linear mixed model </w:t>
      </w:r>
      <w:r w:rsidR="0021607D" w:rsidRPr="006A1F7A">
        <w:rPr>
          <w:rFonts w:asciiTheme="minorHAnsi" w:hAnsiTheme="minorHAnsi"/>
          <w:noProof/>
          <w:lang w:val="en-US"/>
        </w:rPr>
        <w:t>including</w:t>
      </w:r>
      <w:r w:rsidR="00B362E6" w:rsidRPr="006A1F7A">
        <w:rPr>
          <w:rFonts w:asciiTheme="minorHAnsi" w:hAnsiTheme="minorHAnsi"/>
          <w:noProof/>
          <w:lang w:val="en-US"/>
        </w:rPr>
        <w:t xml:space="preserve"> only one random genomic effect:</w:t>
      </w:r>
    </w:p>
    <w:p w14:paraId="3A87DFDA" w14:textId="77777777" w:rsidR="00B362E6" w:rsidRPr="00E245BA" w:rsidRDefault="001C22C0" w:rsidP="00366FA5">
      <w:pPr>
        <w:tabs>
          <w:tab w:val="center" w:pos="4800"/>
          <w:tab w:val="right" w:pos="9500"/>
        </w:tabs>
        <w:spacing w:line="480" w:lineRule="auto"/>
        <w:rPr>
          <w:rFonts w:asciiTheme="minorHAnsi" w:hAnsiTheme="minorHAnsi"/>
          <w:bCs/>
          <w:noProof/>
          <w:lang w:val="en-US"/>
        </w:rPr>
      </w:pPr>
      <w:r w:rsidRPr="006A1F7A">
        <w:rPr>
          <w:rFonts w:asciiTheme="minorHAnsi" w:hAnsiTheme="minorHAnsi"/>
          <w:b/>
          <w:bCs/>
          <w:noProof/>
          <w:lang w:val="en-GB"/>
        </w:rPr>
        <w:tab/>
      </w:r>
      <m:oMath>
        <m:acc>
          <m:accPr>
            <m:chr m:val="̃"/>
            <m:ctrlPr>
              <w:rPr>
                <w:rFonts w:ascii="Cambria Math" w:hAnsi="Cambria Math"/>
                <w:b/>
                <w:noProof/>
                <w:lang w:val="en-GB"/>
              </w:rPr>
            </m:ctrlPr>
          </m:accPr>
          <m:e>
            <m:r>
              <m:rPr>
                <m:sty m:val="b"/>
              </m:rPr>
              <w:rPr>
                <w:rFonts w:ascii="Cambria Math" w:hAnsi="Cambria Math"/>
                <w:noProof/>
                <w:lang w:val="en-GB"/>
              </w:rPr>
              <m:t>y</m:t>
            </m:r>
          </m:e>
        </m:acc>
        <m:r>
          <w:rPr>
            <w:rFonts w:ascii="Cambria Math" w:hAnsi="Cambria Math"/>
            <w:noProof/>
            <w:lang w:val="en-US"/>
          </w:rPr>
          <m:t>=</m:t>
        </m:r>
        <m:r>
          <m:rPr>
            <m:sty m:val="b"/>
          </m:rPr>
          <w:rPr>
            <w:rFonts w:ascii="Cambria Math" w:hAnsi="Cambria Math"/>
            <w:noProof/>
          </w:rPr>
          <m:t>μ</m:t>
        </m:r>
        <m:r>
          <w:rPr>
            <w:rFonts w:ascii="Cambria Math" w:hAnsi="Cambria Math"/>
            <w:noProof/>
            <w:lang w:val="en-US"/>
          </w:rPr>
          <m:t>+</m:t>
        </m:r>
        <m:r>
          <m:rPr>
            <m:sty m:val="b"/>
          </m:rPr>
          <w:rPr>
            <w:rFonts w:ascii="Cambria Math" w:hAnsi="Cambria Math"/>
            <w:noProof/>
            <w:lang w:val="en-GB"/>
          </w:rPr>
          <m:t>Zg</m:t>
        </m:r>
        <m:r>
          <m:rPr>
            <m:sty m:val="b"/>
          </m:rPr>
          <w:rPr>
            <w:rFonts w:ascii="Cambria Math" w:hAnsi="Cambria Math"/>
            <w:noProof/>
            <w:lang w:val="en-US"/>
          </w:rPr>
          <m:t>+</m:t>
        </m:r>
        <m:sSub>
          <m:sSubPr>
            <m:ctrlPr>
              <w:rPr>
                <w:rFonts w:ascii="Cambria Math" w:hAnsi="Cambria Math"/>
                <w:lang w:val="en-GB"/>
              </w:rPr>
            </m:ctrlPr>
          </m:sSubPr>
          <m:e>
            <m:r>
              <m:rPr>
                <m:sty m:val="b"/>
              </m:rPr>
              <w:rPr>
                <w:rFonts w:ascii="Cambria Math" w:hAnsi="Cambria Math"/>
                <w:lang w:val="en-GB"/>
              </w:rPr>
              <m:t>Z</m:t>
            </m:r>
          </m:e>
          <m:sub>
            <m:r>
              <w:rPr>
                <w:rFonts w:ascii="Cambria Math" w:hAnsi="Cambria Math"/>
                <w:lang w:val="en-GB"/>
              </w:rPr>
              <m:t>l</m:t>
            </m:r>
          </m:sub>
        </m:sSub>
        <m:r>
          <m:rPr>
            <m:sty m:val="b"/>
          </m:rPr>
          <w:rPr>
            <w:rFonts w:ascii="Cambria Math" w:hAnsi="Cambria Math"/>
            <w:lang w:val="en-GB"/>
          </w:rPr>
          <m:t>l</m:t>
        </m:r>
        <m:r>
          <m:rPr>
            <m:sty m:val="b"/>
          </m:rPr>
          <w:rPr>
            <w:rFonts w:ascii="Cambria Math" w:hAnsi="Cambria Math"/>
            <w:lang w:val="en-US"/>
          </w:rPr>
          <m:t>+</m:t>
        </m:r>
        <m:r>
          <m:rPr>
            <m:sty m:val="b"/>
          </m:rPr>
          <w:rPr>
            <w:rFonts w:ascii="Cambria Math" w:hAnsi="Cambria Math"/>
            <w:noProof/>
            <w:lang w:val="en-GB"/>
          </w:rPr>
          <m:t>e</m:t>
        </m:r>
      </m:oMath>
      <w:r w:rsidR="00B362E6" w:rsidRPr="00E245BA">
        <w:rPr>
          <w:rFonts w:asciiTheme="minorHAnsi" w:hAnsiTheme="minorHAnsi"/>
          <w:b/>
          <w:bCs/>
          <w:noProof/>
          <w:lang w:val="en-US"/>
        </w:rPr>
        <w:t xml:space="preserve"> </w:t>
      </w:r>
      <w:r w:rsidR="00B362E6" w:rsidRPr="00E245BA">
        <w:rPr>
          <w:rFonts w:asciiTheme="minorHAnsi" w:hAnsiTheme="minorHAnsi"/>
          <w:bCs/>
          <w:noProof/>
          <w:lang w:val="en-US"/>
        </w:rPr>
        <w:t>(M</w:t>
      </w:r>
      <w:r w:rsidR="00B362E6" w:rsidRPr="00E245BA">
        <w:rPr>
          <w:rFonts w:asciiTheme="minorHAnsi" w:hAnsiTheme="minorHAnsi"/>
          <w:bCs/>
          <w:noProof/>
          <w:vertAlign w:val="subscript"/>
          <w:lang w:val="en-US"/>
        </w:rPr>
        <w:t>G</w:t>
      </w:r>
      <w:r w:rsidR="004421D9" w:rsidRPr="00E245BA">
        <w:rPr>
          <w:rFonts w:asciiTheme="minorHAnsi" w:hAnsiTheme="minorHAnsi"/>
          <w:bCs/>
          <w:noProof/>
          <w:vertAlign w:val="subscript"/>
          <w:lang w:val="en-US"/>
        </w:rPr>
        <w:t>BLUP</w:t>
      </w:r>
      <w:r w:rsidR="00B362E6" w:rsidRPr="00E245BA">
        <w:rPr>
          <w:rFonts w:asciiTheme="minorHAnsi" w:hAnsiTheme="minorHAnsi"/>
          <w:bCs/>
          <w:noProof/>
          <w:lang w:val="en-US"/>
        </w:rPr>
        <w:t>)</w:t>
      </w:r>
    </w:p>
    <w:p w14:paraId="09A38950" w14:textId="77777777" w:rsidR="00F3424F" w:rsidRPr="00565775" w:rsidRDefault="00B01777" w:rsidP="00366FA5">
      <w:pPr>
        <w:tabs>
          <w:tab w:val="center" w:pos="4800"/>
          <w:tab w:val="right" w:pos="9500"/>
        </w:tabs>
        <w:spacing w:line="480" w:lineRule="auto"/>
        <w:rPr>
          <w:rFonts w:asciiTheme="minorHAnsi" w:hAnsiTheme="minorHAnsi"/>
          <w:noProof/>
          <w:lang w:val="en-GB"/>
        </w:rPr>
      </w:pPr>
      <w:r>
        <w:rPr>
          <w:rFonts w:asciiTheme="minorHAnsi" w:hAnsiTheme="minorHAnsi"/>
          <w:noProof/>
          <w:lang w:val="en-GB"/>
        </w:rPr>
        <w:t>w</w:t>
      </w:r>
      <w:r w:rsidR="0021607D" w:rsidRPr="00DE39E8">
        <w:rPr>
          <w:rFonts w:asciiTheme="minorHAnsi" w:hAnsiTheme="minorHAnsi"/>
          <w:noProof/>
          <w:lang w:val="en-GB"/>
        </w:rPr>
        <w:t xml:space="preserve">ith the same notation as above except that </w:t>
      </w:r>
      <m:oMath>
        <m:r>
          <m:rPr>
            <m:sty m:val="b"/>
          </m:rPr>
          <w:rPr>
            <w:rFonts w:ascii="Cambria Math" w:hAnsi="Cambria Math"/>
            <w:noProof/>
            <w:lang w:val="en-GB"/>
          </w:rPr>
          <m:t>g</m:t>
        </m:r>
      </m:oMath>
      <w:r w:rsidR="0021607D" w:rsidRPr="001D3E95">
        <w:rPr>
          <w:rFonts w:asciiTheme="minorHAnsi" w:hAnsiTheme="minorHAnsi"/>
          <w:noProof/>
          <w:lang w:val="en-GB"/>
        </w:rPr>
        <w:t xml:space="preserve"> is the vector of genomic values captured by all genetic markers. The random genomic values and the residuals were assumed to be indepe</w:t>
      </w:r>
      <w:r w:rsidR="0021607D" w:rsidRPr="00D33E1E">
        <w:rPr>
          <w:rFonts w:asciiTheme="minorHAnsi" w:hAnsiTheme="minorHAnsi"/>
          <w:noProof/>
          <w:lang w:val="en-GB"/>
        </w:rPr>
        <w:t>ndent normally distributed values described as follows:</w:t>
      </w:r>
      <m:oMath>
        <m:r>
          <w:rPr>
            <w:rFonts w:ascii="Cambria Math" w:hAnsi="Cambria Math"/>
            <w:noProof/>
            <w:lang w:val="en-GB"/>
          </w:rPr>
          <m:t xml:space="preserve"> </m:t>
        </m:r>
        <m:r>
          <m:rPr>
            <m:sty m:val="b"/>
          </m:rPr>
          <w:rPr>
            <w:rFonts w:ascii="Cambria Math" w:hAnsi="Cambria Math"/>
            <w:noProof/>
            <w:lang w:val="en-GB"/>
          </w:rPr>
          <m:t xml:space="preserve">g </m:t>
        </m:r>
        <m:r>
          <w:rPr>
            <w:rFonts w:ascii="Cambria Math" w:hAnsi="Cambria Math"/>
            <w:noProof/>
            <w:lang w:val="en-GB"/>
          </w:rPr>
          <m:t xml:space="preserve">~ </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r>
              <m:rPr>
                <m:sty m:val="b"/>
              </m:rPr>
              <w:rPr>
                <w:rFonts w:ascii="Cambria Math" w:hAnsi="Cambria Math"/>
                <w:noProof/>
                <w:lang w:val="en-GB"/>
              </w:rPr>
              <m:t>G</m:t>
            </m:r>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g</m:t>
                </m:r>
              </m:sub>
              <m:sup>
                <m:r>
                  <w:rPr>
                    <w:rFonts w:ascii="Cambria Math" w:hAnsi="Cambria Math"/>
                    <w:noProof/>
                    <w:lang w:val="en-GB"/>
                  </w:rPr>
                  <m:t>2</m:t>
                </m:r>
              </m:sup>
            </m:sSubSup>
          </m:e>
        </m:d>
        <m:r>
          <w:rPr>
            <w:rFonts w:ascii="Cambria Math" w:hAnsi="Cambria Math"/>
            <w:noProof/>
            <w:lang w:val="en-GB"/>
          </w:rPr>
          <m:t xml:space="preserve"> </m:t>
        </m:r>
      </m:oMath>
      <w:r w:rsidR="0021607D" w:rsidRPr="001D3E95">
        <w:rPr>
          <w:rFonts w:asciiTheme="minorHAnsi" w:hAnsiTheme="minorHAnsi"/>
          <w:noProof/>
          <w:lang w:val="en-GB"/>
        </w:rPr>
        <w:t xml:space="preserve">and </w:t>
      </w:r>
      <m:oMath>
        <m:r>
          <m:rPr>
            <m:sty m:val="b"/>
          </m:rPr>
          <w:rPr>
            <w:rFonts w:ascii="Cambria Math" w:hAnsi="Cambria Math"/>
            <w:noProof/>
            <w:lang w:val="en-GB"/>
          </w:rPr>
          <m:t xml:space="preserve">e </m:t>
        </m:r>
        <m:r>
          <w:rPr>
            <w:rFonts w:ascii="Cambria Math" w:hAnsi="Cambria Math"/>
            <w:noProof/>
            <w:lang w:val="en-GB"/>
          </w:rPr>
          <m:t xml:space="preserve">~ </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r>
              <m:rPr>
                <m:sty m:val="b"/>
              </m:rPr>
              <w:rPr>
                <w:rFonts w:ascii="Cambria Math" w:hAnsi="Cambria Math"/>
                <w:noProof/>
                <w:lang w:val="en-GB"/>
              </w:rPr>
              <m:t>I</m:t>
            </m:r>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e</m:t>
                </m:r>
              </m:sub>
              <m:sup>
                <m:r>
                  <w:rPr>
                    <w:rFonts w:ascii="Cambria Math" w:hAnsi="Cambria Math"/>
                    <w:noProof/>
                    <w:lang w:val="en-GB"/>
                  </w:rPr>
                  <m:t>2</m:t>
                </m:r>
              </m:sup>
            </m:sSubSup>
          </m:e>
        </m:d>
      </m:oMath>
      <w:r w:rsidR="0021607D" w:rsidRPr="00DE39E8">
        <w:rPr>
          <w:rFonts w:asciiTheme="minorHAnsi" w:hAnsiTheme="minorHAnsi"/>
          <w:noProof/>
          <w:lang w:val="en-GB"/>
        </w:rPr>
        <w:t>.</w:t>
      </w:r>
      <w:r w:rsidR="0098035B" w:rsidRPr="001D3E95">
        <w:rPr>
          <w:rFonts w:asciiTheme="minorHAnsi" w:hAnsiTheme="minorHAnsi"/>
          <w:noProof/>
          <w:lang w:val="en-GB"/>
        </w:rPr>
        <w:t xml:space="preserve"> </w:t>
      </w:r>
    </w:p>
    <w:p w14:paraId="61D770BE" w14:textId="77777777" w:rsidR="00193644" w:rsidRDefault="00B83870" w:rsidP="00B83870">
      <w:pPr>
        <w:tabs>
          <w:tab w:val="center" w:pos="4800"/>
          <w:tab w:val="right" w:pos="9500"/>
        </w:tabs>
        <w:spacing w:line="480" w:lineRule="auto"/>
        <w:ind w:firstLine="720"/>
        <w:rPr>
          <w:rFonts w:asciiTheme="minorHAnsi" w:hAnsiTheme="minorHAnsi"/>
          <w:noProof/>
          <w:lang w:val="en-US"/>
        </w:rPr>
      </w:pPr>
      <w:r>
        <w:rPr>
          <w:rFonts w:asciiTheme="minorHAnsi" w:hAnsiTheme="minorHAnsi"/>
          <w:noProof/>
          <w:lang w:val="en-US"/>
        </w:rPr>
        <w:lastRenderedPageBreak/>
        <w:tab/>
      </w:r>
      <w:r w:rsidR="00193644">
        <w:rPr>
          <w:rFonts w:asciiTheme="minorHAnsi" w:hAnsiTheme="minorHAnsi"/>
          <w:noProof/>
          <w:lang w:val="en-US"/>
        </w:rPr>
        <w:t xml:space="preserve">In the analyses of the simulated data the term for the replicate within </w:t>
      </w:r>
      <w:ins w:id="25" w:author="Peter Sørensen" w:date="2016-04-13T12:51:00Z">
        <w:r w:rsidR="00D77B12">
          <w:rPr>
            <w:rFonts w:asciiTheme="minorHAnsi" w:hAnsiTheme="minorHAnsi"/>
            <w:noProof/>
            <w:lang w:val="en-US"/>
          </w:rPr>
          <w:t>lin</w:t>
        </w:r>
      </w:ins>
      <w:ins w:id="26" w:author="Peter Sørensen" w:date="2016-04-13T12:52:00Z">
        <w:r w:rsidR="00D77B12">
          <w:rPr>
            <w:rFonts w:asciiTheme="minorHAnsi" w:hAnsiTheme="minorHAnsi"/>
            <w:noProof/>
            <w:lang w:val="en-US"/>
          </w:rPr>
          <w:t>e</w:t>
        </w:r>
      </w:ins>
      <w:ins w:id="27" w:author="Peter Sørensen" w:date="2016-04-13T12:51:00Z">
        <w:r w:rsidR="00D77B12">
          <w:rPr>
            <w:rFonts w:asciiTheme="minorHAnsi" w:hAnsiTheme="minorHAnsi"/>
            <w:noProof/>
            <w:lang w:val="en-US"/>
          </w:rPr>
          <w:t xml:space="preserve"> </w:t>
        </w:r>
      </w:ins>
      <w:r w:rsidR="00193644">
        <w:rPr>
          <w:rFonts w:asciiTheme="minorHAnsi" w:hAnsiTheme="minorHAnsi"/>
          <w:noProof/>
          <w:lang w:val="en-US"/>
        </w:rPr>
        <w:t xml:space="preserve">effects was excluded in both the genomic model analyses. </w:t>
      </w:r>
    </w:p>
    <w:p w14:paraId="210D0915" w14:textId="77777777" w:rsidR="00692C1F" w:rsidRDefault="00B83870" w:rsidP="00B83870">
      <w:pPr>
        <w:tabs>
          <w:tab w:val="center" w:pos="4800"/>
          <w:tab w:val="right" w:pos="9500"/>
        </w:tabs>
        <w:spacing w:line="480" w:lineRule="auto"/>
        <w:ind w:firstLine="720"/>
        <w:rPr>
          <w:ins w:id="28" w:author="Peter Sørensen" w:date="2016-03-30T09:02:00Z"/>
          <w:rFonts w:asciiTheme="minorHAnsi" w:hAnsiTheme="minorHAnsi"/>
          <w:bCs/>
          <w:noProof/>
          <w:lang w:val="en-GB"/>
        </w:rPr>
      </w:pPr>
      <w:r>
        <w:rPr>
          <w:rFonts w:asciiTheme="minorHAnsi" w:hAnsiTheme="minorHAnsi"/>
          <w:bCs/>
          <w:noProof/>
          <w:lang w:val="en-GB"/>
        </w:rPr>
        <w:tab/>
      </w:r>
      <w:r w:rsidR="00A03031" w:rsidRPr="00D33E1E">
        <w:rPr>
          <w:rFonts w:asciiTheme="minorHAnsi" w:hAnsiTheme="minorHAnsi"/>
          <w:bCs/>
          <w:noProof/>
          <w:lang w:val="en-GB"/>
        </w:rPr>
        <w:t>The additive genomic relationship matrix</w:t>
      </w:r>
      <m:oMath>
        <m:r>
          <m:rPr>
            <m:sty m:val="b"/>
          </m:rPr>
          <w:rPr>
            <w:rFonts w:ascii="Cambria Math" w:hAnsi="Cambria Math"/>
            <w:noProof/>
            <w:lang w:val="en-GB"/>
          </w:rPr>
          <m:t xml:space="preserve"> G</m:t>
        </m:r>
      </m:oMath>
      <w:r w:rsidR="00A03031" w:rsidRPr="00CF39A4">
        <w:rPr>
          <w:rFonts w:asciiTheme="minorHAnsi" w:hAnsiTheme="minorHAnsi"/>
          <w:bCs/>
          <w:noProof/>
          <w:lang w:val="en-GB"/>
        </w:rPr>
        <w:t xml:space="preserve"> </w:t>
      </w:r>
      <w:r w:rsidR="00B06FFF" w:rsidRPr="00B24DC1">
        <w:rPr>
          <w:rFonts w:asciiTheme="minorHAnsi" w:hAnsiTheme="minorHAnsi"/>
          <w:bCs/>
          <w:noProof/>
          <w:lang w:val="en-GB"/>
        </w:rPr>
        <w:fldChar w:fldCharType="begin"/>
      </w:r>
      <w:r w:rsidR="00CF42A0" w:rsidRPr="00B24DC1">
        <w:rPr>
          <w:rFonts w:asciiTheme="minorHAnsi" w:hAnsiTheme="minorHAnsi"/>
          <w:bCs/>
          <w:noProof/>
          <w:lang w:val="en-GB"/>
        </w:rPr>
        <w:instrText xml:space="preserve"> ADDIN ZOTERO_ITEM CSL_CITATION {"citationID":"2hukckdu9c","properties":{"formattedCitation":"(VanRaden 2008)","plainCitation":"(VanRaden 2008)"},"citationItems":[{"id":22,"uris":["http://zotero.org/users/2730477/items/B42XMWEM"],"uri":["http://zotero.org/users/2730477/items/B42XMWEM"],"itemData":{"id":22,"type":"article-journal","title":"Efficient Methods to Compute Genomic Predictions","container-title":"Journal of Dairy Science","page":"4414-4423","volume":"91","issue":"11","source":"www.journalofdairyscience.org","abstract":"Efficient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generations.","DOI":"10.3168/jds.2007-0980","ISSN":"0022-0302","note":"PMID: 18946147","language":"English","author":[{"family":"VanRaden","given":"P. M."}],"issued":{"date-parts":[["2008",11,1]]},"PMID":"18946147"}}],"schema":"https://github.com/citation-style-language/schema/raw/master/csl-citation.json"} </w:instrText>
      </w:r>
      <w:r w:rsidR="00B06FFF" w:rsidRPr="00B24DC1">
        <w:rPr>
          <w:rFonts w:asciiTheme="minorHAnsi" w:hAnsiTheme="minorHAnsi"/>
          <w:bCs/>
          <w:noProof/>
          <w:lang w:val="en-GB"/>
        </w:rPr>
        <w:fldChar w:fldCharType="separate"/>
      </w:r>
      <w:r w:rsidR="00CF42A0" w:rsidRPr="00CD47D1">
        <w:rPr>
          <w:rFonts w:asciiTheme="minorHAnsi" w:hAnsiTheme="minorHAnsi"/>
          <w:lang w:val="en-US"/>
        </w:rPr>
        <w:t>(VanRaden 2008)</w:t>
      </w:r>
      <w:r w:rsidR="00B06FFF" w:rsidRPr="00B24DC1">
        <w:rPr>
          <w:rFonts w:asciiTheme="minorHAnsi" w:hAnsiTheme="minorHAnsi"/>
          <w:bCs/>
          <w:noProof/>
          <w:lang w:val="en-GB"/>
        </w:rPr>
        <w:fldChar w:fldCharType="end"/>
      </w:r>
      <w:r w:rsidR="00A2378F">
        <w:rPr>
          <w:rFonts w:asciiTheme="minorHAnsi" w:hAnsiTheme="minorHAnsi"/>
          <w:bCs/>
          <w:noProof/>
          <w:lang w:val="en-GB"/>
        </w:rPr>
        <w:t xml:space="preserve"> </w:t>
      </w:r>
      <w:r w:rsidR="00C13BBA" w:rsidRPr="00CF39A4">
        <w:rPr>
          <w:rFonts w:asciiTheme="minorHAnsi" w:hAnsiTheme="minorHAnsi"/>
          <w:bCs/>
          <w:noProof/>
          <w:lang w:val="en-GB"/>
        </w:rPr>
        <w:t xml:space="preserve">was </w:t>
      </w:r>
      <w:r w:rsidR="00A03031" w:rsidRPr="00CF39A4">
        <w:rPr>
          <w:rFonts w:asciiTheme="minorHAnsi" w:hAnsiTheme="minorHAnsi"/>
          <w:bCs/>
          <w:noProof/>
          <w:lang w:val="en-GB"/>
        </w:rPr>
        <w:t>constructed using all genetic markers as</w:t>
      </w:r>
      <w:r w:rsidR="00C13BBA" w:rsidRPr="00CF39A4">
        <w:rPr>
          <w:rFonts w:asciiTheme="minorHAnsi" w:hAnsiTheme="minorHAnsi"/>
          <w:bCs/>
          <w:noProof/>
          <w:lang w:val="en-GB"/>
        </w:rPr>
        <w:t xml:space="preserve"> follows</w:t>
      </w:r>
      <w:r w:rsidR="00A03031" w:rsidRPr="00CF39A4">
        <w:rPr>
          <w:rFonts w:asciiTheme="minorHAnsi" w:hAnsiTheme="minorHAnsi"/>
          <w:bCs/>
          <w:noProof/>
          <w:lang w:val="en-GB"/>
        </w:rPr>
        <w:t xml:space="preserve">: </w:t>
      </w:r>
      <m:oMath>
        <m:r>
          <m:rPr>
            <m:sty m:val="b"/>
          </m:rPr>
          <w:rPr>
            <w:rFonts w:ascii="Cambria Math" w:hAnsi="Cambria Math"/>
            <w:noProof/>
            <w:lang w:val="en-GB"/>
          </w:rPr>
          <m:t>G</m:t>
        </m:r>
        <m:r>
          <w:rPr>
            <w:rFonts w:ascii="Cambria Math" w:hAnsi="Cambria Math"/>
            <w:noProof/>
            <w:lang w:val="en-GB"/>
          </w:rPr>
          <m:t>=</m:t>
        </m:r>
        <m:r>
          <m:rPr>
            <m:sty m:val="b"/>
          </m:rPr>
          <w:rPr>
            <w:rFonts w:ascii="Cambria Math" w:hAnsi="Cambria Math"/>
            <w:noProof/>
            <w:lang w:val="en-GB"/>
          </w:rPr>
          <m:t>W</m:t>
        </m:r>
        <m:sSup>
          <m:sSupPr>
            <m:ctrlPr>
              <w:rPr>
                <w:rFonts w:ascii="Cambria Math" w:hAnsi="Cambria Math"/>
                <w:bCs/>
                <w:noProof/>
                <w:lang w:val="en-GB"/>
              </w:rPr>
            </m:ctrlPr>
          </m:sSupPr>
          <m:e>
            <m:r>
              <m:rPr>
                <m:sty m:val="b"/>
              </m:rPr>
              <w:rPr>
                <w:rFonts w:ascii="Cambria Math" w:hAnsi="Cambria Math"/>
                <w:noProof/>
                <w:lang w:val="en-GB"/>
              </w:rPr>
              <m:t>W</m:t>
            </m:r>
          </m:e>
          <m:sup>
            <m:r>
              <m:rPr>
                <m:sty m:val="p"/>
              </m:rPr>
              <w:rPr>
                <w:rFonts w:ascii="Cambria Math" w:hAnsi="Cambria Math"/>
                <w:noProof/>
                <w:lang w:val="en-GB"/>
              </w:rPr>
              <m:t>'</m:t>
            </m:r>
          </m:sup>
        </m:sSup>
        <m:r>
          <m:rPr>
            <m:sty m:val="p"/>
          </m:rPr>
          <w:rPr>
            <w:rFonts w:ascii="Cambria Math" w:hAnsi="Cambria Math"/>
            <w:noProof/>
            <w:lang w:val="en-GB"/>
          </w:rPr>
          <m:t>/m</m:t>
        </m:r>
      </m:oMath>
      <w:r w:rsidR="00A03031" w:rsidRPr="001D3E95">
        <w:rPr>
          <w:rFonts w:asciiTheme="minorHAnsi" w:hAnsiTheme="minorHAnsi"/>
          <w:bCs/>
          <w:noProof/>
          <w:lang w:val="en-GB"/>
        </w:rPr>
        <w:t xml:space="preserve">, where </w:t>
      </w:r>
      <m:oMath>
        <m:r>
          <m:rPr>
            <m:sty m:val="b"/>
          </m:rPr>
          <w:rPr>
            <w:rFonts w:ascii="Cambria Math" w:hAnsi="Cambria Math"/>
            <w:noProof/>
            <w:lang w:val="en-GB"/>
          </w:rPr>
          <m:t>W</m:t>
        </m:r>
      </m:oMath>
      <w:r w:rsidR="00A03031" w:rsidRPr="00547D15">
        <w:rPr>
          <w:rFonts w:asciiTheme="minorHAnsi" w:hAnsiTheme="minorHAnsi"/>
          <w:bCs/>
          <w:noProof/>
          <w:lang w:val="en-GB"/>
        </w:rPr>
        <w:t xml:space="preserve"> is the centered and scaled </w:t>
      </w:r>
      <w:r w:rsidR="00A03031" w:rsidRPr="00D33E1E">
        <w:rPr>
          <w:rFonts w:asciiTheme="minorHAnsi" w:hAnsiTheme="minorHAnsi"/>
          <w:bCs/>
          <w:noProof/>
          <w:lang w:val="en-GB"/>
        </w:rPr>
        <w:t xml:space="preserve">genotype matrix, and </w:t>
      </w:r>
      <m:oMath>
        <m:r>
          <m:rPr>
            <m:sty m:val="p"/>
          </m:rPr>
          <w:rPr>
            <w:rFonts w:ascii="Cambria Math" w:hAnsi="Cambria Math"/>
            <w:noProof/>
            <w:lang w:val="en-GB"/>
          </w:rPr>
          <m:t>m</m:t>
        </m:r>
      </m:oMath>
      <w:r w:rsidR="00A03031" w:rsidRPr="00D33E1E">
        <w:rPr>
          <w:rFonts w:asciiTheme="minorHAnsi" w:hAnsiTheme="minorHAnsi"/>
          <w:bCs/>
          <w:noProof/>
          <w:lang w:val="en-GB"/>
        </w:rPr>
        <w:t xml:space="preserve"> is the total number of markers. Each column vector</w:t>
      </w:r>
      <m:oMath>
        <m:r>
          <m:rPr>
            <m:sty m:val="bi"/>
          </m:rPr>
          <w:rPr>
            <w:rFonts w:ascii="Cambria Math" w:hAnsi="Cambria Math"/>
            <w:noProof/>
            <w:lang w:val="en-US"/>
          </w:rPr>
          <m:t xml:space="preserve"> </m:t>
        </m:r>
      </m:oMath>
      <w:r w:rsidR="00A03031" w:rsidRPr="00CF39A4">
        <w:rPr>
          <w:rFonts w:asciiTheme="minorHAnsi" w:hAnsiTheme="minorHAnsi"/>
          <w:bCs/>
          <w:noProof/>
          <w:lang w:val="en-US"/>
        </w:rPr>
        <w:t xml:space="preserve">of </w:t>
      </w:r>
      <w:r w:rsidR="00A03031" w:rsidRPr="00CF39A4">
        <w:rPr>
          <w:rFonts w:asciiTheme="minorHAnsi" w:hAnsiTheme="minorHAnsi"/>
          <w:b/>
          <w:bCs/>
          <w:noProof/>
          <w:lang w:val="en-US"/>
        </w:rPr>
        <w:t>W</w:t>
      </w:r>
      <w:r w:rsidR="00A03031" w:rsidRPr="00CF39A4">
        <w:rPr>
          <w:rFonts w:asciiTheme="minorHAnsi" w:hAnsiTheme="minorHAnsi"/>
          <w:bCs/>
          <w:noProof/>
          <w:lang w:val="en-US"/>
        </w:rPr>
        <w:t xml:space="preserve"> </w:t>
      </w:r>
      <w:r w:rsidR="00C13BBA" w:rsidRPr="00CF39A4">
        <w:rPr>
          <w:rFonts w:asciiTheme="minorHAnsi" w:hAnsiTheme="minorHAnsi"/>
          <w:bCs/>
          <w:noProof/>
          <w:lang w:val="en-US"/>
        </w:rPr>
        <w:t xml:space="preserve">was </w:t>
      </w:r>
      <w:r w:rsidR="00A03031" w:rsidRPr="00CF39A4">
        <w:rPr>
          <w:rFonts w:asciiTheme="minorHAnsi" w:hAnsiTheme="minorHAnsi"/>
          <w:bCs/>
          <w:noProof/>
          <w:lang w:val="en-US"/>
        </w:rPr>
        <w:t>calculated as</w:t>
      </w:r>
      <w:r w:rsidR="00C13BBA" w:rsidRPr="00CF39A4">
        <w:rPr>
          <w:rFonts w:asciiTheme="minorHAnsi" w:hAnsiTheme="minorHAnsi"/>
          <w:bCs/>
          <w:noProof/>
          <w:lang w:val="en-US"/>
        </w:rPr>
        <w:t xml:space="preserve"> follows</w:t>
      </w:r>
      <w:r w:rsidR="00A03031" w:rsidRPr="00CF39A4">
        <w:rPr>
          <w:rFonts w:asciiTheme="minorHAnsi" w:hAnsiTheme="minorHAnsi"/>
          <w:bCs/>
          <w:noProof/>
          <w:lang w:val="en-US"/>
        </w:rPr>
        <w:t xml:space="preserve">: </w:t>
      </w:r>
      <m:oMath>
        <m:sSub>
          <m:sSubPr>
            <m:ctrlPr>
              <w:rPr>
                <w:rFonts w:ascii="Cambria Math" w:hAnsi="Cambria Math"/>
                <w:b/>
                <w:bCs/>
                <w:i/>
                <w:noProof/>
                <w:lang w:val="en-US"/>
              </w:rPr>
            </m:ctrlPr>
          </m:sSubPr>
          <m:e>
            <m:r>
              <m:rPr>
                <m:sty m:val="bi"/>
              </m:rPr>
              <w:rPr>
                <w:rFonts w:ascii="Cambria Math" w:hAnsi="Cambria Math"/>
                <w:noProof/>
                <w:lang w:val="en-US"/>
              </w:rPr>
              <m:t>w</m:t>
            </m:r>
          </m:e>
          <m:sub>
            <m:r>
              <m:rPr>
                <m:sty m:val="bi"/>
              </m:rPr>
              <w:rPr>
                <w:rFonts w:ascii="Cambria Math" w:hAnsi="Cambria Math"/>
                <w:noProof/>
                <w:lang w:val="en-US"/>
              </w:rPr>
              <m:t>i</m:t>
            </m:r>
          </m:sub>
        </m:sSub>
        <m:r>
          <w:rPr>
            <w:rFonts w:ascii="Cambria Math" w:hAnsi="Cambria Math"/>
            <w:noProof/>
            <w:lang w:val="en-US"/>
          </w:rPr>
          <m:t>=</m:t>
        </m:r>
        <m:f>
          <m:fPr>
            <m:ctrlPr>
              <w:rPr>
                <w:rFonts w:ascii="Cambria Math" w:hAnsi="Cambria Math"/>
                <w:bCs/>
                <w:i/>
                <w:noProof/>
                <w:lang w:val="en-US"/>
              </w:rPr>
            </m:ctrlPr>
          </m:fPr>
          <m:num>
            <m:sSub>
              <m:sSubPr>
                <m:ctrlPr>
                  <w:rPr>
                    <w:rFonts w:ascii="Cambria Math" w:hAnsi="Cambria Math"/>
                    <w:b/>
                    <w:bCs/>
                    <w:i/>
                    <w:noProof/>
                    <w:lang w:val="en-US"/>
                  </w:rPr>
                </m:ctrlPr>
              </m:sSubPr>
              <m:e>
                <m:r>
                  <m:rPr>
                    <m:sty m:val="bi"/>
                  </m:rPr>
                  <w:rPr>
                    <w:rFonts w:ascii="Cambria Math" w:hAnsi="Cambria Math"/>
                    <w:noProof/>
                    <w:lang w:val="en-US"/>
                  </w:rPr>
                  <m:t>m</m:t>
                </m:r>
              </m:e>
              <m:sub>
                <m:r>
                  <m:rPr>
                    <m:sty m:val="bi"/>
                  </m:rPr>
                  <w:rPr>
                    <w:rFonts w:ascii="Cambria Math" w:hAnsi="Cambria Math"/>
                    <w:noProof/>
                    <w:lang w:val="en-US"/>
                  </w:rPr>
                  <m:t>i</m:t>
                </m:r>
              </m:sub>
            </m:sSub>
            <m:r>
              <m:rPr>
                <m:sty m:val="bi"/>
              </m:rPr>
              <w:rPr>
                <w:rFonts w:ascii="Cambria Math" w:hAnsi="Cambria Math"/>
                <w:noProof/>
                <w:lang w:val="en-US"/>
              </w:rPr>
              <m:t>-</m:t>
            </m:r>
            <m:r>
              <w:rPr>
                <w:rFonts w:ascii="Cambria Math" w:hAnsi="Cambria Math"/>
                <w:noProof/>
                <w:lang w:val="en-US"/>
              </w:rPr>
              <m:t>2</m:t>
            </m:r>
            <m:sSub>
              <m:sSubPr>
                <m:ctrlPr>
                  <w:rPr>
                    <w:rFonts w:ascii="Cambria Math" w:hAnsi="Cambria Math"/>
                    <w:bCs/>
                    <w:i/>
                    <w:noProof/>
                    <w:lang w:val="en-US"/>
                  </w:rPr>
                </m:ctrlPr>
              </m:sSubPr>
              <m:e>
                <m:r>
                  <w:rPr>
                    <w:rFonts w:ascii="Cambria Math" w:hAnsi="Cambria Math"/>
                    <w:noProof/>
                    <w:lang w:val="en-US"/>
                  </w:rPr>
                  <m:t>p</m:t>
                </m:r>
              </m:e>
              <m:sub>
                <m:r>
                  <w:rPr>
                    <w:rFonts w:ascii="Cambria Math" w:hAnsi="Cambria Math"/>
                    <w:noProof/>
                    <w:lang w:val="en-US"/>
                  </w:rPr>
                  <m:t>i</m:t>
                </m:r>
              </m:sub>
            </m:sSub>
          </m:num>
          <m:den>
            <m:rad>
              <m:radPr>
                <m:degHide m:val="1"/>
                <m:ctrlPr>
                  <w:rPr>
                    <w:rFonts w:ascii="Cambria Math" w:hAnsi="Cambria Math"/>
                    <w:bCs/>
                    <w:i/>
                    <w:noProof/>
                    <w:lang w:val="en-US"/>
                  </w:rPr>
                </m:ctrlPr>
              </m:radPr>
              <m:deg/>
              <m:e>
                <m:r>
                  <w:rPr>
                    <w:rFonts w:ascii="Cambria Math" w:hAnsi="Cambria Math"/>
                    <w:noProof/>
                    <w:lang w:val="en-US"/>
                  </w:rPr>
                  <m:t>2</m:t>
                </m:r>
                <m:sSub>
                  <m:sSubPr>
                    <m:ctrlPr>
                      <w:rPr>
                        <w:rFonts w:ascii="Cambria Math" w:hAnsi="Cambria Math"/>
                        <w:bCs/>
                        <w:i/>
                        <w:noProof/>
                        <w:lang w:val="en-US"/>
                      </w:rPr>
                    </m:ctrlPr>
                  </m:sSubPr>
                  <m:e>
                    <m:r>
                      <w:rPr>
                        <w:rFonts w:ascii="Cambria Math" w:hAnsi="Cambria Math"/>
                        <w:noProof/>
                        <w:lang w:val="en-US"/>
                      </w:rPr>
                      <m:t>p</m:t>
                    </m:r>
                  </m:e>
                  <m:sub>
                    <m:r>
                      <w:rPr>
                        <w:rFonts w:ascii="Cambria Math" w:hAnsi="Cambria Math"/>
                        <w:noProof/>
                        <w:lang w:val="en-US"/>
                      </w:rPr>
                      <m:t>i</m:t>
                    </m:r>
                  </m:sub>
                </m:sSub>
                <m:d>
                  <m:dPr>
                    <m:ctrlPr>
                      <w:rPr>
                        <w:rFonts w:ascii="Cambria Math" w:hAnsi="Cambria Math"/>
                        <w:bCs/>
                        <w:i/>
                        <w:noProof/>
                        <w:lang w:val="en-US"/>
                      </w:rPr>
                    </m:ctrlPr>
                  </m:dPr>
                  <m:e>
                    <m:r>
                      <w:rPr>
                        <w:rFonts w:ascii="Cambria Math" w:hAnsi="Cambria Math"/>
                        <w:noProof/>
                        <w:lang w:val="en-US"/>
                      </w:rPr>
                      <m:t>1-</m:t>
                    </m:r>
                    <m:sSub>
                      <m:sSubPr>
                        <m:ctrlPr>
                          <w:rPr>
                            <w:rFonts w:ascii="Cambria Math" w:hAnsi="Cambria Math"/>
                            <w:bCs/>
                            <w:i/>
                            <w:noProof/>
                            <w:lang w:val="en-US"/>
                          </w:rPr>
                        </m:ctrlPr>
                      </m:sSubPr>
                      <m:e>
                        <m:r>
                          <w:rPr>
                            <w:rFonts w:ascii="Cambria Math" w:hAnsi="Cambria Math"/>
                            <w:noProof/>
                            <w:lang w:val="en-US"/>
                          </w:rPr>
                          <m:t>p</m:t>
                        </m:r>
                      </m:e>
                      <m:sub>
                        <m:r>
                          <w:rPr>
                            <w:rFonts w:ascii="Cambria Math" w:hAnsi="Cambria Math"/>
                            <w:noProof/>
                            <w:lang w:val="en-US"/>
                          </w:rPr>
                          <m:t>i</m:t>
                        </m:r>
                      </m:sub>
                    </m:sSub>
                  </m:e>
                </m:d>
              </m:e>
            </m:rad>
          </m:den>
        </m:f>
      </m:oMath>
      <w:r w:rsidR="00A03031" w:rsidRPr="00DE39E8">
        <w:rPr>
          <w:rFonts w:asciiTheme="minorHAnsi" w:hAnsiTheme="minorHAnsi"/>
          <w:bCs/>
          <w:noProof/>
          <w:lang w:val="en-US"/>
        </w:rPr>
        <w:t xml:space="preserve">, where </w:t>
      </w:r>
      <m:oMath>
        <m:sSub>
          <m:sSubPr>
            <m:ctrlPr>
              <w:rPr>
                <w:rFonts w:ascii="Cambria Math" w:hAnsi="Cambria Math"/>
                <w:bCs/>
                <w:i/>
                <w:noProof/>
                <w:lang w:val="en-US"/>
              </w:rPr>
            </m:ctrlPr>
          </m:sSubPr>
          <m:e>
            <m:r>
              <w:rPr>
                <w:rFonts w:ascii="Cambria Math" w:hAnsi="Cambria Math"/>
                <w:noProof/>
                <w:lang w:val="en-US"/>
              </w:rPr>
              <m:t>p</m:t>
            </m:r>
          </m:e>
          <m:sub>
            <m:r>
              <w:rPr>
                <w:rFonts w:ascii="Cambria Math" w:hAnsi="Cambria Math"/>
                <w:noProof/>
                <w:lang w:val="en-US"/>
              </w:rPr>
              <m:t>i</m:t>
            </m:r>
          </m:sub>
        </m:sSub>
      </m:oMath>
      <w:r w:rsidR="00A03031" w:rsidRPr="00DE39E8">
        <w:rPr>
          <w:rFonts w:asciiTheme="minorHAnsi" w:hAnsiTheme="minorHAnsi"/>
          <w:bCs/>
          <w:noProof/>
          <w:lang w:val="en-US"/>
        </w:rPr>
        <w:t xml:space="preserve"> is the minor allele frequency of the </w:t>
      </w:r>
      <w:r w:rsidR="00A03031" w:rsidRPr="001D3E95">
        <w:rPr>
          <w:rFonts w:asciiTheme="minorHAnsi" w:hAnsiTheme="minorHAnsi"/>
          <w:bCs/>
          <w:i/>
          <w:noProof/>
          <w:lang w:val="en-US"/>
        </w:rPr>
        <w:t>i</w:t>
      </w:r>
      <w:r w:rsidR="00A03031" w:rsidRPr="00565775">
        <w:rPr>
          <w:rFonts w:asciiTheme="minorHAnsi" w:hAnsiTheme="minorHAnsi"/>
          <w:bCs/>
          <w:i/>
          <w:noProof/>
          <w:vertAlign w:val="superscript"/>
          <w:lang w:val="en-US"/>
        </w:rPr>
        <w:t>th</w:t>
      </w:r>
      <w:r w:rsidR="00A03031" w:rsidRPr="00547D15">
        <w:rPr>
          <w:rFonts w:asciiTheme="minorHAnsi" w:hAnsiTheme="minorHAnsi"/>
          <w:bCs/>
          <w:noProof/>
          <w:lang w:val="en-US"/>
        </w:rPr>
        <w:t xml:space="preserve"> genetic marker and </w:t>
      </w:r>
      <m:oMath>
        <m:sSub>
          <m:sSubPr>
            <m:ctrlPr>
              <w:rPr>
                <w:rFonts w:ascii="Cambria Math" w:hAnsi="Cambria Math"/>
                <w:b/>
                <w:bCs/>
                <w:noProof/>
                <w:lang w:val="en-US"/>
              </w:rPr>
            </m:ctrlPr>
          </m:sSubPr>
          <m:e>
            <m:r>
              <m:rPr>
                <m:sty m:val="b"/>
              </m:rPr>
              <w:rPr>
                <w:rFonts w:ascii="Cambria Math" w:hAnsi="Cambria Math"/>
                <w:noProof/>
                <w:lang w:val="en-US"/>
              </w:rPr>
              <m:t>m</m:t>
            </m:r>
          </m:e>
          <m:sub>
            <m:r>
              <m:rPr>
                <m:sty m:val="b"/>
              </m:rPr>
              <w:rPr>
                <w:rFonts w:ascii="Cambria Math" w:hAnsi="Cambria Math"/>
                <w:noProof/>
                <w:lang w:val="en-US"/>
              </w:rPr>
              <m:t>i</m:t>
            </m:r>
          </m:sub>
        </m:sSub>
      </m:oMath>
      <w:r w:rsidR="00A03031" w:rsidRPr="00DE39E8">
        <w:rPr>
          <w:rFonts w:asciiTheme="minorHAnsi" w:hAnsiTheme="minorHAnsi"/>
          <w:b/>
          <w:bCs/>
          <w:noProof/>
          <w:lang w:val="en-US"/>
        </w:rPr>
        <w:t xml:space="preserve"> </w:t>
      </w:r>
      <w:r w:rsidR="00A03031" w:rsidRPr="001D3E95">
        <w:rPr>
          <w:rFonts w:asciiTheme="minorHAnsi" w:hAnsiTheme="minorHAnsi"/>
          <w:bCs/>
          <w:noProof/>
          <w:lang w:val="en-US"/>
        </w:rPr>
        <w:t xml:space="preserve">is the </w:t>
      </w:r>
      <w:r w:rsidR="00A03031" w:rsidRPr="00565775">
        <w:rPr>
          <w:rFonts w:asciiTheme="minorHAnsi" w:hAnsiTheme="minorHAnsi"/>
          <w:bCs/>
          <w:i/>
          <w:noProof/>
          <w:lang w:val="en-US"/>
        </w:rPr>
        <w:t>i</w:t>
      </w:r>
      <w:r w:rsidR="00A03031" w:rsidRPr="00547D15">
        <w:rPr>
          <w:rFonts w:asciiTheme="minorHAnsi" w:hAnsiTheme="minorHAnsi"/>
          <w:bCs/>
          <w:i/>
          <w:noProof/>
          <w:vertAlign w:val="superscript"/>
          <w:lang w:val="en-US"/>
        </w:rPr>
        <w:t>th</w:t>
      </w:r>
      <w:r w:rsidR="00A03031" w:rsidRPr="00D33E1E">
        <w:rPr>
          <w:rFonts w:asciiTheme="minorHAnsi" w:hAnsiTheme="minorHAnsi"/>
          <w:bCs/>
          <w:noProof/>
          <w:lang w:val="en-US"/>
        </w:rPr>
        <w:t xml:space="preserve"> column vector of the allele count matrix, </w:t>
      </w:r>
      <w:r w:rsidR="00A03031" w:rsidRPr="00D33E1E">
        <w:rPr>
          <w:rFonts w:asciiTheme="minorHAnsi" w:hAnsiTheme="minorHAnsi"/>
          <w:b/>
          <w:bCs/>
          <w:noProof/>
          <w:lang w:val="en-US"/>
        </w:rPr>
        <w:t>M</w:t>
      </w:r>
      <w:r w:rsidR="00A03031" w:rsidRPr="00CF39A4">
        <w:rPr>
          <w:rFonts w:asciiTheme="minorHAnsi" w:hAnsiTheme="minorHAnsi"/>
          <w:bCs/>
          <w:noProof/>
          <w:lang w:val="en-US"/>
        </w:rPr>
        <w:t xml:space="preserve">, which contains the genotypes coded </w:t>
      </w:r>
      <w:r w:rsidR="00A03031" w:rsidRPr="00890AA5">
        <w:rPr>
          <w:rFonts w:asciiTheme="minorHAnsi" w:hAnsiTheme="minorHAnsi"/>
          <w:bCs/>
          <w:noProof/>
          <w:lang w:val="en-US"/>
        </w:rPr>
        <w:t>as 0 or 2</w:t>
      </w:r>
      <w:r w:rsidR="00A03031" w:rsidRPr="00CF39A4">
        <w:rPr>
          <w:rFonts w:asciiTheme="minorHAnsi" w:hAnsiTheme="minorHAnsi"/>
          <w:bCs/>
          <w:noProof/>
          <w:lang w:val="en-US"/>
        </w:rPr>
        <w:t xml:space="preserve"> depending on the </w:t>
      </w:r>
      <w:r w:rsidR="00890AA5">
        <w:rPr>
          <w:rFonts w:asciiTheme="minorHAnsi" w:hAnsiTheme="minorHAnsi"/>
          <w:bCs/>
          <w:noProof/>
          <w:lang w:val="en-US"/>
        </w:rPr>
        <w:t xml:space="preserve">number of </w:t>
      </w:r>
      <w:r w:rsidR="00C13BBA" w:rsidRPr="00CF39A4">
        <w:rPr>
          <w:rFonts w:asciiTheme="minorHAnsi" w:hAnsiTheme="minorHAnsi"/>
          <w:bCs/>
          <w:noProof/>
          <w:lang w:val="en-US"/>
        </w:rPr>
        <w:t>minor allele</w:t>
      </w:r>
      <w:r w:rsidR="00890AA5">
        <w:rPr>
          <w:rFonts w:asciiTheme="minorHAnsi" w:hAnsiTheme="minorHAnsi"/>
          <w:bCs/>
          <w:noProof/>
          <w:lang w:val="en-US"/>
        </w:rPr>
        <w:t>s</w:t>
      </w:r>
      <w:r w:rsidR="00A03031" w:rsidRPr="00CF39A4">
        <w:rPr>
          <w:rFonts w:asciiTheme="minorHAnsi" w:hAnsiTheme="minorHAnsi"/>
          <w:bCs/>
          <w:noProof/>
          <w:lang w:val="en-US"/>
        </w:rPr>
        <w:t xml:space="preserve">. </w:t>
      </w:r>
      <w:r w:rsidR="00A03031" w:rsidRPr="00CF39A4">
        <w:rPr>
          <w:rFonts w:asciiTheme="minorHAnsi" w:hAnsiTheme="minorHAnsi"/>
          <w:bCs/>
          <w:noProof/>
          <w:lang w:val="en-GB"/>
        </w:rPr>
        <w:t xml:space="preserve">The additive genomic relationship matrix for the genomic feature </w:t>
      </w:r>
      <m:oMath>
        <m:sSub>
          <m:sSubPr>
            <m:ctrlPr>
              <w:rPr>
                <w:rFonts w:ascii="Cambria Math" w:hAnsi="Cambria Math"/>
                <w:b/>
                <w:bCs/>
                <w:noProof/>
                <w:lang w:val="en-US"/>
              </w:rPr>
            </m:ctrlPr>
          </m:sSubPr>
          <m:e>
            <m:r>
              <m:rPr>
                <m:sty m:val="b"/>
              </m:rPr>
              <w:rPr>
                <w:rFonts w:ascii="Cambria Math" w:hAnsi="Cambria Math"/>
                <w:noProof/>
                <w:lang w:val="en-US"/>
              </w:rPr>
              <m:t>G</m:t>
            </m:r>
          </m:e>
          <m:sub>
            <m:r>
              <m:rPr>
                <m:sty m:val="b"/>
              </m:rPr>
              <w:rPr>
                <w:rFonts w:ascii="Cambria Math" w:hAnsi="Cambria Math"/>
                <w:noProof/>
                <w:lang w:val="en-US"/>
              </w:rPr>
              <m:t>f</m:t>
            </m:r>
          </m:sub>
        </m:sSub>
      </m:oMath>
      <w:r w:rsidR="00D304C1" w:rsidRPr="00DE39E8">
        <w:rPr>
          <w:rFonts w:asciiTheme="minorHAnsi" w:hAnsiTheme="minorHAnsi"/>
          <w:b/>
          <w:bCs/>
          <w:noProof/>
          <w:lang w:val="en-US"/>
        </w:rPr>
        <w:t xml:space="preserve"> </w:t>
      </w:r>
      <w:r w:rsidR="00C13BBA" w:rsidRPr="001D3E95">
        <w:rPr>
          <w:rFonts w:asciiTheme="minorHAnsi" w:hAnsiTheme="minorHAnsi"/>
          <w:bCs/>
          <w:noProof/>
          <w:lang w:val="en-GB"/>
        </w:rPr>
        <w:t xml:space="preserve">was </w:t>
      </w:r>
      <w:r w:rsidR="00A03031" w:rsidRPr="00565775">
        <w:rPr>
          <w:rFonts w:asciiTheme="minorHAnsi" w:hAnsiTheme="minorHAnsi"/>
          <w:bCs/>
          <w:noProof/>
          <w:lang w:val="en-GB"/>
        </w:rPr>
        <w:t xml:space="preserve">constructed in a similar way using only the genetic </w:t>
      </w:r>
      <w:r w:rsidR="00DE3A95" w:rsidRPr="00D33E1E">
        <w:rPr>
          <w:rFonts w:asciiTheme="minorHAnsi" w:hAnsiTheme="minorHAnsi"/>
          <w:bCs/>
          <w:noProof/>
          <w:lang w:val="en-GB"/>
        </w:rPr>
        <w:t xml:space="preserve">marker set </w:t>
      </w:r>
      <w:r w:rsidR="00A03031" w:rsidRPr="00CF39A4">
        <w:rPr>
          <w:rFonts w:asciiTheme="minorHAnsi" w:hAnsiTheme="minorHAnsi"/>
          <w:bCs/>
          <w:noProof/>
          <w:lang w:val="en-GB"/>
        </w:rPr>
        <w:t>defined by the genomic feature.</w:t>
      </w:r>
    </w:p>
    <w:p w14:paraId="0C223F3A" w14:textId="77777777" w:rsidR="00A84481" w:rsidRPr="00CF39A4" w:rsidRDefault="00A84481" w:rsidP="00B83870">
      <w:pPr>
        <w:tabs>
          <w:tab w:val="center" w:pos="4800"/>
          <w:tab w:val="right" w:pos="9500"/>
        </w:tabs>
        <w:spacing w:line="480" w:lineRule="auto"/>
        <w:ind w:firstLine="720"/>
        <w:rPr>
          <w:rFonts w:asciiTheme="minorHAnsi" w:hAnsiTheme="minorHAnsi"/>
          <w:noProof/>
          <w:lang w:val="en-US"/>
        </w:rPr>
      </w:pPr>
    </w:p>
    <w:p w14:paraId="18E04A52" w14:textId="77777777" w:rsidR="00A84481" w:rsidRPr="00185754" w:rsidRDefault="00A84481" w:rsidP="00A84481">
      <w:pPr>
        <w:spacing w:line="480" w:lineRule="auto"/>
        <w:rPr>
          <w:rFonts w:asciiTheme="minorHAnsi" w:hAnsiTheme="minorHAnsi"/>
          <w:b/>
          <w:bCs/>
          <w:lang w:val="en-GB"/>
        </w:rPr>
      </w:pPr>
      <w:r>
        <w:rPr>
          <w:rFonts w:asciiTheme="minorHAnsi" w:hAnsiTheme="minorHAnsi"/>
          <w:b/>
          <w:bCs/>
          <w:lang w:val="en-GB"/>
        </w:rPr>
        <w:t>2.2.</w:t>
      </w:r>
      <w:ins w:id="29" w:author="Peter Sørensen" w:date="2016-03-30T09:02:00Z">
        <w:r>
          <w:rPr>
            <w:rFonts w:asciiTheme="minorHAnsi" w:hAnsiTheme="minorHAnsi"/>
            <w:b/>
            <w:bCs/>
            <w:lang w:val="en-GB"/>
          </w:rPr>
          <w:t>2</w:t>
        </w:r>
      </w:ins>
      <w:r>
        <w:rPr>
          <w:rFonts w:asciiTheme="minorHAnsi" w:hAnsiTheme="minorHAnsi"/>
          <w:b/>
          <w:bCs/>
          <w:lang w:val="en-GB"/>
        </w:rPr>
        <w:t xml:space="preserve">. </w:t>
      </w:r>
      <w:r w:rsidRPr="00185754">
        <w:rPr>
          <w:rFonts w:asciiTheme="minorHAnsi" w:hAnsiTheme="minorHAnsi"/>
          <w:b/>
          <w:bCs/>
          <w:lang w:val="en-GB"/>
        </w:rPr>
        <w:t>Adjusted phenotypes used in genomic model analyses</w:t>
      </w:r>
    </w:p>
    <w:p w14:paraId="6F8FF2BE" w14:textId="77777777" w:rsidR="00A84481" w:rsidRDefault="00A84481" w:rsidP="00A84481">
      <w:pPr>
        <w:spacing w:line="480" w:lineRule="auto"/>
        <w:rPr>
          <w:rFonts w:asciiTheme="minorHAnsi" w:hAnsiTheme="minorHAnsi"/>
          <w:bCs/>
          <w:lang w:val="en-GB"/>
        </w:rPr>
      </w:pPr>
      <w:r w:rsidRPr="00CC2178">
        <w:rPr>
          <w:rFonts w:asciiTheme="minorHAnsi" w:hAnsiTheme="minorHAnsi"/>
          <w:bCs/>
          <w:lang w:val="en-GB"/>
        </w:rPr>
        <w:t xml:space="preserve">The phenotypes used in the </w:t>
      </w:r>
      <w:r>
        <w:rPr>
          <w:rFonts w:asciiTheme="minorHAnsi" w:hAnsiTheme="minorHAnsi"/>
          <w:bCs/>
          <w:lang w:val="en-GB"/>
        </w:rPr>
        <w:t xml:space="preserve">GBLUP and GFBLUP </w:t>
      </w:r>
      <w:r w:rsidRPr="00CC2178">
        <w:rPr>
          <w:rFonts w:asciiTheme="minorHAnsi" w:hAnsiTheme="minorHAnsi"/>
          <w:bCs/>
          <w:lang w:val="en-GB"/>
        </w:rPr>
        <w:t xml:space="preserve">model analyses were derived from phenotypic records of the quantitative traits adjusted for </w:t>
      </w:r>
      <w:r>
        <w:rPr>
          <w:rFonts w:asciiTheme="minorHAnsi" w:hAnsiTheme="minorHAnsi"/>
          <w:bCs/>
          <w:lang w:val="en-GB"/>
        </w:rPr>
        <w:t xml:space="preserve">relevant factors </w:t>
      </w:r>
      <w:r w:rsidRPr="00CC2178">
        <w:rPr>
          <w:rFonts w:asciiTheme="minorHAnsi" w:hAnsiTheme="minorHAnsi"/>
          <w:bCs/>
          <w:lang w:val="en-GB"/>
        </w:rPr>
        <w:t>using the following linear mixed model:</w:t>
      </w:r>
    </w:p>
    <w:p w14:paraId="006063C1" w14:textId="77777777" w:rsidR="00A84481" w:rsidRPr="007014E7" w:rsidRDefault="00A84481" w:rsidP="00A84481">
      <w:pPr>
        <w:tabs>
          <w:tab w:val="center" w:pos="4800"/>
          <w:tab w:val="right" w:pos="9500"/>
        </w:tabs>
        <w:spacing w:line="480" w:lineRule="auto"/>
        <w:rPr>
          <w:rFonts w:asciiTheme="minorHAnsi" w:hAnsiTheme="minorHAnsi"/>
          <w:b/>
          <w:bCs/>
          <w:noProof/>
          <w:lang w:val="en-US"/>
        </w:rPr>
      </w:pPr>
      <w:r>
        <w:rPr>
          <w:rFonts w:asciiTheme="minorHAnsi" w:hAnsiTheme="minorHAnsi"/>
          <w:b/>
          <w:lang w:val="en-GB"/>
        </w:rPr>
        <w:tab/>
      </w:r>
      <m:oMath>
        <m:r>
          <m:rPr>
            <m:sty m:val="b"/>
          </m:rPr>
          <w:rPr>
            <w:rFonts w:ascii="Cambria Math" w:hAnsi="Cambria Math"/>
            <w:noProof/>
            <w:lang w:val="en-US"/>
          </w:rPr>
          <m:t>y</m:t>
        </m:r>
        <m:r>
          <w:rPr>
            <w:rFonts w:ascii="Cambria Math" w:hAnsi="Cambria Math"/>
            <w:noProof/>
            <w:lang w:val="en-US"/>
          </w:rPr>
          <m:t>=</m:t>
        </m:r>
        <m:r>
          <m:rPr>
            <m:sty m:val="b"/>
          </m:rPr>
          <w:rPr>
            <w:rFonts w:ascii="Cambria Math" w:hAnsi="Cambria Math"/>
            <w:noProof/>
          </w:rPr>
          <m:t>Xb</m:t>
        </m:r>
        <m:r>
          <w:rPr>
            <w:rFonts w:ascii="Cambria Math" w:hAnsi="Cambria Math"/>
            <w:noProof/>
            <w:lang w:val="en-US"/>
          </w:rPr>
          <m:t>+</m:t>
        </m:r>
        <m:r>
          <m:rPr>
            <m:sty m:val="b"/>
          </m:rPr>
          <w:rPr>
            <w:rFonts w:ascii="Cambria Math" w:hAnsi="Cambria Math"/>
            <w:noProof/>
            <w:lang w:val="en-GB"/>
          </w:rPr>
          <m:t>Zg</m:t>
        </m:r>
        <m:r>
          <m:rPr>
            <m:sty m:val="b"/>
          </m:rPr>
          <w:rPr>
            <w:rFonts w:ascii="Cambria Math" w:hAnsi="Cambria Math"/>
            <w:noProof/>
            <w:lang w:val="en-US"/>
          </w:rPr>
          <m:t>+</m:t>
        </m:r>
        <m:sSub>
          <m:sSubPr>
            <m:ctrlPr>
              <w:rPr>
                <w:rFonts w:ascii="Cambria Math" w:hAnsi="Cambria Math"/>
                <w:lang w:val="en-GB"/>
              </w:rPr>
            </m:ctrlPr>
          </m:sSubPr>
          <m:e>
            <m:r>
              <m:rPr>
                <m:sty m:val="b"/>
              </m:rPr>
              <w:rPr>
                <w:rFonts w:ascii="Cambria Math" w:hAnsi="Cambria Math"/>
                <w:lang w:val="en-GB"/>
              </w:rPr>
              <m:t>Z</m:t>
            </m:r>
          </m:e>
          <m:sub>
            <m:r>
              <w:rPr>
                <w:rFonts w:ascii="Cambria Math" w:hAnsi="Cambria Math"/>
                <w:lang w:val="en-GB"/>
              </w:rPr>
              <m:t>l</m:t>
            </m:r>
          </m:sub>
        </m:sSub>
        <m:r>
          <m:rPr>
            <m:sty m:val="b"/>
          </m:rPr>
          <w:rPr>
            <w:rFonts w:ascii="Cambria Math" w:hAnsi="Cambria Math"/>
            <w:lang w:val="en-GB"/>
          </w:rPr>
          <m:t>l</m:t>
        </m:r>
        <m:r>
          <m:rPr>
            <m:sty m:val="b"/>
          </m:rPr>
          <w:rPr>
            <w:rFonts w:ascii="Cambria Math" w:hAnsi="Cambria Math"/>
            <w:noProof/>
            <w:lang w:val="en-US"/>
          </w:rPr>
          <m:t>+</m:t>
        </m:r>
        <m:r>
          <m:rPr>
            <m:sty m:val="b"/>
          </m:rPr>
          <w:rPr>
            <w:rFonts w:ascii="Cambria Math" w:hAnsi="Cambria Math"/>
            <w:noProof/>
            <w:lang w:val="en-GB"/>
          </w:rPr>
          <m:t>e</m:t>
        </m:r>
      </m:oMath>
      <w:r w:rsidRPr="007014E7">
        <w:rPr>
          <w:rFonts w:asciiTheme="minorHAnsi" w:hAnsiTheme="minorHAnsi"/>
          <w:b/>
          <w:bCs/>
          <w:noProof/>
          <w:lang w:val="en-US"/>
        </w:rPr>
        <w:t xml:space="preserve">  </w:t>
      </w:r>
    </w:p>
    <w:p w14:paraId="0CDF98FD" w14:textId="77777777" w:rsidR="00A84481" w:rsidRPr="00CE73BC" w:rsidRDefault="00A84481" w:rsidP="00A84481">
      <w:pPr>
        <w:tabs>
          <w:tab w:val="center" w:pos="4800"/>
          <w:tab w:val="right" w:pos="9500"/>
        </w:tabs>
        <w:spacing w:line="480" w:lineRule="auto"/>
        <w:rPr>
          <w:rFonts w:asciiTheme="minorHAnsi" w:hAnsiTheme="minorHAnsi"/>
          <w:lang w:val="en-US"/>
        </w:rPr>
      </w:pPr>
      <w:r>
        <w:rPr>
          <w:rFonts w:asciiTheme="minorHAnsi" w:hAnsiTheme="minorHAnsi"/>
          <w:noProof/>
          <w:lang w:val="en-US"/>
        </w:rPr>
        <w:t>w</w:t>
      </w:r>
      <w:r w:rsidRPr="00C612D5">
        <w:rPr>
          <w:rFonts w:asciiTheme="minorHAnsi" w:hAnsiTheme="minorHAnsi"/>
          <w:noProof/>
          <w:lang w:val="en-US"/>
        </w:rPr>
        <w:t>here</w:t>
      </w:r>
      <w:r>
        <w:rPr>
          <w:rFonts w:asciiTheme="minorHAnsi" w:hAnsiTheme="minorHAnsi"/>
          <w:noProof/>
          <w:lang w:val="en-US"/>
        </w:rPr>
        <w:t xml:space="preserve"> </w:t>
      </w:r>
      <m:oMath>
        <m:r>
          <m:rPr>
            <m:sty m:val="b"/>
          </m:rPr>
          <w:rPr>
            <w:rFonts w:ascii="Cambria Math" w:hAnsi="Cambria Math"/>
            <w:noProof/>
            <w:lang w:val="en-US"/>
          </w:rPr>
          <m:t>y</m:t>
        </m:r>
      </m:oMath>
      <w:r w:rsidRPr="00C612D5">
        <w:rPr>
          <w:rFonts w:asciiTheme="minorHAnsi" w:hAnsiTheme="minorHAnsi"/>
          <w:noProof/>
          <w:lang w:val="en-US"/>
        </w:rPr>
        <w:t xml:space="preserve"> is the vector of phenotypic observations, </w:t>
      </w:r>
      <m:oMath>
        <m:r>
          <m:rPr>
            <m:sty m:val="b"/>
          </m:rPr>
          <w:rPr>
            <w:rFonts w:ascii="Cambria Math" w:hAnsi="Cambria Math"/>
            <w:noProof/>
          </w:rPr>
          <m:t>X</m:t>
        </m:r>
      </m:oMath>
      <w:r w:rsidRPr="00C612D5">
        <w:rPr>
          <w:rFonts w:asciiTheme="minorHAnsi" w:hAnsiTheme="minorHAnsi"/>
          <w:noProof/>
          <w:lang w:val="en-US"/>
        </w:rPr>
        <w:t xml:space="preserve"> is the design matrix and </w:t>
      </w:r>
      <m:oMath>
        <m:r>
          <m:rPr>
            <m:sty m:val="b"/>
          </m:rPr>
          <w:rPr>
            <w:rFonts w:ascii="Cambria Math" w:hAnsi="Cambria Math" w:cs="Cambria Math"/>
            <w:noProof/>
          </w:rPr>
          <m:t>b</m:t>
        </m:r>
      </m:oMath>
      <w:r w:rsidRPr="00C612D5">
        <w:rPr>
          <w:rFonts w:asciiTheme="minorHAnsi" w:hAnsiTheme="minorHAnsi"/>
          <w:noProof/>
          <w:lang w:val="en-US"/>
        </w:rPr>
        <w:t xml:space="preserve"> is the vector of fixed effects of inversion karyotypes and </w:t>
      </w:r>
      <w:r w:rsidRPr="00C612D5">
        <w:rPr>
          <w:rFonts w:asciiTheme="minorHAnsi" w:hAnsiTheme="minorHAnsi"/>
          <w:i/>
          <w:iCs/>
          <w:noProof/>
          <w:lang w:val="en-US"/>
        </w:rPr>
        <w:t>Wolbachia</w:t>
      </w:r>
      <w:r w:rsidRPr="00C612D5">
        <w:rPr>
          <w:rFonts w:asciiTheme="minorHAnsi" w:hAnsiTheme="minorHAnsi"/>
          <w:noProof/>
          <w:lang w:val="en-US"/>
        </w:rPr>
        <w:t xml:space="preserve"> </w:t>
      </w:r>
      <w:r>
        <w:rPr>
          <w:rFonts w:asciiTheme="minorHAnsi" w:hAnsiTheme="minorHAnsi"/>
          <w:noProof/>
          <w:lang w:val="en-US"/>
        </w:rPr>
        <w:t xml:space="preserve">infection </w:t>
      </w:r>
      <w:r w:rsidRPr="00C612D5">
        <w:rPr>
          <w:rFonts w:asciiTheme="minorHAnsi" w:hAnsiTheme="minorHAnsi"/>
          <w:noProof/>
          <w:lang w:val="en-US"/>
        </w:rPr>
        <w:t xml:space="preserve">status, </w:t>
      </w:r>
      <m:oMath>
        <m:r>
          <m:rPr>
            <m:sty m:val="b"/>
          </m:rPr>
          <w:rPr>
            <w:rFonts w:ascii="Cambria Math" w:hAnsi="Cambria Math"/>
            <w:noProof/>
          </w:rPr>
          <m:t>Z</m:t>
        </m:r>
      </m:oMath>
      <w:r w:rsidRPr="00C612D5">
        <w:rPr>
          <w:rFonts w:asciiTheme="minorHAnsi" w:hAnsiTheme="minorHAnsi"/>
          <w:noProof/>
          <w:lang w:val="en-US"/>
        </w:rPr>
        <w:t xml:space="preserve"> is the design matrix linking observations to genomic values,</w:t>
      </w:r>
      <w:r>
        <w:rPr>
          <w:rFonts w:asciiTheme="minorHAnsi" w:hAnsiTheme="minorHAnsi"/>
          <w:noProof/>
          <w:lang w:val="en-US"/>
        </w:rPr>
        <w:t xml:space="preserve"> </w:t>
      </w:r>
      <m:oMath>
        <m:sSub>
          <m:sSubPr>
            <m:ctrlPr>
              <w:rPr>
                <w:rFonts w:ascii="Cambria Math" w:hAnsi="Cambria Math"/>
                <w:lang w:val="en-GB"/>
              </w:rPr>
            </m:ctrlPr>
          </m:sSubPr>
          <m:e>
            <m:r>
              <m:rPr>
                <m:sty m:val="b"/>
              </m:rPr>
              <w:rPr>
                <w:rFonts w:ascii="Cambria Math" w:hAnsi="Cambria Math"/>
                <w:lang w:val="en-GB"/>
              </w:rPr>
              <m:t>Z</m:t>
            </m:r>
          </m:e>
          <m:sub>
            <m:r>
              <w:rPr>
                <w:rFonts w:ascii="Cambria Math" w:hAnsi="Cambria Math"/>
                <w:lang w:val="en-GB"/>
              </w:rPr>
              <m:t>l</m:t>
            </m:r>
          </m:sub>
        </m:sSub>
      </m:oMath>
      <w:r w:rsidRPr="00CE73BC">
        <w:rPr>
          <w:rFonts w:asciiTheme="minorHAnsi" w:hAnsiTheme="minorHAnsi"/>
          <w:lang w:val="en-GB"/>
        </w:rPr>
        <w:t xml:space="preserve"> is a design matrix for the </w:t>
      </w:r>
      <w:r>
        <w:rPr>
          <w:rFonts w:asciiTheme="minorHAnsi" w:hAnsiTheme="minorHAnsi"/>
          <w:lang w:val="en-GB"/>
        </w:rPr>
        <w:t xml:space="preserve">replicate within line effects, </w:t>
      </w:r>
      <m:oMath>
        <m:r>
          <m:rPr>
            <m:sty m:val="b"/>
          </m:rPr>
          <w:rPr>
            <w:rFonts w:ascii="Cambria Math" w:hAnsi="Cambria Math"/>
            <w:noProof/>
            <w:lang w:val="en-GB"/>
          </w:rPr>
          <m:t>g</m:t>
        </m:r>
      </m:oMath>
      <w:r w:rsidRPr="001D3E95">
        <w:rPr>
          <w:rFonts w:asciiTheme="minorHAnsi" w:hAnsiTheme="minorHAnsi"/>
          <w:noProof/>
          <w:lang w:val="en-GB"/>
        </w:rPr>
        <w:t xml:space="preserve"> is the vector of genomic values captured by all genetic markers</w:t>
      </w:r>
      <w:r>
        <w:rPr>
          <w:rFonts w:asciiTheme="minorHAnsi" w:hAnsiTheme="minorHAnsi"/>
          <w:noProof/>
          <w:lang w:val="en-GB"/>
        </w:rPr>
        <w:t>,</w:t>
      </w:r>
      <w:r w:rsidRPr="00CE73BC">
        <w:rPr>
          <w:rFonts w:asciiTheme="minorHAnsi" w:hAnsiTheme="minorHAnsi"/>
          <w:lang w:val="en-GB"/>
        </w:rPr>
        <w:t xml:space="preserve"> </w:t>
      </w:r>
      <m:oMath>
        <m:r>
          <m:rPr>
            <m:sty m:val="b"/>
          </m:rPr>
          <w:rPr>
            <w:rFonts w:ascii="Cambria Math" w:hAnsi="Cambria Math"/>
            <w:noProof/>
            <w:lang w:val="en-US"/>
          </w:rPr>
          <m:t>l</m:t>
        </m:r>
      </m:oMath>
      <w:r w:rsidRPr="00C612D5">
        <w:rPr>
          <w:rFonts w:asciiTheme="minorHAnsi" w:hAnsiTheme="minorHAnsi"/>
          <w:noProof/>
          <w:lang w:val="en-US"/>
        </w:rPr>
        <w:t xml:space="preserve"> is the vector of </w:t>
      </w:r>
      <w:r>
        <w:rPr>
          <w:rFonts w:asciiTheme="minorHAnsi" w:hAnsiTheme="minorHAnsi"/>
          <w:noProof/>
          <w:lang w:val="en-US"/>
        </w:rPr>
        <w:t xml:space="preserve">replicate within </w:t>
      </w:r>
      <w:r w:rsidRPr="00C612D5">
        <w:rPr>
          <w:rFonts w:asciiTheme="minorHAnsi" w:hAnsiTheme="minorHAnsi"/>
          <w:noProof/>
          <w:lang w:val="en-US"/>
        </w:rPr>
        <w:t>line</w:t>
      </w:r>
      <w:r>
        <w:rPr>
          <w:rFonts w:asciiTheme="minorHAnsi" w:hAnsiTheme="minorHAnsi"/>
          <w:noProof/>
          <w:lang w:val="en-US"/>
        </w:rPr>
        <w:t xml:space="preserve"> effects</w:t>
      </w:r>
      <w:r w:rsidRPr="00C612D5">
        <w:rPr>
          <w:rFonts w:asciiTheme="minorHAnsi" w:hAnsiTheme="minorHAnsi"/>
          <w:noProof/>
          <w:lang w:val="en-US"/>
        </w:rPr>
        <w:t xml:space="preserve">, and </w:t>
      </w:r>
      <m:oMath>
        <m:r>
          <m:rPr>
            <m:sty m:val="bi"/>
          </m:rPr>
          <w:rPr>
            <w:rFonts w:ascii="Cambria Math" w:hAnsi="Cambria Math"/>
            <w:noProof/>
          </w:rPr>
          <m:t>e</m:t>
        </m:r>
      </m:oMath>
      <w:r w:rsidRPr="00C612D5">
        <w:rPr>
          <w:rFonts w:asciiTheme="minorHAnsi" w:hAnsiTheme="minorHAnsi"/>
          <w:noProof/>
          <w:lang w:val="en-US"/>
        </w:rPr>
        <w:t xml:space="preserve"> is the vector of residuals.</w:t>
      </w:r>
      <w:r w:rsidRPr="006A1F7A">
        <w:rPr>
          <w:rFonts w:asciiTheme="minorHAnsi" w:hAnsiTheme="minorHAnsi"/>
          <w:noProof/>
          <w:lang w:val="en-US"/>
        </w:rPr>
        <w:t xml:space="preserve"> </w:t>
      </w:r>
      <w:r w:rsidRPr="006A1F7A">
        <w:rPr>
          <w:rFonts w:asciiTheme="minorHAnsi" w:hAnsiTheme="minorHAnsi"/>
          <w:noProof/>
          <w:lang w:val="en-GB"/>
        </w:rPr>
        <w:t xml:space="preserve">The </w:t>
      </w:r>
      <w:r>
        <w:rPr>
          <w:rFonts w:asciiTheme="minorHAnsi" w:hAnsiTheme="minorHAnsi"/>
          <w:noProof/>
          <w:lang w:val="en-GB"/>
        </w:rPr>
        <w:t>random effects (</w:t>
      </w:r>
      <m:oMath>
        <m:r>
          <m:rPr>
            <m:sty m:val="b"/>
          </m:rPr>
          <w:rPr>
            <w:rFonts w:ascii="Cambria Math" w:hAnsi="Cambria Math"/>
            <w:noProof/>
            <w:lang w:val="en-GB"/>
          </w:rPr>
          <m:t>g</m:t>
        </m:r>
      </m:oMath>
      <w:r>
        <w:rPr>
          <w:rFonts w:asciiTheme="minorHAnsi" w:hAnsiTheme="minorHAnsi"/>
          <w:noProof/>
          <w:lang w:val="en-GB"/>
        </w:rPr>
        <w:t xml:space="preserve"> and </w:t>
      </w:r>
      <m:oMath>
        <m:r>
          <m:rPr>
            <m:sty m:val="b"/>
          </m:rPr>
          <w:rPr>
            <w:rFonts w:ascii="Cambria Math" w:hAnsi="Cambria Math"/>
            <w:noProof/>
            <w:lang w:val="en-GB"/>
          </w:rPr>
          <m:t>l</m:t>
        </m:r>
      </m:oMath>
      <w:r>
        <w:rPr>
          <w:rFonts w:asciiTheme="minorHAnsi" w:hAnsiTheme="minorHAnsi"/>
          <w:b/>
          <w:noProof/>
          <w:lang w:val="en-GB"/>
        </w:rPr>
        <w:t>)</w:t>
      </w:r>
      <w:r w:rsidRPr="006A1F7A">
        <w:rPr>
          <w:rFonts w:asciiTheme="minorHAnsi" w:hAnsiTheme="minorHAnsi"/>
          <w:noProof/>
          <w:lang w:val="en-GB"/>
        </w:rPr>
        <w:t xml:space="preserve"> and the residuals were assumed to be</w:t>
      </w:r>
      <w:r w:rsidRPr="006A1F7A">
        <w:rPr>
          <w:rFonts w:asciiTheme="minorHAnsi" w:hAnsiTheme="minorHAnsi"/>
          <w:noProof/>
          <w:lang w:val="en-US"/>
        </w:rPr>
        <w:t xml:space="preserve"> independent</w:t>
      </w:r>
      <w:r w:rsidRPr="006A1F7A">
        <w:rPr>
          <w:rFonts w:asciiTheme="minorHAnsi" w:hAnsiTheme="minorHAnsi"/>
          <w:noProof/>
          <w:lang w:val="en-GB"/>
        </w:rPr>
        <w:t xml:space="preserve"> normally distributed values described as </w:t>
      </w:r>
      <w:r>
        <w:rPr>
          <w:rFonts w:asciiTheme="minorHAnsi" w:hAnsiTheme="minorHAnsi"/>
          <w:noProof/>
          <w:lang w:val="en-GB"/>
        </w:rPr>
        <w:t>f</w:t>
      </w:r>
      <w:r w:rsidRPr="006A1F7A">
        <w:rPr>
          <w:rFonts w:asciiTheme="minorHAnsi" w:hAnsiTheme="minorHAnsi"/>
          <w:noProof/>
          <w:lang w:val="en-GB"/>
        </w:rPr>
        <w:t>ollows:</w:t>
      </w:r>
      <w:r>
        <w:rPr>
          <w:rFonts w:asciiTheme="minorHAnsi" w:hAnsiTheme="minorHAnsi"/>
          <w:noProof/>
          <w:lang w:val="en-GB"/>
        </w:rPr>
        <w:t xml:space="preserve"> </w:t>
      </w:r>
      <m:oMath>
        <m:r>
          <w:rPr>
            <w:rFonts w:ascii="Cambria Math" w:hAnsi="Cambria Math"/>
            <w:noProof/>
            <w:lang w:val="en-GB"/>
          </w:rPr>
          <m:t xml:space="preserve"> </m:t>
        </m:r>
        <m:r>
          <m:rPr>
            <m:sty m:val="b"/>
          </m:rPr>
          <w:rPr>
            <w:rFonts w:ascii="Cambria Math" w:hAnsi="Cambria Math"/>
            <w:noProof/>
            <w:lang w:val="en-GB"/>
          </w:rPr>
          <m:t>l</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sSub>
              <m:sSubPr>
                <m:ctrlPr>
                  <w:rPr>
                    <w:rFonts w:ascii="Cambria Math" w:hAnsi="Cambria Math"/>
                    <w:b/>
                    <w:noProof/>
                    <w:lang w:val="en-GB"/>
                  </w:rPr>
                </m:ctrlPr>
              </m:sSubPr>
              <m:e>
                <m:r>
                  <m:rPr>
                    <m:sty m:val="b"/>
                  </m:rPr>
                  <w:rPr>
                    <w:rFonts w:ascii="Cambria Math" w:hAnsi="Cambria Math"/>
                    <w:noProof/>
                    <w:lang w:val="en-GB"/>
                  </w:rPr>
                  <m:t>I</m:t>
                </m:r>
              </m:e>
              <m:sub>
                <m:r>
                  <m:rPr>
                    <m:sty m:val="bi"/>
                  </m:rPr>
                  <w:rPr>
                    <w:rFonts w:ascii="Cambria Math" w:hAnsi="Cambria Math"/>
                    <w:noProof/>
                    <w:lang w:val="en-GB"/>
                  </w:rPr>
                  <m:t>l</m:t>
                </m:r>
              </m:sub>
            </m:sSub>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l</m:t>
                </m:r>
              </m:sub>
              <m:sup>
                <m:r>
                  <w:rPr>
                    <w:rFonts w:ascii="Cambria Math" w:hAnsi="Cambria Math"/>
                    <w:noProof/>
                    <w:lang w:val="en-GB"/>
                  </w:rPr>
                  <m:t>2</m:t>
                </m:r>
              </m:sup>
            </m:sSubSup>
          </m:e>
        </m:d>
        <m:r>
          <w:rPr>
            <w:rFonts w:ascii="Cambria Math" w:hAnsi="Cambria Math"/>
            <w:noProof/>
            <w:lang w:val="en-GB"/>
          </w:rPr>
          <m:t>,</m:t>
        </m:r>
      </m:oMath>
      <w:r>
        <w:rPr>
          <w:rFonts w:asciiTheme="minorHAnsi" w:hAnsiTheme="minorHAnsi"/>
          <w:noProof/>
          <w:lang w:val="en-GB"/>
        </w:rPr>
        <w:t xml:space="preserve"> </w:t>
      </w:r>
      <m:oMath>
        <m:r>
          <m:rPr>
            <m:sty m:val="b"/>
          </m:rPr>
          <w:rPr>
            <w:rFonts w:ascii="Cambria Math" w:hAnsi="Cambria Math"/>
            <w:noProof/>
            <w:lang w:val="en-GB"/>
          </w:rPr>
          <w:lastRenderedPageBreak/>
          <m:t>g</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r>
              <m:rPr>
                <m:sty m:val="b"/>
              </m:rPr>
              <w:rPr>
                <w:rFonts w:ascii="Cambria Math" w:hAnsi="Cambria Math"/>
                <w:noProof/>
                <w:lang w:val="en-GB"/>
              </w:rPr>
              <m:t>G</m:t>
            </m:r>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g</m:t>
                </m:r>
              </m:sub>
              <m:sup>
                <m:r>
                  <w:rPr>
                    <w:rFonts w:ascii="Cambria Math" w:hAnsi="Cambria Math"/>
                    <w:noProof/>
                    <w:lang w:val="en-GB"/>
                  </w:rPr>
                  <m:t>2</m:t>
                </m:r>
              </m:sup>
            </m:sSubSup>
          </m:e>
        </m:d>
      </m:oMath>
      <w:r w:rsidRPr="006A1F7A">
        <w:rPr>
          <w:rFonts w:asciiTheme="minorHAnsi" w:hAnsiTheme="minorHAnsi"/>
          <w:noProof/>
          <w:lang w:val="en-GB"/>
        </w:rPr>
        <w:t xml:space="preserve"> and </w:t>
      </w:r>
      <m:oMath>
        <m:r>
          <m:rPr>
            <m:sty m:val="b"/>
          </m:rPr>
          <w:rPr>
            <w:rFonts w:ascii="Cambria Math" w:hAnsi="Cambria Math"/>
            <w:noProof/>
            <w:lang w:val="en-GB"/>
          </w:rPr>
          <m:t>e</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r>
              <m:rPr>
                <m:sty m:val="b"/>
              </m:rPr>
              <w:rPr>
                <w:rFonts w:ascii="Cambria Math" w:hAnsi="Cambria Math"/>
                <w:noProof/>
                <w:lang w:val="en-GB"/>
              </w:rPr>
              <m:t>I</m:t>
            </m:r>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e</m:t>
                </m:r>
              </m:sub>
              <m:sup>
                <m:r>
                  <w:rPr>
                    <w:rFonts w:ascii="Cambria Math" w:hAnsi="Cambria Math"/>
                    <w:noProof/>
                    <w:lang w:val="en-GB"/>
                  </w:rPr>
                  <m:t>2</m:t>
                </m:r>
              </m:sup>
            </m:sSubSup>
          </m:e>
        </m:d>
      </m:oMath>
      <w:r w:rsidRPr="006A1F7A">
        <w:rPr>
          <w:rFonts w:asciiTheme="minorHAnsi" w:hAnsiTheme="minorHAnsi"/>
          <w:noProof/>
          <w:lang w:val="en-GB"/>
        </w:rPr>
        <w:t xml:space="preserve">. </w:t>
      </w:r>
      <w:r w:rsidRPr="00CE73BC">
        <w:rPr>
          <w:rFonts w:asciiTheme="minorHAnsi" w:hAnsiTheme="minorHAnsi"/>
          <w:lang w:val="en-GB"/>
        </w:rPr>
        <w:t xml:space="preserve">The adjusted phenotypes used as response variables for genomic model analysis </w:t>
      </w:r>
      <w:r>
        <w:rPr>
          <w:rFonts w:asciiTheme="minorHAnsi" w:hAnsiTheme="minorHAnsi"/>
          <w:lang w:val="en-GB"/>
        </w:rPr>
        <w:t xml:space="preserve">described below </w:t>
      </w:r>
      <w:r w:rsidRPr="00CE73BC">
        <w:rPr>
          <w:rFonts w:asciiTheme="minorHAnsi" w:hAnsiTheme="minorHAnsi"/>
          <w:lang w:val="en-GB"/>
        </w:rPr>
        <w:t xml:space="preserve">were calculated as </w:t>
      </w:r>
      <m:oMath>
        <m:acc>
          <m:accPr>
            <m:chr m:val="̃"/>
            <m:ctrlPr>
              <w:rPr>
                <w:rFonts w:ascii="Cambria Math" w:hAnsi="Cambria Math"/>
                <w:b/>
                <w:i/>
                <w:noProof/>
                <w:lang w:val="en-US"/>
              </w:rPr>
            </m:ctrlPr>
          </m:accPr>
          <m:e>
            <m:r>
              <m:rPr>
                <m:sty m:val="b"/>
              </m:rPr>
              <w:rPr>
                <w:rFonts w:ascii="Cambria Math" w:hAnsi="Cambria Math"/>
                <w:noProof/>
                <w:lang w:val="en-US"/>
              </w:rPr>
              <m:t>y</m:t>
            </m:r>
          </m:e>
        </m:acc>
        <m:r>
          <w:rPr>
            <w:rFonts w:ascii="Cambria Math" w:hAnsi="Cambria Math"/>
            <w:noProof/>
            <w:lang w:val="en-US"/>
          </w:rPr>
          <m:t>=</m:t>
        </m:r>
        <m:r>
          <m:rPr>
            <m:sty m:val="b"/>
          </m:rPr>
          <w:rPr>
            <w:rFonts w:ascii="Cambria Math" w:hAnsi="Cambria Math"/>
            <w:noProof/>
            <w:lang w:val="en-GB"/>
          </w:rPr>
          <m:t>Z</m:t>
        </m:r>
        <m:acc>
          <m:accPr>
            <m:ctrlPr>
              <w:rPr>
                <w:rFonts w:ascii="Cambria Math" w:hAnsi="Cambria Math"/>
                <w:b/>
                <w:noProof/>
                <w:lang w:val="en-GB"/>
              </w:rPr>
            </m:ctrlPr>
          </m:accPr>
          <m:e>
            <m:r>
              <m:rPr>
                <m:sty m:val="b"/>
              </m:rPr>
              <w:rPr>
                <w:rFonts w:ascii="Cambria Math" w:hAnsi="Cambria Math"/>
                <w:noProof/>
                <w:lang w:val="en-GB"/>
              </w:rPr>
              <m:t>g</m:t>
            </m:r>
          </m:e>
        </m:acc>
        <m:r>
          <m:rPr>
            <m:sty m:val="b"/>
          </m:rPr>
          <w:rPr>
            <w:rFonts w:ascii="Cambria Math" w:hAnsi="Cambria Math"/>
            <w:noProof/>
            <w:lang w:val="en-US"/>
          </w:rPr>
          <m:t>+</m:t>
        </m:r>
        <m:sSub>
          <m:sSubPr>
            <m:ctrlPr>
              <w:rPr>
                <w:rFonts w:ascii="Cambria Math" w:hAnsi="Cambria Math"/>
                <w:lang w:val="en-GB"/>
              </w:rPr>
            </m:ctrlPr>
          </m:sSubPr>
          <m:e>
            <m:r>
              <m:rPr>
                <m:sty m:val="b"/>
              </m:rPr>
              <w:rPr>
                <w:rFonts w:ascii="Cambria Math" w:hAnsi="Cambria Math"/>
                <w:lang w:val="en-GB"/>
              </w:rPr>
              <m:t>Z</m:t>
            </m:r>
          </m:e>
          <m:sub>
            <m:r>
              <w:rPr>
                <w:rFonts w:ascii="Cambria Math" w:hAnsi="Cambria Math"/>
                <w:lang w:val="en-GB"/>
              </w:rPr>
              <m:t>l</m:t>
            </m:r>
          </m:sub>
        </m:sSub>
        <m:acc>
          <m:accPr>
            <m:ctrlPr>
              <w:rPr>
                <w:rFonts w:ascii="Cambria Math" w:hAnsi="Cambria Math"/>
                <w:b/>
                <w:lang w:val="en-GB"/>
              </w:rPr>
            </m:ctrlPr>
          </m:accPr>
          <m:e>
            <m:r>
              <m:rPr>
                <m:sty m:val="b"/>
              </m:rPr>
              <w:rPr>
                <w:rFonts w:ascii="Cambria Math" w:hAnsi="Cambria Math"/>
                <w:lang w:val="en-GB"/>
              </w:rPr>
              <m:t>l</m:t>
            </m:r>
          </m:e>
        </m:acc>
        <m:r>
          <m:rPr>
            <m:sty m:val="b"/>
          </m:rPr>
          <w:rPr>
            <w:rFonts w:ascii="Cambria Math" w:hAnsi="Cambria Math"/>
            <w:noProof/>
            <w:lang w:val="en-US"/>
          </w:rPr>
          <m:t>+</m:t>
        </m:r>
        <m:acc>
          <m:accPr>
            <m:ctrlPr>
              <w:rPr>
                <w:rFonts w:ascii="Cambria Math" w:hAnsi="Cambria Math"/>
                <w:b/>
                <w:noProof/>
                <w:lang w:val="en-GB"/>
              </w:rPr>
            </m:ctrlPr>
          </m:accPr>
          <m:e>
            <m:r>
              <m:rPr>
                <m:sty m:val="b"/>
              </m:rPr>
              <w:rPr>
                <w:rFonts w:ascii="Cambria Math" w:hAnsi="Cambria Math"/>
                <w:noProof/>
                <w:lang w:val="en-GB"/>
              </w:rPr>
              <m:t>e</m:t>
            </m:r>
          </m:e>
        </m:acc>
        <m:r>
          <m:rPr>
            <m:sty m:val="bi"/>
          </m:rPr>
          <w:rPr>
            <w:rFonts w:ascii="Cambria Math" w:hAnsi="Cambria Math"/>
            <w:noProof/>
            <w:lang w:val="en-GB"/>
          </w:rPr>
          <m:t>.</m:t>
        </m:r>
      </m:oMath>
      <w:r w:rsidRPr="00CE73BC">
        <w:rPr>
          <w:rFonts w:asciiTheme="minorHAnsi" w:hAnsiTheme="minorHAnsi"/>
          <w:lang w:val="en-US"/>
        </w:rPr>
        <w:t xml:space="preserve"> </w:t>
      </w:r>
    </w:p>
    <w:p w14:paraId="78FCEC63" w14:textId="77777777" w:rsidR="00A84481" w:rsidRDefault="00A84481" w:rsidP="00366FA5">
      <w:pPr>
        <w:tabs>
          <w:tab w:val="center" w:pos="4800"/>
          <w:tab w:val="right" w:pos="9500"/>
        </w:tabs>
        <w:spacing w:line="480" w:lineRule="auto"/>
        <w:rPr>
          <w:rFonts w:asciiTheme="minorHAnsi" w:hAnsiTheme="minorHAnsi"/>
          <w:noProof/>
          <w:lang w:val="en-US"/>
        </w:rPr>
      </w:pPr>
    </w:p>
    <w:p w14:paraId="1A058F50" w14:textId="77777777" w:rsidR="00A03031" w:rsidRPr="00D33E1E" w:rsidRDefault="00692C1F" w:rsidP="00366FA5">
      <w:pPr>
        <w:pStyle w:val="Heading4"/>
        <w:tabs>
          <w:tab w:val="center" w:pos="4800"/>
          <w:tab w:val="right" w:pos="9500"/>
        </w:tabs>
        <w:spacing w:line="480" w:lineRule="auto"/>
        <w:ind w:firstLine="0"/>
        <w:rPr>
          <w:rFonts w:asciiTheme="minorHAnsi" w:hAnsiTheme="minorHAnsi"/>
          <w:lang w:val="en-US"/>
        </w:rPr>
      </w:pPr>
      <w:r w:rsidRPr="00DE39E8">
        <w:rPr>
          <w:rFonts w:asciiTheme="minorHAnsi" w:hAnsiTheme="minorHAnsi"/>
          <w:lang w:val="en-US"/>
        </w:rPr>
        <w:t>2.</w:t>
      </w:r>
      <w:r w:rsidR="00AA10D6" w:rsidRPr="00DE39E8">
        <w:rPr>
          <w:rFonts w:asciiTheme="minorHAnsi" w:hAnsiTheme="minorHAnsi"/>
          <w:lang w:val="en-US"/>
        </w:rPr>
        <w:t>2</w:t>
      </w:r>
      <w:r w:rsidRPr="001D3E95">
        <w:rPr>
          <w:rFonts w:asciiTheme="minorHAnsi" w:hAnsiTheme="minorHAnsi"/>
          <w:lang w:val="en-US"/>
        </w:rPr>
        <w:t>.</w:t>
      </w:r>
      <w:bookmarkStart w:id="30" w:name="GrindEQpgref54e5b4244"/>
      <w:bookmarkEnd w:id="30"/>
      <w:r w:rsidR="007014E7">
        <w:rPr>
          <w:rFonts w:asciiTheme="minorHAnsi" w:hAnsiTheme="minorHAnsi"/>
          <w:lang w:val="en-US"/>
        </w:rPr>
        <w:t>3</w:t>
      </w:r>
      <w:r w:rsidR="007014E7" w:rsidRPr="00547D15">
        <w:rPr>
          <w:rFonts w:asciiTheme="minorHAnsi" w:hAnsiTheme="minorHAnsi"/>
          <w:lang w:val="en-US"/>
        </w:rPr>
        <w:t xml:space="preserve"> </w:t>
      </w:r>
      <w:r w:rsidR="00A03031" w:rsidRPr="00D33E1E">
        <w:rPr>
          <w:rFonts w:asciiTheme="minorHAnsi" w:hAnsiTheme="minorHAnsi"/>
          <w:lang w:val="en-US"/>
        </w:rPr>
        <w:t xml:space="preserve">Estimation of </w:t>
      </w:r>
      <w:r w:rsidR="002A6C23" w:rsidRPr="00D33E1E">
        <w:rPr>
          <w:rFonts w:asciiTheme="minorHAnsi" w:hAnsiTheme="minorHAnsi"/>
          <w:lang w:val="en-US"/>
        </w:rPr>
        <w:t>variance components</w:t>
      </w:r>
    </w:p>
    <w:p w14:paraId="6257B645" w14:textId="77777777" w:rsidR="00B02D7C" w:rsidRPr="006A1F7A" w:rsidRDefault="00DC64A9" w:rsidP="00366FA5">
      <w:pPr>
        <w:tabs>
          <w:tab w:val="center" w:pos="4800"/>
          <w:tab w:val="right" w:pos="9500"/>
        </w:tabs>
        <w:spacing w:line="480" w:lineRule="auto"/>
        <w:rPr>
          <w:rFonts w:asciiTheme="minorHAnsi" w:hAnsiTheme="minorHAnsi"/>
          <w:noProof/>
          <w:lang w:val="en-US"/>
        </w:rPr>
      </w:pPr>
      <w:r>
        <w:rPr>
          <w:rFonts w:asciiTheme="minorHAnsi" w:hAnsiTheme="minorHAnsi"/>
          <w:bCs/>
          <w:noProof/>
          <w:lang w:val="en-GB"/>
        </w:rPr>
        <w:t>Estimates of t</w:t>
      </w:r>
      <w:r w:rsidRPr="00CF39A4">
        <w:rPr>
          <w:rFonts w:asciiTheme="minorHAnsi" w:hAnsiTheme="minorHAnsi"/>
          <w:bCs/>
          <w:noProof/>
          <w:lang w:val="en-GB"/>
        </w:rPr>
        <w:t xml:space="preserve">he </w:t>
      </w:r>
      <w:r w:rsidR="00A03031" w:rsidRPr="00CF39A4">
        <w:rPr>
          <w:rFonts w:asciiTheme="minorHAnsi" w:hAnsiTheme="minorHAnsi"/>
          <w:bCs/>
          <w:noProof/>
          <w:lang w:val="en-GB"/>
        </w:rPr>
        <w:t>variance components (</w:t>
      </w:r>
      <m:oMath>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r>
          <w:rPr>
            <w:rFonts w:ascii="Cambria Math" w:hAnsi="Cambria Math"/>
            <w:noProof/>
            <w:lang w:val="en-US"/>
          </w:rPr>
          <m:t>,</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r>
          <m:rPr>
            <m:sty m:val="p"/>
          </m:rPr>
          <w:rPr>
            <w:rFonts w:ascii="Cambria Math" w:hAnsi="Cambria Math"/>
            <w:noProof/>
            <w:lang w:val="en-US"/>
          </w:rPr>
          <m:t>,</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g</m:t>
            </m:r>
          </m:sub>
          <m:sup>
            <m:r>
              <m:rPr>
                <m:sty m:val="p"/>
              </m:rPr>
              <w:rPr>
                <w:rFonts w:ascii="Cambria Math" w:hAnsi="Cambria Math"/>
                <w:noProof/>
                <w:lang w:val="en-US"/>
              </w:rPr>
              <m:t>2</m:t>
            </m:r>
          </m:sup>
        </m:sSubSup>
        <m:r>
          <m:rPr>
            <m:sty m:val="p"/>
          </m:rPr>
          <w:rPr>
            <w:rFonts w:ascii="Cambria Math" w:hAnsi="Cambria Math"/>
            <w:noProof/>
            <w:lang w:val="en-US"/>
          </w:rPr>
          <m:t>,</m:t>
        </m:r>
        <m:sSubSup>
          <m:sSubSupPr>
            <m:ctrlPr>
              <w:rPr>
                <w:rFonts w:ascii="Cambria Math" w:hAnsi="Cambria Math"/>
                <w:b/>
                <w:noProof/>
                <w:lang w:val="en-US"/>
              </w:rPr>
            </m:ctrlPr>
          </m:sSubSupPr>
          <m:e>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l</m:t>
                </m:r>
              </m:sub>
              <m:sup>
                <m:r>
                  <m:rPr>
                    <m:sty m:val="p"/>
                  </m:rPr>
                  <w:rPr>
                    <w:rFonts w:ascii="Cambria Math" w:hAnsi="Cambria Math"/>
                    <w:noProof/>
                    <w:lang w:val="en-US"/>
                  </w:rPr>
                  <m:t>2</m:t>
                </m:r>
              </m:sup>
            </m:sSubSup>
            <m:r>
              <m:rPr>
                <m:sty m:val="p"/>
              </m:rPr>
              <w:rPr>
                <w:rFonts w:ascii="Cambria Math" w:hAnsi="Cambria Math"/>
                <w:noProof/>
                <w:lang w:val="en-US"/>
              </w:rPr>
              <m:t xml:space="preserve"> and </m:t>
            </m:r>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e</m:t>
            </m:r>
          </m:sub>
          <m:sup>
            <m:r>
              <m:rPr>
                <m:sty m:val="p"/>
              </m:rPr>
              <w:rPr>
                <w:rFonts w:ascii="Cambria Math" w:hAnsi="Cambria Math"/>
                <w:noProof/>
                <w:lang w:val="en-US"/>
              </w:rPr>
              <m:t>2</m:t>
            </m:r>
          </m:sup>
        </m:sSubSup>
      </m:oMath>
      <w:r w:rsidR="00A03031" w:rsidRPr="00DE39E8">
        <w:rPr>
          <w:rFonts w:asciiTheme="minorHAnsi" w:hAnsiTheme="minorHAnsi"/>
          <w:bCs/>
          <w:noProof/>
          <w:lang w:val="en-GB"/>
        </w:rPr>
        <w:t xml:space="preserve">) </w:t>
      </w:r>
      <w:r w:rsidR="002651F0">
        <w:rPr>
          <w:rFonts w:asciiTheme="minorHAnsi" w:hAnsiTheme="minorHAnsi"/>
          <w:bCs/>
          <w:noProof/>
          <w:lang w:val="en-GB"/>
        </w:rPr>
        <w:t xml:space="preserve">defined in the models described above </w:t>
      </w:r>
      <w:r w:rsidR="00294E92" w:rsidRPr="001D3E95">
        <w:rPr>
          <w:rFonts w:asciiTheme="minorHAnsi" w:hAnsiTheme="minorHAnsi"/>
          <w:bCs/>
          <w:noProof/>
          <w:lang w:val="en-GB"/>
        </w:rPr>
        <w:t xml:space="preserve">were </w:t>
      </w:r>
      <w:r>
        <w:rPr>
          <w:rFonts w:asciiTheme="minorHAnsi" w:hAnsiTheme="minorHAnsi"/>
          <w:bCs/>
          <w:noProof/>
          <w:lang w:val="en-GB"/>
        </w:rPr>
        <w:t>obtained</w:t>
      </w:r>
      <w:r w:rsidRPr="00565775">
        <w:rPr>
          <w:rFonts w:asciiTheme="minorHAnsi" w:hAnsiTheme="minorHAnsi"/>
          <w:bCs/>
          <w:noProof/>
          <w:lang w:val="en-GB"/>
        </w:rPr>
        <w:t xml:space="preserve"> </w:t>
      </w:r>
      <w:r w:rsidR="00A03031" w:rsidRPr="00565775">
        <w:rPr>
          <w:rFonts w:asciiTheme="minorHAnsi" w:hAnsiTheme="minorHAnsi"/>
          <w:bCs/>
          <w:noProof/>
          <w:lang w:val="en-GB"/>
        </w:rPr>
        <w:t xml:space="preserve">using an </w:t>
      </w:r>
      <w:r w:rsidR="00B0669E" w:rsidRPr="00547D15">
        <w:rPr>
          <w:rFonts w:asciiTheme="minorHAnsi" w:hAnsiTheme="minorHAnsi"/>
          <w:bCs/>
          <w:noProof/>
          <w:lang w:val="en-GB"/>
        </w:rPr>
        <w:t xml:space="preserve">average information </w:t>
      </w:r>
      <w:r w:rsidR="00E537D8">
        <w:rPr>
          <w:rFonts w:asciiTheme="minorHAnsi" w:hAnsiTheme="minorHAnsi"/>
          <w:bCs/>
          <w:noProof/>
          <w:lang w:val="en-GB"/>
        </w:rPr>
        <w:t>restricted maximum likelihood (</w:t>
      </w:r>
      <w:r w:rsidR="00A03031" w:rsidRPr="00D33E1E">
        <w:rPr>
          <w:rFonts w:asciiTheme="minorHAnsi" w:hAnsiTheme="minorHAnsi"/>
          <w:bCs/>
          <w:noProof/>
          <w:lang w:val="en-GB"/>
        </w:rPr>
        <w:t>REML</w:t>
      </w:r>
      <w:r w:rsidR="00E537D8">
        <w:rPr>
          <w:rFonts w:asciiTheme="minorHAnsi" w:hAnsiTheme="minorHAnsi"/>
          <w:bCs/>
          <w:noProof/>
          <w:lang w:val="en-GB"/>
        </w:rPr>
        <w:t>)</w:t>
      </w:r>
      <w:r w:rsidR="00A03031" w:rsidRPr="00D33E1E">
        <w:rPr>
          <w:rFonts w:asciiTheme="minorHAnsi" w:hAnsiTheme="minorHAnsi"/>
          <w:bCs/>
          <w:noProof/>
          <w:lang w:val="en-GB"/>
        </w:rPr>
        <w:t xml:space="preserve"> procedure</w:t>
      </w:r>
      <w:r w:rsidR="00BA05B4">
        <w:rPr>
          <w:rFonts w:asciiTheme="minorHAnsi" w:hAnsiTheme="minorHAnsi"/>
          <w:bCs/>
          <w:noProof/>
          <w:lang w:val="en-GB"/>
        </w:rPr>
        <w:t xml:space="preserve"> </w:t>
      </w:r>
      <w:r w:rsidR="00B06FFF" w:rsidRPr="00B24DC1">
        <w:rPr>
          <w:rFonts w:asciiTheme="minorHAnsi" w:hAnsiTheme="minorHAnsi"/>
          <w:bCs/>
          <w:noProof/>
          <w:lang w:val="en-GB"/>
        </w:rPr>
        <w:fldChar w:fldCharType="begin"/>
      </w:r>
      <w:r w:rsidR="00CF42A0" w:rsidRPr="00B24DC1">
        <w:rPr>
          <w:rFonts w:asciiTheme="minorHAnsi" w:hAnsiTheme="minorHAnsi"/>
          <w:bCs/>
          <w:noProof/>
          <w:lang w:val="en-GB"/>
        </w:rPr>
        <w:instrText xml:space="preserve"> ADDIN ZOTERO_ITEM CSL_CITATION {"citationID":"M2VgfqhF","properties":{"formattedCitation":"{\\rtf (Madsen {\\i{}et al.} 1994; Johnson and Thompson 1995)}","plainCitation":"(Madsen et al. 1994; Johnson and Thompson 1995)"},"citationItems":[{"id":23,"uris":["http://zotero.org/users/2730477/items/B8CH9IUK"],"uri":["http://zotero.org/users/2730477/items/B8CH9IUK"],"itemData":{"id":23,"type":"paper-conference","title":"Estimation of (co)variance components by REML in multivariate mixed linear models using average of observed and expected information.","container-title":"5th WCGALP","publisher-place":"Guelph, Canada","page":"455-462","event-place":"Guelph, Canada","author":[{"family":"Madsen","given":"P"},{"family":"Jensen","given":"J"},{"family":"Thompson","given":"R"}],"issued":{"date-parts":[["1994"]]}}},{"id":42,"uris":["http://zotero.org/users/2730477/items/KEH3FH3R"],"uri":["http://zotero.org/users/2730477/items/KEH3FH3R"],"itemData":{"id":42,"type":"article-journal","title":"Restricted Maximum Likelihood Estimation of Variance Components for Univariate Animal Models Using Sparse Matrix Techniques and Average Information","container-title":"Journal of Dairy Science","page":"449-456","volume":"78","issue":"2","source":"www.journalofdairyscience.org","abstract":"An algorithm is described to estimate variance components for a univariate animal model using REML. Sparse matrix techniques are employed to calculate those elements of the inverse of the coefficient matrix required for the first derivatives of the likelihood. Residuals and fitted values for random effects can be used to derive additional right-hand sides for which the mixed model equations can be repeatedly solved in turn to yield an average of the observed and expected second derivatives of the likelihood function.\nThis Newton method, using average information, generally converges in &lt;10 iterations. Although the time required per iteration is two to three times greater than that required per likelihood evaluation for derivative-free methods, the total time to convergence is generally much less. An example of a complex model, involving correlated direct and maternal genetic effects, and an additional uncorrelated random effect, indicates that REML, using average information, is about five times faster than a derivative-free algorithm, using the simplex method, which is about three times faster than an expectation-maximization algorithm.","DOI":"10.3168/jds.S0022-0302(95)76654-1","ISSN":"0022-0302","language":"English","author":[{"family":"Johnson","given":"D. L."},{"family":"Thompson","given":"R."}],"issued":{"date-parts":[["1995",2,1]]}}}],"schema":"https://github.com/citation-style-language/schema/raw/master/csl-citation.json"} </w:instrText>
      </w:r>
      <w:r w:rsidR="00B06FFF" w:rsidRPr="00B24DC1">
        <w:rPr>
          <w:rFonts w:asciiTheme="minorHAnsi" w:hAnsiTheme="minorHAnsi"/>
          <w:bCs/>
          <w:noProof/>
          <w:lang w:val="en-GB"/>
        </w:rPr>
        <w:fldChar w:fldCharType="separate"/>
      </w:r>
      <w:r w:rsidR="00CF42A0" w:rsidRPr="00B24DC1">
        <w:rPr>
          <w:rFonts w:asciiTheme="minorHAnsi" w:hAnsiTheme="minorHAnsi"/>
          <w:lang w:val="en-US"/>
        </w:rPr>
        <w:t xml:space="preserve">(Madsen </w:t>
      </w:r>
      <w:r w:rsidR="00CF42A0" w:rsidRPr="00B24DC1">
        <w:rPr>
          <w:rFonts w:asciiTheme="minorHAnsi" w:hAnsiTheme="minorHAnsi"/>
          <w:i/>
          <w:iCs/>
          <w:lang w:val="en-US"/>
        </w:rPr>
        <w:t>et al.</w:t>
      </w:r>
      <w:r w:rsidR="00CF42A0" w:rsidRPr="00B24DC1">
        <w:rPr>
          <w:rFonts w:asciiTheme="minorHAnsi" w:hAnsiTheme="minorHAnsi"/>
          <w:lang w:val="en-US"/>
        </w:rPr>
        <w:t xml:space="preserve"> 1994; Johnson and Thompson 1995)</w:t>
      </w:r>
      <w:r w:rsidR="00B06FFF" w:rsidRPr="00B24DC1">
        <w:rPr>
          <w:rFonts w:asciiTheme="minorHAnsi" w:hAnsiTheme="minorHAnsi"/>
          <w:bCs/>
          <w:noProof/>
          <w:lang w:val="en-GB"/>
        </w:rPr>
        <w:fldChar w:fldCharType="end"/>
      </w:r>
      <w:r w:rsidR="00A2378F">
        <w:rPr>
          <w:rFonts w:asciiTheme="minorHAnsi" w:hAnsiTheme="minorHAnsi"/>
          <w:bCs/>
          <w:noProof/>
          <w:lang w:val="en-US"/>
        </w:rPr>
        <w:t xml:space="preserve"> </w:t>
      </w:r>
      <w:r w:rsidR="00A03031" w:rsidRPr="00DE39E8">
        <w:rPr>
          <w:rFonts w:asciiTheme="minorHAnsi" w:hAnsiTheme="minorHAnsi"/>
          <w:bCs/>
          <w:noProof/>
          <w:lang w:val="en-GB"/>
        </w:rPr>
        <w:t xml:space="preserve">as implemented in </w:t>
      </w:r>
      <w:r w:rsidR="00B02D7C" w:rsidRPr="001D3E95">
        <w:rPr>
          <w:rFonts w:asciiTheme="minorHAnsi" w:hAnsiTheme="minorHAnsi"/>
          <w:bCs/>
          <w:noProof/>
          <w:lang w:val="en-GB"/>
        </w:rPr>
        <w:t xml:space="preserve">the software </w:t>
      </w:r>
      <w:r w:rsidR="00A03031" w:rsidRPr="00565775">
        <w:rPr>
          <w:rFonts w:asciiTheme="minorHAnsi" w:hAnsiTheme="minorHAnsi"/>
          <w:bCs/>
          <w:noProof/>
          <w:lang w:val="en-GB"/>
        </w:rPr>
        <w:t>DMU</w:t>
      </w:r>
      <w:r w:rsidR="00B0669E" w:rsidRPr="00547D15">
        <w:rPr>
          <w:rFonts w:asciiTheme="minorHAnsi" w:hAnsiTheme="minorHAnsi"/>
          <w:bCs/>
          <w:noProof/>
          <w:lang w:val="en-GB"/>
        </w:rPr>
        <w:t>.</w:t>
      </w:r>
      <w:r w:rsidR="00A03031" w:rsidRPr="00D33E1E">
        <w:rPr>
          <w:rFonts w:asciiTheme="minorHAnsi" w:hAnsiTheme="minorHAnsi"/>
          <w:bCs/>
          <w:noProof/>
          <w:lang w:val="en-GB"/>
        </w:rPr>
        <w:t xml:space="preserve"> </w:t>
      </w:r>
      <w:r>
        <w:rPr>
          <w:rFonts w:asciiTheme="minorHAnsi" w:hAnsiTheme="minorHAnsi"/>
          <w:lang w:val="en-US"/>
        </w:rPr>
        <w:t>In</w:t>
      </w:r>
      <w:r w:rsidRPr="006A1F7A">
        <w:rPr>
          <w:rFonts w:asciiTheme="minorHAnsi" w:hAnsiTheme="minorHAnsi"/>
          <w:lang w:val="en-US"/>
        </w:rPr>
        <w:t xml:space="preserve"> </w:t>
      </w:r>
      <w:r w:rsidR="00B0669E" w:rsidRPr="006A1F7A">
        <w:rPr>
          <w:rFonts w:asciiTheme="minorHAnsi" w:hAnsiTheme="minorHAnsi"/>
          <w:lang w:val="en-US"/>
        </w:rPr>
        <w:t xml:space="preserve">this </w:t>
      </w:r>
      <w:r w:rsidRPr="006A1F7A">
        <w:rPr>
          <w:rFonts w:asciiTheme="minorHAnsi" w:hAnsiTheme="minorHAnsi"/>
          <w:lang w:val="en-US"/>
        </w:rPr>
        <w:t>proce</w:t>
      </w:r>
      <w:r>
        <w:rPr>
          <w:rFonts w:asciiTheme="minorHAnsi" w:hAnsiTheme="minorHAnsi"/>
          <w:lang w:val="en-US"/>
        </w:rPr>
        <w:t>dure</w:t>
      </w:r>
      <w:r w:rsidR="00B0669E" w:rsidRPr="006A1F7A">
        <w:rPr>
          <w:rFonts w:asciiTheme="minorHAnsi" w:hAnsiTheme="minorHAnsi"/>
          <w:lang w:val="en-US"/>
        </w:rPr>
        <w:t>, we used a generalized</w:t>
      </w:r>
      <w:r w:rsidR="00B0669E" w:rsidRPr="006A1F7A">
        <w:rPr>
          <w:rFonts w:asciiTheme="minorHAnsi" w:hAnsiTheme="minorHAnsi"/>
          <w:lang w:val="en-GB"/>
        </w:rPr>
        <w:t xml:space="preserve"> inverse of the genomic relationship matrices. This </w:t>
      </w:r>
      <w:r w:rsidR="00B0669E" w:rsidRPr="006A1F7A">
        <w:rPr>
          <w:rFonts w:asciiTheme="minorHAnsi" w:hAnsiTheme="minorHAnsi"/>
          <w:lang w:val="en-US"/>
        </w:rPr>
        <w:t>was</w:t>
      </w:r>
      <w:r w:rsidR="00B0669E" w:rsidRPr="006A1F7A">
        <w:rPr>
          <w:rFonts w:asciiTheme="minorHAnsi" w:hAnsiTheme="minorHAnsi"/>
          <w:lang w:val="en-GB"/>
        </w:rPr>
        <w:t xml:space="preserve"> necessary because these matrices </w:t>
      </w:r>
      <w:r w:rsidR="00B0669E" w:rsidRPr="006A1F7A">
        <w:rPr>
          <w:rFonts w:asciiTheme="minorHAnsi" w:hAnsiTheme="minorHAnsi"/>
          <w:lang w:val="en-US"/>
        </w:rPr>
        <w:t>were</w:t>
      </w:r>
      <w:r w:rsidR="00B0669E" w:rsidRPr="006A1F7A">
        <w:rPr>
          <w:rFonts w:asciiTheme="minorHAnsi" w:hAnsiTheme="minorHAnsi"/>
          <w:lang w:val="en-GB"/>
        </w:rPr>
        <w:t xml:space="preserve"> not full rank due to </w:t>
      </w:r>
      <w:r w:rsidR="00B0669E" w:rsidRPr="006A1F7A">
        <w:rPr>
          <w:rFonts w:asciiTheme="minorHAnsi" w:hAnsiTheme="minorHAnsi"/>
          <w:lang w:val="en-US"/>
        </w:rPr>
        <w:t>centering, as well as</w:t>
      </w:r>
      <w:r w:rsidR="00B0669E" w:rsidRPr="006A1F7A">
        <w:rPr>
          <w:rFonts w:asciiTheme="minorHAnsi" w:hAnsiTheme="minorHAnsi"/>
          <w:lang w:val="en-GB"/>
        </w:rPr>
        <w:t xml:space="preserve"> in cases where the number of genetic markers </w:t>
      </w:r>
      <w:r w:rsidR="00B0669E" w:rsidRPr="006A1F7A">
        <w:rPr>
          <w:rFonts w:asciiTheme="minorHAnsi" w:hAnsiTheme="minorHAnsi"/>
          <w:lang w:val="en-US"/>
        </w:rPr>
        <w:t>was</w:t>
      </w:r>
      <w:r w:rsidR="00B0669E" w:rsidRPr="006A1F7A">
        <w:rPr>
          <w:rFonts w:asciiTheme="minorHAnsi" w:hAnsiTheme="minorHAnsi"/>
          <w:lang w:val="en-GB"/>
        </w:rPr>
        <w:t xml:space="preserve"> smaller than the number of lines</w:t>
      </w:r>
      <w:r w:rsidR="00C612D5">
        <w:rPr>
          <w:rFonts w:asciiTheme="minorHAnsi" w:hAnsiTheme="minorHAnsi"/>
          <w:noProof/>
          <w:lang w:val="en-US"/>
        </w:rPr>
        <w:t>.</w:t>
      </w:r>
      <w:r w:rsidR="00B02D7C" w:rsidRPr="006A1F7A">
        <w:rPr>
          <w:rFonts w:asciiTheme="minorHAnsi" w:hAnsiTheme="minorHAnsi"/>
          <w:noProof/>
          <w:lang w:val="en-US"/>
        </w:rPr>
        <w:t xml:space="preserve"> </w:t>
      </w:r>
    </w:p>
    <w:p w14:paraId="59F85679" w14:textId="77777777" w:rsidR="00B02D7C" w:rsidRPr="00DE39E8" w:rsidRDefault="00B02D7C" w:rsidP="00366FA5">
      <w:pPr>
        <w:tabs>
          <w:tab w:val="center" w:pos="4800"/>
          <w:tab w:val="right" w:pos="9500"/>
        </w:tabs>
        <w:spacing w:line="480" w:lineRule="auto"/>
        <w:jc w:val="both"/>
        <w:rPr>
          <w:rFonts w:asciiTheme="minorHAnsi" w:hAnsiTheme="minorHAnsi"/>
          <w:noProof/>
          <w:lang w:val="en-US"/>
        </w:rPr>
      </w:pPr>
    </w:p>
    <w:p w14:paraId="271A3EE5" w14:textId="77777777" w:rsidR="008B4E15" w:rsidRPr="00547D15" w:rsidRDefault="008B4E15" w:rsidP="00366FA5">
      <w:pPr>
        <w:pStyle w:val="Heading4"/>
        <w:tabs>
          <w:tab w:val="center" w:pos="4800"/>
          <w:tab w:val="right" w:pos="9500"/>
        </w:tabs>
        <w:spacing w:line="480" w:lineRule="auto"/>
        <w:ind w:firstLine="0"/>
        <w:rPr>
          <w:rFonts w:asciiTheme="minorHAnsi" w:hAnsiTheme="minorHAnsi"/>
          <w:lang w:val="en-US"/>
        </w:rPr>
      </w:pPr>
      <w:r w:rsidRPr="001D3E95">
        <w:rPr>
          <w:rFonts w:asciiTheme="minorHAnsi" w:hAnsiTheme="minorHAnsi"/>
          <w:lang w:val="en-US"/>
        </w:rPr>
        <w:t>2.</w:t>
      </w:r>
      <w:r w:rsidR="00AA10D6" w:rsidRPr="00565775">
        <w:rPr>
          <w:rFonts w:asciiTheme="minorHAnsi" w:hAnsiTheme="minorHAnsi"/>
          <w:lang w:val="en-US"/>
        </w:rPr>
        <w:t>2</w:t>
      </w:r>
      <w:r w:rsidRPr="00547D15">
        <w:rPr>
          <w:rFonts w:asciiTheme="minorHAnsi" w:hAnsiTheme="minorHAnsi"/>
          <w:lang w:val="en-US"/>
        </w:rPr>
        <w:t>.</w:t>
      </w:r>
      <w:r w:rsidR="007014E7">
        <w:rPr>
          <w:rFonts w:asciiTheme="minorHAnsi" w:hAnsiTheme="minorHAnsi"/>
          <w:lang w:val="en-US"/>
        </w:rPr>
        <w:t>4</w:t>
      </w:r>
      <w:r w:rsidRPr="00547D15">
        <w:rPr>
          <w:rFonts w:asciiTheme="minorHAnsi" w:hAnsiTheme="minorHAnsi"/>
          <w:lang w:val="en-US"/>
        </w:rPr>
        <w:t xml:space="preserve"> Model comparisons</w:t>
      </w:r>
    </w:p>
    <w:p w14:paraId="34EB8FFD" w14:textId="77777777" w:rsidR="00573DC5" w:rsidRPr="006A1F7A" w:rsidRDefault="00573DC5" w:rsidP="00366FA5">
      <w:pPr>
        <w:spacing w:line="480" w:lineRule="auto"/>
        <w:rPr>
          <w:rFonts w:asciiTheme="minorHAnsi" w:hAnsiTheme="minorHAnsi"/>
          <w:bCs/>
          <w:lang w:val="en-US"/>
        </w:rPr>
      </w:pPr>
      <w:r w:rsidRPr="006A1F7A">
        <w:rPr>
          <w:rFonts w:asciiTheme="minorHAnsi" w:hAnsiTheme="minorHAnsi"/>
          <w:bCs/>
          <w:lang w:val="en-US"/>
        </w:rPr>
        <w:t xml:space="preserve">The models were </w:t>
      </w:r>
      <w:r w:rsidR="002A6C23" w:rsidRPr="006A1F7A">
        <w:rPr>
          <w:rFonts w:asciiTheme="minorHAnsi" w:hAnsiTheme="minorHAnsi"/>
          <w:bCs/>
          <w:lang w:val="en-US"/>
        </w:rPr>
        <w:t xml:space="preserve">evaluated and </w:t>
      </w:r>
      <w:r w:rsidRPr="006A1F7A">
        <w:rPr>
          <w:rFonts w:asciiTheme="minorHAnsi" w:hAnsiTheme="minorHAnsi"/>
          <w:bCs/>
          <w:lang w:val="en-US"/>
        </w:rPr>
        <w:t>compared based on model fit</w:t>
      </w:r>
      <w:r w:rsidR="002A6C23" w:rsidRPr="006A1F7A">
        <w:rPr>
          <w:rFonts w:asciiTheme="minorHAnsi" w:hAnsiTheme="minorHAnsi"/>
          <w:bCs/>
          <w:lang w:val="en-US"/>
        </w:rPr>
        <w:t xml:space="preserve">, model </w:t>
      </w:r>
      <w:r w:rsidRPr="006A1F7A">
        <w:rPr>
          <w:rFonts w:asciiTheme="minorHAnsi" w:hAnsiTheme="minorHAnsi"/>
          <w:bCs/>
          <w:lang w:val="en-US"/>
        </w:rPr>
        <w:t xml:space="preserve">predictive ability, </w:t>
      </w:r>
      <w:r w:rsidR="002A6C23" w:rsidRPr="006A1F7A">
        <w:rPr>
          <w:rFonts w:asciiTheme="minorHAnsi" w:hAnsiTheme="minorHAnsi"/>
          <w:bCs/>
          <w:lang w:val="en-US"/>
        </w:rPr>
        <w:t xml:space="preserve">and </w:t>
      </w:r>
      <w:r w:rsidRPr="006A1F7A">
        <w:rPr>
          <w:rFonts w:asciiTheme="minorHAnsi" w:hAnsiTheme="minorHAnsi"/>
          <w:bCs/>
          <w:lang w:val="en-US"/>
        </w:rPr>
        <w:t xml:space="preserve">precision of estimated genomic parameters. </w:t>
      </w:r>
    </w:p>
    <w:p w14:paraId="4BFFAA9C" w14:textId="77777777" w:rsidR="00B02D7C" w:rsidRPr="00DE39E8" w:rsidRDefault="00B02D7C" w:rsidP="00366FA5">
      <w:pPr>
        <w:tabs>
          <w:tab w:val="center" w:pos="4800"/>
          <w:tab w:val="right" w:pos="9500"/>
        </w:tabs>
        <w:spacing w:line="480" w:lineRule="auto"/>
        <w:jc w:val="both"/>
        <w:rPr>
          <w:rFonts w:asciiTheme="minorHAnsi" w:hAnsiTheme="minorHAnsi"/>
          <w:b/>
          <w:noProof/>
          <w:lang w:val="en-US"/>
        </w:rPr>
      </w:pPr>
    </w:p>
    <w:p w14:paraId="2A410A60" w14:textId="77777777" w:rsidR="007034A1" w:rsidRPr="00B63FCC" w:rsidRDefault="002A6C23" w:rsidP="00366FA5">
      <w:pPr>
        <w:tabs>
          <w:tab w:val="center" w:pos="4800"/>
          <w:tab w:val="right" w:pos="9500"/>
        </w:tabs>
        <w:spacing w:line="480" w:lineRule="auto"/>
        <w:rPr>
          <w:rFonts w:asciiTheme="minorHAnsi" w:hAnsiTheme="minorHAnsi"/>
          <w:bCs/>
          <w:iCs/>
          <w:noProof/>
          <w:lang w:val="en-US"/>
        </w:rPr>
      </w:pPr>
      <w:r w:rsidRPr="001D3E95">
        <w:rPr>
          <w:rFonts w:asciiTheme="minorHAnsi" w:hAnsiTheme="minorHAnsi"/>
          <w:b/>
          <w:noProof/>
          <w:lang w:val="en-US"/>
        </w:rPr>
        <w:t>Genomic parameters</w:t>
      </w:r>
      <w:r w:rsidR="00366FA5">
        <w:rPr>
          <w:rFonts w:asciiTheme="minorHAnsi" w:hAnsiTheme="minorHAnsi"/>
          <w:b/>
          <w:noProof/>
          <w:lang w:val="en-US"/>
        </w:rPr>
        <w:t xml:space="preserve">: </w:t>
      </w:r>
      <w:r w:rsidRPr="00D33E1E">
        <w:rPr>
          <w:rFonts w:asciiTheme="minorHAnsi" w:hAnsiTheme="minorHAnsi"/>
          <w:noProof/>
          <w:lang w:val="en-US"/>
        </w:rPr>
        <w:t>Genomic</w:t>
      </w:r>
      <w:r w:rsidR="00B93A8A" w:rsidRPr="00D33E1E">
        <w:rPr>
          <w:rFonts w:asciiTheme="minorHAnsi" w:hAnsiTheme="minorHAnsi"/>
          <w:bCs/>
          <w:noProof/>
          <w:lang w:val="en-US"/>
        </w:rPr>
        <w:t xml:space="preserve"> </w:t>
      </w:r>
      <w:r w:rsidRPr="00CF39A4">
        <w:rPr>
          <w:rFonts w:asciiTheme="minorHAnsi" w:hAnsiTheme="minorHAnsi"/>
          <w:bCs/>
          <w:noProof/>
          <w:lang w:val="en-US"/>
        </w:rPr>
        <w:t xml:space="preserve">parameters were derived from the estimates of the </w:t>
      </w:r>
      <w:r w:rsidR="00A03031" w:rsidRPr="00CF39A4">
        <w:rPr>
          <w:rFonts w:asciiTheme="minorHAnsi" w:hAnsiTheme="minorHAnsi"/>
          <w:bCs/>
          <w:noProof/>
          <w:lang w:val="en-US"/>
        </w:rPr>
        <w:t>variance components</w:t>
      </w:r>
      <w:r w:rsidRPr="00CF39A4">
        <w:rPr>
          <w:rFonts w:asciiTheme="minorHAnsi" w:hAnsiTheme="minorHAnsi"/>
          <w:bCs/>
          <w:noProof/>
          <w:lang w:val="en-US"/>
        </w:rPr>
        <w:t xml:space="preserve">. </w:t>
      </w:r>
      <w:r w:rsidRPr="00CF39A4">
        <w:rPr>
          <w:rFonts w:asciiTheme="minorHAnsi" w:hAnsiTheme="minorHAnsi"/>
          <w:noProof/>
          <w:lang w:val="en-US"/>
        </w:rPr>
        <w:t>I</w:t>
      </w:r>
      <w:r w:rsidR="00A03031" w:rsidRPr="00CF39A4">
        <w:rPr>
          <w:rFonts w:asciiTheme="minorHAnsi" w:hAnsiTheme="minorHAnsi"/>
          <w:noProof/>
          <w:lang w:val="en-US"/>
        </w:rPr>
        <w:t xml:space="preserve">nferences on genomic heritability </w:t>
      </w:r>
      <w:r w:rsidR="007F0611" w:rsidRPr="00CF39A4">
        <w:rPr>
          <w:rFonts w:asciiTheme="minorHAnsi" w:hAnsiTheme="minorHAnsi"/>
          <w:noProof/>
          <w:lang w:val="en-US"/>
        </w:rPr>
        <w:t>w</w:t>
      </w:r>
      <w:r w:rsidR="00EA120C">
        <w:rPr>
          <w:rFonts w:asciiTheme="minorHAnsi" w:hAnsiTheme="minorHAnsi"/>
          <w:noProof/>
          <w:lang w:val="en-US"/>
        </w:rPr>
        <w:t>ere</w:t>
      </w:r>
      <w:r w:rsidR="007F0611" w:rsidRPr="00CF39A4">
        <w:rPr>
          <w:rFonts w:asciiTheme="minorHAnsi" w:hAnsiTheme="minorHAnsi"/>
          <w:noProof/>
          <w:lang w:val="en-US"/>
        </w:rPr>
        <w:t xml:space="preserve"> </w:t>
      </w:r>
      <w:r w:rsidR="00A03031" w:rsidRPr="00CF39A4">
        <w:rPr>
          <w:rFonts w:asciiTheme="minorHAnsi" w:hAnsiTheme="minorHAnsi"/>
          <w:noProof/>
          <w:lang w:val="en-US"/>
        </w:rPr>
        <w:t>based on the following ratios</w:t>
      </w:r>
      <w:r w:rsidR="007F0611" w:rsidRPr="00CF39A4">
        <w:rPr>
          <w:rFonts w:asciiTheme="minorHAnsi" w:hAnsiTheme="minorHAnsi"/>
          <w:noProof/>
          <w:lang w:val="en-US"/>
        </w:rPr>
        <w:t>:</w:t>
      </w:r>
      <w:r w:rsidR="00A03031" w:rsidRPr="00160D6E">
        <w:rPr>
          <w:rFonts w:asciiTheme="minorHAnsi" w:hAnsiTheme="minorHAnsi"/>
          <w:noProof/>
          <w:lang w:val="en-US"/>
        </w:rPr>
        <w:t xml:space="preserve">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GBLUP</m:t>
            </m:r>
          </m:sub>
          <m:sup>
            <m:r>
              <m:rPr>
                <m:sty m:val="p"/>
              </m:rPr>
              <w:rPr>
                <w:rFonts w:ascii="Cambria Math" w:hAnsi="Cambria Math"/>
                <w:noProof/>
                <w:lang w:val="en-US"/>
              </w:rPr>
              <m:t>2</m:t>
            </m:r>
          </m:sup>
        </m:sSubSup>
        <m:r>
          <m:rPr>
            <m:sty m:val="p"/>
          </m:rPr>
          <w:rPr>
            <w:rFonts w:ascii="Cambria Math" w:hAnsi="Cambria Math"/>
            <w:noProof/>
            <w:lang w:val="en-US"/>
          </w:rPr>
          <m:t>=</m:t>
        </m:r>
        <m:f>
          <m:fPr>
            <m:ctrlPr>
              <w:rPr>
                <w:rFonts w:ascii="Cambria Math" w:hAnsi="Cambria Math"/>
                <w:noProof/>
                <w:lang w:val="en-US"/>
              </w:rPr>
            </m:ctrlPr>
          </m:fPr>
          <m:num>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g</m:t>
                </m:r>
              </m:sub>
              <m:sup>
                <m:r>
                  <m:rPr>
                    <m:sty m:val="p"/>
                  </m:rPr>
                  <w:rPr>
                    <w:rFonts w:ascii="Cambria Math" w:hAnsi="Cambria Math"/>
                    <w:noProof/>
                    <w:lang w:val="en-US"/>
                  </w:rPr>
                  <m:t>2</m:t>
                </m:r>
              </m:sup>
            </m:sSubSup>
          </m:num>
          <m:den>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g</m:t>
                </m:r>
              </m:sub>
              <m:sup>
                <m:r>
                  <m:rPr>
                    <m:sty m:val="p"/>
                  </m:rPr>
                  <w:rPr>
                    <w:rFonts w:ascii="Cambria Math" w:hAnsi="Cambria Math"/>
                    <w:noProof/>
                    <w:lang w:val="en-US"/>
                  </w:rPr>
                  <m:t>2</m:t>
                </m:r>
              </m:sup>
            </m:sSubSup>
            <m:r>
              <m:rPr>
                <m:sty m:val="p"/>
              </m:rPr>
              <w:rPr>
                <w:rFonts w:ascii="Cambria Math" w:hAnsi="Cambria Math"/>
                <w:noProof/>
                <w:lang w:val="en-US"/>
              </w:rPr>
              <m:t>+</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e</m:t>
                </m:r>
              </m:sub>
              <m:sup>
                <m:r>
                  <m:rPr>
                    <m:sty m:val="p"/>
                  </m:rPr>
                  <w:rPr>
                    <w:rFonts w:ascii="Cambria Math" w:hAnsi="Cambria Math"/>
                    <w:noProof/>
                    <w:lang w:val="en-US"/>
                  </w:rPr>
                  <m:t>2</m:t>
                </m:r>
              </m:sup>
            </m:sSubSup>
          </m:den>
        </m:f>
      </m:oMath>
      <w:r w:rsidR="00A03031" w:rsidRPr="00DE39E8">
        <w:rPr>
          <w:rFonts w:asciiTheme="minorHAnsi" w:hAnsiTheme="minorHAnsi"/>
          <w:noProof/>
          <w:lang w:val="en-US"/>
        </w:rPr>
        <w:t xml:space="preserve"> for GBLUP and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GFBLUP</m:t>
            </m:r>
          </m:sub>
          <m:sup>
            <m:r>
              <m:rPr>
                <m:sty m:val="p"/>
              </m:rPr>
              <w:rPr>
                <w:rFonts w:ascii="Cambria Math" w:hAnsi="Cambria Math"/>
                <w:noProof/>
                <w:lang w:val="en-US"/>
              </w:rPr>
              <m:t>2</m:t>
            </m:r>
          </m:sup>
        </m:sSubSup>
        <m:r>
          <m:rPr>
            <m:sty m:val="p"/>
          </m:rPr>
          <w:rPr>
            <w:rFonts w:ascii="Cambria Math" w:hAnsi="Cambria Math"/>
            <w:noProof/>
            <w:lang w:val="en-US"/>
          </w:rPr>
          <m:t>=</m:t>
        </m:r>
        <m:f>
          <m:fPr>
            <m:ctrlPr>
              <w:rPr>
                <w:rFonts w:ascii="Cambria Math" w:hAnsi="Cambria Math"/>
                <w:noProof/>
                <w:lang w:val="en-US"/>
              </w:rPr>
            </m:ctrlPr>
          </m:fPr>
          <m:num>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 xml:space="preserve">+ </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num>
          <m:den>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r>
              <m:rPr>
                <m:sty m:val="p"/>
              </m:rPr>
              <w:rPr>
                <w:rFonts w:ascii="Cambria Math" w:hAnsi="Cambria Math"/>
                <w:noProof/>
                <w:lang w:val="en-US"/>
              </w:rPr>
              <m:t>+</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e</m:t>
                </m:r>
              </m:sub>
              <m:sup>
                <m:r>
                  <m:rPr>
                    <m:sty m:val="p"/>
                  </m:rPr>
                  <w:rPr>
                    <w:rFonts w:ascii="Cambria Math" w:hAnsi="Cambria Math"/>
                    <w:noProof/>
                    <w:lang w:val="en-US"/>
                  </w:rPr>
                  <m:t>2</m:t>
                </m:r>
              </m:sup>
            </m:sSubSup>
          </m:den>
        </m:f>
      </m:oMath>
      <w:r w:rsidR="00A03031" w:rsidRPr="00DE39E8">
        <w:rPr>
          <w:rFonts w:asciiTheme="minorHAnsi" w:hAnsiTheme="minorHAnsi"/>
          <w:noProof/>
          <w:lang w:val="en-US"/>
        </w:rPr>
        <w:t xml:space="preserve"> for GFBLUP. Inference on partitioning of genomic variance in GFBLUP </w:t>
      </w:r>
      <w:r w:rsidR="007F0611" w:rsidRPr="001D3E95">
        <w:rPr>
          <w:rFonts w:asciiTheme="minorHAnsi" w:hAnsiTheme="minorHAnsi"/>
          <w:noProof/>
          <w:lang w:val="en-US"/>
        </w:rPr>
        <w:t xml:space="preserve">was </w:t>
      </w:r>
      <w:r w:rsidR="00A03031" w:rsidRPr="00565775">
        <w:rPr>
          <w:rFonts w:asciiTheme="minorHAnsi" w:hAnsiTheme="minorHAnsi"/>
          <w:noProof/>
          <w:lang w:val="en-US"/>
        </w:rPr>
        <w:t xml:space="preserve">based on the </w:t>
      </w:r>
      <w:r w:rsidR="004436E5" w:rsidRPr="00547D15">
        <w:rPr>
          <w:rFonts w:asciiTheme="minorHAnsi" w:hAnsiTheme="minorHAnsi"/>
          <w:noProof/>
          <w:lang w:val="en-US"/>
        </w:rPr>
        <w:t xml:space="preserve">following </w:t>
      </w:r>
      <w:r w:rsidR="00A03031" w:rsidRPr="00D33E1E">
        <w:rPr>
          <w:rFonts w:asciiTheme="minorHAnsi" w:hAnsiTheme="minorHAnsi"/>
          <w:noProof/>
          <w:lang w:val="en-US"/>
        </w:rPr>
        <w:t>ratios</w:t>
      </w:r>
      <w:r w:rsidR="004436E5" w:rsidRPr="00D33E1E">
        <w:rPr>
          <w:rFonts w:asciiTheme="minorHAnsi" w:hAnsiTheme="minorHAnsi"/>
          <w:noProof/>
          <w:lang w:val="en-US"/>
        </w:rPr>
        <w:t>:</w:t>
      </w:r>
      <w:r w:rsidR="00A03031" w:rsidRPr="00D33E1E">
        <w:rPr>
          <w:rFonts w:asciiTheme="minorHAnsi" w:hAnsiTheme="minorHAnsi"/>
          <w:noProof/>
          <w:lang w:val="en-US"/>
        </w:rPr>
        <w:t xml:space="preserve">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m:t>
        </m:r>
        <m:f>
          <m:fPr>
            <m:ctrlPr>
              <w:rPr>
                <w:rFonts w:ascii="Cambria Math" w:hAnsi="Cambria Math"/>
                <w:noProof/>
                <w:lang w:val="en-US"/>
              </w:rPr>
            </m:ctrlPr>
          </m:fPr>
          <m:num>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num>
          <m:den>
            <m:sSubSup>
              <m:sSubSupPr>
                <m:ctrlPr>
                  <w:rPr>
                    <w:rFonts w:ascii="Cambria Math" w:hAnsi="Cambria Math"/>
                    <w:noProof/>
                    <w:lang w:val="en-US"/>
                  </w:rPr>
                </m:ctrlPr>
              </m:sSubSupPr>
              <m:e>
                <m:acc>
                  <m:accPr>
                    <m:ctrlPr>
                      <w:rPr>
                        <w:rFonts w:ascii="Cambria Math" w:hAnsi="Cambria Math"/>
                        <w:i/>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den>
        </m:f>
      </m:oMath>
      <w:r w:rsidR="00A03031" w:rsidRPr="00DE39E8">
        <w:rPr>
          <w:rFonts w:asciiTheme="minorHAnsi" w:hAnsiTheme="minorHAnsi"/>
          <w:noProof/>
          <w:lang w:val="en-US"/>
        </w:rPr>
        <w:t xml:space="preserve"> </w:t>
      </w:r>
      <w:r w:rsidR="004436E5" w:rsidRPr="001D3E95">
        <w:rPr>
          <w:rFonts w:asciiTheme="minorHAnsi" w:hAnsiTheme="minorHAnsi"/>
          <w:noProof/>
          <w:lang w:val="en-US"/>
        </w:rPr>
        <w:t xml:space="preserve">and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r</m:t>
            </m:r>
          </m:sub>
          <m:sup>
            <m:r>
              <m:rPr>
                <m:sty m:val="p"/>
              </m:rPr>
              <w:rPr>
                <w:rFonts w:ascii="Cambria Math" w:hAnsi="Cambria Math"/>
                <w:noProof/>
                <w:lang w:val="en-US"/>
              </w:rPr>
              <m:t>2</m:t>
            </m:r>
          </m:sup>
        </m:sSubSup>
        <m:r>
          <m:rPr>
            <m:sty m:val="p"/>
          </m:rPr>
          <w:rPr>
            <w:rFonts w:ascii="Cambria Math" w:hAnsi="Cambria Math"/>
            <w:noProof/>
            <w:lang w:val="en-US"/>
          </w:rPr>
          <m:t>=</m:t>
        </m:r>
        <m:f>
          <m:fPr>
            <m:ctrlPr>
              <w:rPr>
                <w:rFonts w:ascii="Cambria Math" w:hAnsi="Cambria Math"/>
                <w:noProof/>
                <w:lang w:val="en-US"/>
              </w:rPr>
            </m:ctrlPr>
          </m:fPr>
          <m:num>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num>
          <m:den>
            <m:sSubSup>
              <m:sSubSupPr>
                <m:ctrlPr>
                  <w:rPr>
                    <w:rFonts w:ascii="Cambria Math" w:hAnsi="Cambria Math"/>
                    <w:noProof/>
                    <w:lang w:val="en-US"/>
                  </w:rPr>
                </m:ctrlPr>
              </m:sSubSupPr>
              <m:e>
                <m:acc>
                  <m:accPr>
                    <m:ctrlPr>
                      <w:rPr>
                        <w:rFonts w:ascii="Cambria Math" w:hAnsi="Cambria Math"/>
                        <w:i/>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den>
        </m:f>
      </m:oMath>
      <w:r w:rsidR="004436E5" w:rsidRPr="00DE39E8">
        <w:rPr>
          <w:rFonts w:asciiTheme="minorHAnsi" w:hAnsiTheme="minorHAnsi"/>
          <w:noProof/>
          <w:lang w:val="en-US"/>
        </w:rPr>
        <w:t>. These ratios</w:t>
      </w:r>
      <w:r w:rsidR="007F0611" w:rsidRPr="001D3E95">
        <w:rPr>
          <w:rFonts w:asciiTheme="minorHAnsi" w:hAnsiTheme="minorHAnsi"/>
          <w:noProof/>
          <w:lang w:val="en-US"/>
        </w:rPr>
        <w:t xml:space="preserve"> quantif</w:t>
      </w:r>
      <w:r w:rsidR="00EA120C">
        <w:rPr>
          <w:rFonts w:asciiTheme="minorHAnsi" w:hAnsiTheme="minorHAnsi"/>
          <w:noProof/>
          <w:lang w:val="en-US"/>
        </w:rPr>
        <w:t>y</w:t>
      </w:r>
      <w:r w:rsidR="007F0611" w:rsidRPr="001D3E95">
        <w:rPr>
          <w:rFonts w:asciiTheme="minorHAnsi" w:hAnsiTheme="minorHAnsi"/>
          <w:noProof/>
          <w:lang w:val="en-US"/>
        </w:rPr>
        <w:t xml:space="preserve"> </w:t>
      </w:r>
      <w:r w:rsidR="00A03031" w:rsidRPr="00565775">
        <w:rPr>
          <w:rFonts w:asciiTheme="minorHAnsi" w:hAnsiTheme="minorHAnsi"/>
          <w:noProof/>
          <w:lang w:val="en-US"/>
        </w:rPr>
        <w:t xml:space="preserve">the </w:t>
      </w:r>
      <w:r w:rsidR="00A03031" w:rsidRPr="00565775">
        <w:rPr>
          <w:rFonts w:asciiTheme="minorHAnsi" w:hAnsiTheme="minorHAnsi"/>
          <w:noProof/>
          <w:lang w:val="en-US"/>
        </w:rPr>
        <w:lastRenderedPageBreak/>
        <w:t xml:space="preserve">proportion of total genomic variance </w:t>
      </w:r>
      <w:r w:rsidR="004436E5" w:rsidRPr="00547D15">
        <w:rPr>
          <w:rFonts w:asciiTheme="minorHAnsi" w:hAnsiTheme="minorHAnsi"/>
          <w:noProof/>
          <w:lang w:val="en-US"/>
        </w:rPr>
        <w:t>captured</w:t>
      </w:r>
      <w:r w:rsidR="00041218" w:rsidRPr="00D33E1E">
        <w:rPr>
          <w:rFonts w:asciiTheme="minorHAnsi" w:hAnsiTheme="minorHAnsi"/>
          <w:noProof/>
          <w:lang w:val="en-US"/>
        </w:rPr>
        <w:t xml:space="preserve">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m:t>
        </m:r>
      </m:oMath>
      <w:r w:rsidR="00734BC5" w:rsidRPr="001D3E95">
        <w:rPr>
          <w:rFonts w:asciiTheme="minorHAnsi" w:hAnsiTheme="minorHAnsi"/>
          <w:noProof/>
          <w:lang w:val="en-US"/>
        </w:rPr>
        <w:t xml:space="preserve"> </w:t>
      </w:r>
      <w:r w:rsidR="004436E5" w:rsidRPr="00565775">
        <w:rPr>
          <w:rFonts w:asciiTheme="minorHAnsi" w:hAnsiTheme="minorHAnsi"/>
          <w:noProof/>
          <w:lang w:val="en-US"/>
        </w:rPr>
        <w:t>and not captured</w:t>
      </w:r>
      <w:r w:rsidR="00722872" w:rsidRPr="00547D15">
        <w:rPr>
          <w:rFonts w:asciiTheme="minorHAnsi" w:hAnsiTheme="minorHAnsi"/>
          <w:noProof/>
          <w:lang w:val="en-US"/>
        </w:rPr>
        <w:t xml:space="preserve"> </w:t>
      </w:r>
      <w:r w:rsidR="00041218" w:rsidRPr="00D33E1E">
        <w:rPr>
          <w:rFonts w:asciiTheme="minorHAnsi" w:hAnsiTheme="minorHAnsi"/>
          <w:noProof/>
          <w:lang w:val="en-US"/>
        </w:rPr>
        <w:t>(</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r</m:t>
            </m:r>
          </m:sub>
          <m:sup>
            <m:r>
              <m:rPr>
                <m:sty m:val="p"/>
              </m:rPr>
              <w:rPr>
                <w:rFonts w:ascii="Cambria Math" w:hAnsi="Cambria Math"/>
                <w:noProof/>
                <w:lang w:val="en-US"/>
              </w:rPr>
              <m:t>2</m:t>
            </m:r>
          </m:sup>
        </m:sSubSup>
        <m:r>
          <m:rPr>
            <m:sty m:val="p"/>
          </m:rPr>
          <w:rPr>
            <w:rFonts w:ascii="Cambria Math" w:hAnsi="Cambria Math"/>
            <w:noProof/>
            <w:lang w:val="en-US"/>
          </w:rPr>
          <m:t>)</m:t>
        </m:r>
      </m:oMath>
      <w:r w:rsidR="00CF46BB">
        <w:rPr>
          <w:rFonts w:asciiTheme="minorHAnsi" w:hAnsiTheme="minorHAnsi"/>
          <w:noProof/>
          <w:lang w:val="en-US"/>
        </w:rPr>
        <w:t xml:space="preserve"> </w:t>
      </w:r>
      <w:r w:rsidR="00A03031" w:rsidRPr="001D3E95">
        <w:rPr>
          <w:rFonts w:asciiTheme="minorHAnsi" w:hAnsiTheme="minorHAnsi"/>
          <w:noProof/>
          <w:lang w:val="en-US"/>
        </w:rPr>
        <w:t>by the genetic markers in the genomic</w:t>
      </w:r>
      <w:r w:rsidR="007F0611" w:rsidRPr="00565775">
        <w:rPr>
          <w:rFonts w:asciiTheme="minorHAnsi" w:hAnsiTheme="minorHAnsi"/>
          <w:noProof/>
          <w:lang w:val="en-US"/>
        </w:rPr>
        <w:t xml:space="preserve"> feature</w:t>
      </w:r>
      <w:r w:rsidR="00A03031" w:rsidRPr="00547D15">
        <w:rPr>
          <w:rFonts w:asciiTheme="minorHAnsi" w:hAnsiTheme="minorHAnsi"/>
          <w:noProof/>
          <w:lang w:val="en-US"/>
        </w:rPr>
        <w:t>.</w:t>
      </w:r>
      <w:r w:rsidR="007034A1">
        <w:rPr>
          <w:rFonts w:asciiTheme="minorHAnsi" w:hAnsiTheme="minorHAnsi"/>
          <w:noProof/>
          <w:lang w:val="en-US"/>
        </w:rPr>
        <w:t xml:space="preserve"> </w:t>
      </w:r>
    </w:p>
    <w:p w14:paraId="1C37C757" w14:textId="77777777" w:rsidR="00692C1F" w:rsidRPr="00D4319C" w:rsidRDefault="00A03031" w:rsidP="00366FA5">
      <w:pPr>
        <w:tabs>
          <w:tab w:val="center" w:pos="4800"/>
          <w:tab w:val="right" w:pos="9500"/>
        </w:tabs>
        <w:spacing w:line="480" w:lineRule="auto"/>
        <w:rPr>
          <w:rFonts w:asciiTheme="minorHAnsi" w:hAnsiTheme="minorHAnsi"/>
          <w:noProof/>
          <w:color w:val="FF0000"/>
          <w:lang w:val="en-US"/>
        </w:rPr>
      </w:pPr>
      <w:r w:rsidRPr="00547D15">
        <w:rPr>
          <w:rFonts w:asciiTheme="minorHAnsi" w:hAnsiTheme="minorHAnsi"/>
          <w:noProof/>
          <w:lang w:val="en-US"/>
        </w:rPr>
        <w:t xml:space="preserve"> </w:t>
      </w:r>
    </w:p>
    <w:p w14:paraId="14D777AC" w14:textId="475A8BF9" w:rsidR="00D677D6" w:rsidRDefault="009367B9" w:rsidP="00366FA5">
      <w:pPr>
        <w:tabs>
          <w:tab w:val="center" w:pos="4800"/>
          <w:tab w:val="right" w:pos="9500"/>
        </w:tabs>
        <w:spacing w:line="480" w:lineRule="auto"/>
        <w:rPr>
          <w:ins w:id="31" w:author="Peter Sørensen" w:date="2016-04-19T22:12:00Z"/>
          <w:rFonts w:asciiTheme="minorHAnsi" w:hAnsiTheme="minorHAnsi"/>
          <w:noProof/>
          <w:lang w:val="en-US"/>
        </w:rPr>
      </w:pPr>
      <w:r>
        <w:rPr>
          <w:rFonts w:asciiTheme="minorHAnsi" w:hAnsiTheme="minorHAnsi"/>
          <w:b/>
          <w:bCs/>
          <w:noProof/>
          <w:lang w:val="en-US"/>
        </w:rPr>
        <w:t>Model fit</w:t>
      </w:r>
      <w:r w:rsidR="00366FA5">
        <w:rPr>
          <w:rFonts w:asciiTheme="minorHAnsi" w:hAnsiTheme="minorHAnsi"/>
          <w:b/>
          <w:bCs/>
          <w:noProof/>
          <w:lang w:val="en-US"/>
        </w:rPr>
        <w:t xml:space="preserve">: </w:t>
      </w:r>
      <w:r w:rsidR="00640533" w:rsidRPr="00D4319C">
        <w:rPr>
          <w:rFonts w:asciiTheme="minorHAnsi" w:hAnsiTheme="minorHAnsi"/>
          <w:noProof/>
          <w:lang w:val="en-US"/>
        </w:rPr>
        <w:t>The model fit was assessed using a likelihood ratio</w:t>
      </w:r>
      <w:r w:rsidR="002A6C23" w:rsidRPr="00D4319C">
        <w:rPr>
          <w:rFonts w:asciiTheme="minorHAnsi" w:hAnsiTheme="minorHAnsi"/>
          <w:noProof/>
          <w:lang w:val="en-US"/>
        </w:rPr>
        <w:t xml:space="preserve"> (</w:t>
      </w:r>
      <w:r w:rsidR="002A6C23" w:rsidRPr="00CA793A">
        <w:rPr>
          <w:rFonts w:asciiTheme="minorHAnsi" w:hAnsiTheme="minorHAnsi"/>
          <w:noProof/>
          <w:lang w:val="en-US"/>
        </w:rPr>
        <w:t>LR</w:t>
      </w:r>
      <w:r w:rsidR="002A6C23" w:rsidRPr="00D4319C">
        <w:rPr>
          <w:rFonts w:asciiTheme="minorHAnsi" w:hAnsiTheme="minorHAnsi"/>
          <w:noProof/>
          <w:lang w:val="en-US"/>
        </w:rPr>
        <w:t>)</w:t>
      </w:r>
      <w:r w:rsidR="00640533" w:rsidRPr="00D4319C">
        <w:rPr>
          <w:rFonts w:asciiTheme="minorHAnsi" w:hAnsiTheme="minorHAnsi"/>
          <w:noProof/>
          <w:lang w:val="en-US"/>
        </w:rPr>
        <w:t xml:space="preserve"> here defined as </w:t>
      </w:r>
      <m:oMath>
        <m:r>
          <m:rPr>
            <m:sty m:val="p"/>
          </m:rPr>
          <w:rPr>
            <w:rFonts w:ascii="Cambria Math" w:hAnsi="Cambria Math"/>
            <w:noProof/>
            <w:lang w:val="en-US"/>
          </w:rPr>
          <m:t>2log</m:t>
        </m:r>
        <m:r>
          <w:rPr>
            <w:rFonts w:ascii="Cambria Math" w:hAnsi="Cambria Math"/>
            <w:noProof/>
          </w:rPr>
          <m:t>l</m:t>
        </m:r>
        <m:sSub>
          <m:sSubPr>
            <m:ctrlPr>
              <w:rPr>
                <w:rFonts w:ascii="Cambria Math" w:hAnsi="Cambria Math"/>
              </w:rPr>
            </m:ctrlPr>
          </m:sSubPr>
          <m:e>
            <m:r>
              <w:rPr>
                <w:rFonts w:ascii="Cambria Math" w:hAnsi="Cambria Math"/>
                <w:noProof/>
                <w:lang w:val="en-US"/>
              </w:rPr>
              <m:t>h</m:t>
            </m:r>
          </m:e>
          <m:sub>
            <m:sSub>
              <m:sSubPr>
                <m:ctrlPr>
                  <w:rPr>
                    <w:rFonts w:ascii="Cambria Math" w:hAnsi="Cambria Math"/>
                  </w:rPr>
                </m:ctrlPr>
              </m:sSubPr>
              <m:e>
                <m:r>
                  <w:rPr>
                    <w:rFonts w:ascii="Cambria Math" w:hAnsi="Cambria Math"/>
                    <w:noProof/>
                  </w:rPr>
                  <m:t>M</m:t>
                </m:r>
              </m:e>
              <m:sub>
                <m:r>
                  <w:rPr>
                    <w:rFonts w:ascii="Cambria Math" w:hAnsi="Cambria Math"/>
                    <w:noProof/>
                  </w:rPr>
                  <m:t>G</m:t>
                </m:r>
              </m:sub>
            </m:sSub>
          </m:sub>
        </m:sSub>
        <m:r>
          <m:rPr>
            <m:sty m:val="p"/>
          </m:rPr>
          <w:rPr>
            <w:rFonts w:ascii="Cambria Math" w:hAnsi="Cambria Math"/>
            <w:noProof/>
            <w:lang w:val="en-US"/>
          </w:rPr>
          <m:t>-2log</m:t>
        </m:r>
        <m:r>
          <w:rPr>
            <w:rFonts w:ascii="Cambria Math" w:hAnsi="Cambria Math"/>
            <w:noProof/>
          </w:rPr>
          <m:t>l</m:t>
        </m:r>
        <m:sSub>
          <m:sSubPr>
            <m:ctrlPr>
              <w:rPr>
                <w:rFonts w:ascii="Cambria Math" w:hAnsi="Cambria Math"/>
              </w:rPr>
            </m:ctrlPr>
          </m:sSubPr>
          <m:e>
            <m:r>
              <w:rPr>
                <w:rFonts w:ascii="Cambria Math" w:hAnsi="Cambria Math"/>
                <w:noProof/>
                <w:lang w:val="en-US"/>
              </w:rPr>
              <m:t>h</m:t>
            </m:r>
          </m:e>
          <m:sub>
            <m:sSub>
              <m:sSubPr>
                <m:ctrlPr>
                  <w:rPr>
                    <w:rFonts w:ascii="Cambria Math" w:hAnsi="Cambria Math"/>
                  </w:rPr>
                </m:ctrlPr>
              </m:sSubPr>
              <m:e>
                <m:r>
                  <w:rPr>
                    <w:rFonts w:ascii="Cambria Math" w:hAnsi="Cambria Math"/>
                    <w:noProof/>
                  </w:rPr>
                  <m:t>M</m:t>
                </m:r>
              </m:e>
              <m:sub>
                <m:r>
                  <w:rPr>
                    <w:rFonts w:ascii="Cambria Math" w:hAnsi="Cambria Math"/>
                    <w:noProof/>
                  </w:rPr>
                  <m:t>GF</m:t>
                </m:r>
              </m:sub>
            </m:sSub>
          </m:sub>
        </m:sSub>
      </m:oMath>
      <w:r w:rsidR="00640533" w:rsidRPr="00D4319C">
        <w:rPr>
          <w:rFonts w:asciiTheme="minorHAnsi" w:hAnsiTheme="minorHAnsi"/>
          <w:noProof/>
          <w:lang w:val="en-US"/>
        </w:rPr>
        <w:t xml:space="preserve"> where </w:t>
      </w:r>
      <m:oMath>
        <m:r>
          <w:rPr>
            <w:rFonts w:ascii="Cambria Math" w:hAnsi="Cambria Math"/>
            <w:noProof/>
          </w:rPr>
          <m:t>l</m:t>
        </m:r>
        <m:r>
          <w:rPr>
            <w:rFonts w:ascii="Cambria Math" w:hAnsi="Cambria Math"/>
            <w:noProof/>
            <w:lang w:val="en-US"/>
          </w:rPr>
          <m:t>h</m:t>
        </m:r>
      </m:oMath>
      <w:r w:rsidR="00640533" w:rsidRPr="00D4319C">
        <w:rPr>
          <w:rFonts w:asciiTheme="minorHAnsi" w:hAnsiTheme="minorHAnsi"/>
          <w:noProof/>
          <w:lang w:val="en-US"/>
        </w:rPr>
        <w:t xml:space="preserve"> is the likelihood of the fitted model. Standard theory </w:t>
      </w:r>
      <w:r w:rsidR="00745ACB">
        <w:rPr>
          <w:rFonts w:asciiTheme="minorHAnsi" w:hAnsiTheme="minorHAnsi"/>
          <w:noProof/>
          <w:lang w:val="en-US"/>
        </w:rPr>
        <w:t xml:space="preserve">shows </w:t>
      </w:r>
      <w:r w:rsidR="00640533" w:rsidRPr="00D4319C">
        <w:rPr>
          <w:rFonts w:asciiTheme="minorHAnsi" w:hAnsiTheme="minorHAnsi"/>
          <w:noProof/>
          <w:lang w:val="en-US"/>
        </w:rPr>
        <w:t xml:space="preserve">that the LR test statistic </w:t>
      </w:r>
      <w:r w:rsidR="00745ACB">
        <w:rPr>
          <w:rFonts w:asciiTheme="minorHAnsi" w:hAnsiTheme="minorHAnsi"/>
          <w:noProof/>
          <w:lang w:val="en-US"/>
        </w:rPr>
        <w:t xml:space="preserve">is </w:t>
      </w:r>
      <w:ins w:id="32" w:author="Peter Sørensen" w:date="2016-04-13T12:51:00Z">
        <w:r w:rsidR="00D77B12">
          <w:rPr>
            <w:rFonts w:asciiTheme="minorHAnsi" w:hAnsiTheme="minorHAnsi"/>
            <w:noProof/>
            <w:lang w:val="en-US"/>
          </w:rPr>
          <w:t>asymptotically</w:t>
        </w:r>
        <w:r w:rsidR="00D77B12" w:rsidRPr="00D4319C">
          <w:rPr>
            <w:rFonts w:asciiTheme="minorHAnsi" w:hAnsiTheme="minorHAnsi"/>
            <w:noProof/>
            <w:lang w:val="en-US"/>
          </w:rPr>
          <w:t xml:space="preserve"> </w:t>
        </w:r>
      </w:ins>
      <w:r w:rsidR="00640533" w:rsidRPr="00D4319C">
        <w:rPr>
          <w:rFonts w:asciiTheme="minorHAnsi" w:hAnsiTheme="minorHAnsi"/>
          <w:noProof/>
          <w:lang w:val="en-US"/>
        </w:rPr>
        <w:t xml:space="preserve">distributed as </w:t>
      </w:r>
      <m:oMath>
        <m:sSubSup>
          <m:sSubSupPr>
            <m:ctrlPr>
              <w:rPr>
                <w:rFonts w:ascii="Cambria Math" w:hAnsi="Cambria Math"/>
              </w:rPr>
            </m:ctrlPr>
          </m:sSubSupPr>
          <m:e>
            <m:r>
              <w:rPr>
                <w:rFonts w:ascii="Cambria Math" w:hAnsi="Cambria Math" w:cs="Cambria Math"/>
                <w:noProof/>
              </w:rPr>
              <m:t>χ</m:t>
            </m:r>
          </m:e>
          <m:sub>
            <m:r>
              <w:rPr>
                <w:rFonts w:ascii="Cambria Math" w:hAnsi="Cambria Math" w:cs="Cambria Math"/>
                <w:noProof/>
              </w:rPr>
              <m:t>κ</m:t>
            </m:r>
          </m:sub>
          <m:sup>
            <m:r>
              <m:rPr>
                <m:sty m:val="p"/>
              </m:rPr>
              <w:rPr>
                <w:rFonts w:ascii="Cambria Math" w:hAnsi="Cambria Math"/>
                <w:noProof/>
                <w:lang w:val="en-US"/>
              </w:rPr>
              <m:t>2</m:t>
            </m:r>
          </m:sup>
        </m:sSubSup>
      </m:oMath>
      <w:r w:rsidR="00640533" w:rsidRPr="00D4319C">
        <w:rPr>
          <w:rFonts w:asciiTheme="minorHAnsi" w:hAnsiTheme="minorHAnsi"/>
          <w:noProof/>
          <w:lang w:val="en-US"/>
        </w:rPr>
        <w:t xml:space="preserve">, where </w:t>
      </w:r>
      <m:oMath>
        <m:r>
          <w:rPr>
            <w:rFonts w:ascii="Cambria Math" w:hAnsi="Cambria Math" w:cs="Cambria Math"/>
            <w:noProof/>
          </w:rPr>
          <m:t>κ</m:t>
        </m:r>
      </m:oMath>
      <w:r w:rsidR="00745ACB" w:rsidRPr="00EC6EAB">
        <w:rPr>
          <w:rFonts w:asciiTheme="minorHAnsi" w:hAnsiTheme="minorHAnsi"/>
          <w:noProof/>
          <w:lang w:val="en-US"/>
        </w:rPr>
        <w:t>,</w:t>
      </w:r>
      <w:r w:rsidR="00640533" w:rsidRPr="00D4319C">
        <w:rPr>
          <w:rFonts w:asciiTheme="minorHAnsi" w:hAnsiTheme="minorHAnsi"/>
          <w:noProof/>
          <w:lang w:val="en-US"/>
        </w:rPr>
        <w:t xml:space="preserve"> the degrees of freedom</w:t>
      </w:r>
      <w:r w:rsidR="00745ACB">
        <w:rPr>
          <w:rFonts w:asciiTheme="minorHAnsi" w:hAnsiTheme="minorHAnsi"/>
          <w:noProof/>
          <w:lang w:val="en-US"/>
        </w:rPr>
        <w:t>,</w:t>
      </w:r>
      <w:r w:rsidR="00640533" w:rsidRPr="00D4319C">
        <w:rPr>
          <w:rFonts w:asciiTheme="minorHAnsi" w:hAnsiTheme="minorHAnsi"/>
          <w:noProof/>
          <w:lang w:val="en-US"/>
        </w:rPr>
        <w:t xml:space="preserve"> is the difference in the number of parameters between the two models. </w:t>
      </w:r>
      <w:ins w:id="33" w:author="Peter Sørensen" w:date="2016-03-30T22:54:00Z">
        <w:r w:rsidR="00A60F2A">
          <w:rPr>
            <w:rFonts w:asciiTheme="minorHAnsi" w:hAnsiTheme="minorHAnsi"/>
            <w:noProof/>
            <w:lang w:val="en-US"/>
          </w:rPr>
          <w:t>T</w:t>
        </w:r>
        <w:r w:rsidR="00A60F2A" w:rsidRPr="00D4319C">
          <w:rPr>
            <w:rFonts w:asciiTheme="minorHAnsi" w:hAnsiTheme="minorHAnsi"/>
            <w:noProof/>
            <w:lang w:val="en-US"/>
          </w:rPr>
          <w:t xml:space="preserve">he </w:t>
        </w:r>
        <w:r w:rsidR="00A60F2A" w:rsidRPr="00CA793A">
          <w:rPr>
            <w:rFonts w:asciiTheme="minorHAnsi" w:hAnsiTheme="minorHAnsi"/>
            <w:i/>
            <w:noProof/>
            <w:lang w:val="en-US"/>
          </w:rPr>
          <w:t>p</w:t>
        </w:r>
        <w:r w:rsidR="00A60F2A" w:rsidRPr="00D4319C">
          <w:rPr>
            <w:rFonts w:asciiTheme="minorHAnsi" w:hAnsiTheme="minorHAnsi"/>
            <w:noProof/>
            <w:lang w:val="en-US"/>
          </w:rPr>
          <w:t xml:space="preserve">-values </w:t>
        </w:r>
        <w:r w:rsidR="00A60F2A">
          <w:rPr>
            <w:rFonts w:asciiTheme="minorHAnsi" w:hAnsiTheme="minorHAnsi"/>
            <w:noProof/>
            <w:lang w:val="en-US"/>
          </w:rPr>
          <w:t xml:space="preserve">calculated for </w:t>
        </w:r>
      </w:ins>
      <w:ins w:id="34" w:author="Peter Sørensen" w:date="2016-03-31T08:31:00Z">
        <w:r w:rsidR="00DD48B4">
          <w:rPr>
            <w:rFonts w:asciiTheme="minorHAnsi" w:hAnsiTheme="minorHAnsi"/>
            <w:noProof/>
            <w:lang w:val="en-US"/>
          </w:rPr>
          <w:t xml:space="preserve">assessing the significance of </w:t>
        </w:r>
      </w:ins>
      <w:ins w:id="35" w:author="Peter Sørensen" w:date="2016-03-30T22:54:00Z">
        <w:r w:rsidR="00A60F2A">
          <w:rPr>
            <w:rFonts w:asciiTheme="minorHAnsi" w:hAnsiTheme="minorHAnsi"/>
            <w:noProof/>
            <w:lang w:val="en-US"/>
          </w:rPr>
          <w:t>the likelihood ratio test</w:t>
        </w:r>
        <w:r w:rsidR="00A60F2A" w:rsidRPr="00D4319C">
          <w:rPr>
            <w:rFonts w:asciiTheme="minorHAnsi" w:hAnsiTheme="minorHAnsi"/>
            <w:noProof/>
            <w:lang w:val="en-US"/>
          </w:rPr>
          <w:t xml:space="preserve"> were based on </w:t>
        </w:r>
      </w:ins>
      <w:ins w:id="36" w:author="Peter Sørensen" w:date="2016-03-31T08:32:00Z">
        <w:r w:rsidR="00DD48B4">
          <w:rPr>
            <w:rFonts w:asciiTheme="minorHAnsi" w:hAnsiTheme="minorHAnsi"/>
            <w:noProof/>
            <w:lang w:val="en-US"/>
          </w:rPr>
          <w:t>a</w:t>
        </w:r>
      </w:ins>
      <w:ins w:id="37" w:author="Peter Sørensen" w:date="2016-03-30T22:54:00Z">
        <w:r w:rsidR="00A60F2A" w:rsidRPr="00D4319C">
          <w:rPr>
            <w:rFonts w:asciiTheme="minorHAnsi" w:hAnsiTheme="minorHAnsi"/>
            <w:noProof/>
            <w:lang w:val="en-US"/>
          </w:rPr>
          <w:t xml:space="preserve"> </w:t>
        </w:r>
        <m:oMath>
          <m:sSup>
            <m:sSupPr>
              <m:ctrlPr>
                <w:rPr>
                  <w:rFonts w:ascii="Cambria Math" w:hAnsi="Cambria Math"/>
                </w:rPr>
              </m:ctrlPr>
            </m:sSupPr>
            <m:e>
              <m:r>
                <w:rPr>
                  <w:rFonts w:ascii="Cambria Math" w:hAnsi="Cambria Math" w:cs="Cambria Math"/>
                  <w:noProof/>
                </w:rPr>
                <m:t>χ</m:t>
              </m:r>
            </m:e>
            <m:sup>
              <m:r>
                <m:rPr>
                  <m:sty m:val="p"/>
                </m:rPr>
                <w:rPr>
                  <w:rFonts w:ascii="Cambria Math" w:hAnsi="Cambria Math"/>
                  <w:noProof/>
                  <w:lang w:val="en-US"/>
                </w:rPr>
                <m:t>2</m:t>
              </m:r>
            </m:sup>
          </m:sSup>
        </m:oMath>
        <w:r w:rsidR="00A60F2A" w:rsidRPr="00D4319C">
          <w:rPr>
            <w:rFonts w:asciiTheme="minorHAnsi" w:hAnsiTheme="minorHAnsi"/>
            <w:noProof/>
            <w:lang w:val="en-US"/>
          </w:rPr>
          <w:t xml:space="preserve"> </w:t>
        </w:r>
        <w:r w:rsidR="00A60F2A">
          <w:rPr>
            <w:rFonts w:asciiTheme="minorHAnsi" w:hAnsiTheme="minorHAnsi"/>
            <w:noProof/>
            <w:lang w:val="en-US"/>
          </w:rPr>
          <w:t xml:space="preserve">distribution </w:t>
        </w:r>
        <w:r w:rsidR="00A60F2A" w:rsidRPr="00D4319C">
          <w:rPr>
            <w:rFonts w:asciiTheme="minorHAnsi" w:hAnsiTheme="minorHAnsi"/>
            <w:noProof/>
            <w:lang w:val="en-US"/>
          </w:rPr>
          <w:t>with 1 degree of freedom.</w:t>
        </w:r>
        <w:r w:rsidR="00A60F2A">
          <w:rPr>
            <w:rFonts w:asciiTheme="minorHAnsi" w:hAnsiTheme="minorHAnsi"/>
            <w:noProof/>
            <w:lang w:val="en-US"/>
          </w:rPr>
          <w:t xml:space="preserve"> </w:t>
        </w:r>
      </w:ins>
      <w:ins w:id="38" w:author="Peter Sørensen" w:date="2016-03-29T21:52:00Z">
        <w:r w:rsidR="00720B19" w:rsidRPr="00720B19">
          <w:rPr>
            <w:rFonts w:asciiTheme="minorHAnsi" w:hAnsiTheme="minorHAnsi"/>
            <w:noProof/>
            <w:lang w:val="en-US"/>
          </w:rPr>
          <w:t>However</w:t>
        </w:r>
        <w:r w:rsidR="00720B19">
          <w:rPr>
            <w:rFonts w:asciiTheme="minorHAnsi" w:hAnsiTheme="minorHAnsi"/>
            <w:noProof/>
            <w:lang w:val="en-US"/>
          </w:rPr>
          <w:t>,</w:t>
        </w:r>
        <w:r w:rsidR="00720B19" w:rsidRPr="00720B19">
          <w:rPr>
            <w:rFonts w:asciiTheme="minorHAnsi" w:hAnsiTheme="minorHAnsi"/>
            <w:noProof/>
            <w:lang w:val="en-US"/>
          </w:rPr>
          <w:t xml:space="preserve"> it has previously been shown that if the null hypothesis value is on the boundary of the parameter space (e.g. </w:t>
        </w:r>
        <m:oMath>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f</m:t>
              </m:r>
            </m:sub>
            <m:sup>
              <m:r>
                <w:rPr>
                  <w:rFonts w:ascii="Cambria Math" w:hAnsi="Cambria Math"/>
                  <w:noProof/>
                  <w:lang w:val="en-GB"/>
                </w:rPr>
                <m:t>2</m:t>
              </m:r>
            </m:sup>
          </m:sSubSup>
          <m:r>
            <w:rPr>
              <w:rFonts w:ascii="Cambria Math" w:hAnsi="Cambria Math"/>
              <w:noProof/>
              <w:lang w:val="en-GB"/>
            </w:rPr>
            <m:t>=0</m:t>
          </m:r>
        </m:oMath>
        <w:r w:rsidR="00720B19" w:rsidRPr="00720B19">
          <w:rPr>
            <w:rFonts w:asciiTheme="minorHAnsi" w:hAnsiTheme="minorHAnsi"/>
            <w:noProof/>
            <w:lang w:val="en-US"/>
          </w:rPr>
          <w:t xml:space="preserve">) the asymptotic distribution of LR test statistics may be approximated by a 50:50 mixture of </w:t>
        </w:r>
      </w:ins>
      <m:oMath>
        <m:sSup>
          <m:sSupPr>
            <m:ctrlPr>
              <w:ins w:id="39" w:author="Peter Sørensen" w:date="2016-04-26T13:12:00Z">
                <w:rPr>
                  <w:rFonts w:ascii="Cambria Math" w:hAnsi="Cambria Math"/>
                  <w:i/>
                  <w:noProof/>
                </w:rPr>
              </w:ins>
            </m:ctrlPr>
          </m:sSupPr>
          <m:e>
            <m:r>
              <w:ins w:id="40" w:author="Peter Sørensen" w:date="2016-04-26T13:12:00Z">
                <w:rPr>
                  <w:rFonts w:ascii="Cambria Math" w:hAnsi="Cambria Math"/>
                  <w:noProof/>
                </w:rPr>
                <m:t>χ</m:t>
              </w:ins>
            </m:r>
          </m:e>
          <m:sup>
            <m:r>
              <w:ins w:id="41" w:author="Peter Sørensen" w:date="2016-04-26T13:12:00Z">
                <w:rPr>
                  <w:rFonts w:ascii="Cambria Math" w:hAnsi="Cambria Math"/>
                  <w:noProof/>
                </w:rPr>
                <m:t>2</m:t>
              </w:ins>
            </m:r>
          </m:sup>
        </m:sSup>
      </m:oMath>
      <w:ins w:id="42" w:author="Peter Sørensen" w:date="2016-03-29T21:52:00Z">
        <w:r w:rsidR="00720B19" w:rsidRPr="00720B19">
          <w:rPr>
            <w:rFonts w:asciiTheme="minorHAnsi" w:hAnsiTheme="minorHAnsi"/>
            <w:noProof/>
            <w:lang w:val="en-US"/>
          </w:rPr>
          <w:t xml:space="preserve"> distributions with 0 and 1 degrees of freedom </w:t>
        </w:r>
      </w:ins>
      <w:r w:rsidR="00CF42A0">
        <w:rPr>
          <w:rFonts w:asciiTheme="minorHAnsi" w:hAnsiTheme="minorHAnsi"/>
          <w:noProof/>
          <w:lang w:val="en-US"/>
        </w:rPr>
        <w:fldChar w:fldCharType="begin"/>
      </w:r>
      <w:r w:rsidR="00CF42A0">
        <w:rPr>
          <w:rFonts w:asciiTheme="minorHAnsi" w:hAnsiTheme="minorHAnsi"/>
          <w:noProof/>
          <w:lang w:val="en-US"/>
        </w:rPr>
        <w:instrText xml:space="preserve"> ADDIN ZOTERO_ITEM CSL_CITATION {"citationID":"12qoh0i2hv","properties":{"formattedCitation":"(Self and Liang 1987)","plainCitation":"(Self and Liang 1987)"},"citationItems":[{"id":189,"uris":["http://zotero.org/users/2730477/items/ZTDIK6K6"],"uri":["http://zotero.org/users/2730477/items/ZTDIK6K6"],"itemData":{"id":189,"type":"article-journal","title":"Asymptotic Properties of Maximum Likelihood Estimators and Likelihood Ratio Tests under Nonstandard Conditions","container-title":"Journal of the American Statistical Association","page":"605-610","volume":"82","issue":"398","source":"amstat.tandfonline.com (Atypon)","DOI":"10.1080/01621459.1987.10478472","ISSN":"0162-1459","journalAbbreviation":"Journal of the American Statistical Association","author":[{"family":"Self","given":"Steven G."},{"family":"Liang","given":"Kung-Yee"}],"issued":{"date-parts":[["1987",6,1]]}}}],"schema":"https://github.com/citation-style-language/schema/raw/master/csl-citation.json"} </w:instrText>
      </w:r>
      <w:r w:rsidR="00CF42A0">
        <w:rPr>
          <w:rFonts w:asciiTheme="minorHAnsi" w:hAnsiTheme="minorHAnsi"/>
          <w:noProof/>
          <w:lang w:val="en-US"/>
        </w:rPr>
        <w:fldChar w:fldCharType="separate"/>
      </w:r>
      <w:r w:rsidR="00CF42A0" w:rsidRPr="00B24DC1">
        <w:rPr>
          <w:rFonts w:ascii="Calibri" w:hAnsi="Calibri"/>
          <w:lang w:val="en-US"/>
        </w:rPr>
        <w:t>(Self and Liang 1987)</w:t>
      </w:r>
      <w:r w:rsidR="00CF42A0">
        <w:rPr>
          <w:rFonts w:asciiTheme="minorHAnsi" w:hAnsiTheme="minorHAnsi"/>
          <w:noProof/>
          <w:lang w:val="en-US"/>
        </w:rPr>
        <w:fldChar w:fldCharType="end"/>
      </w:r>
      <w:ins w:id="43" w:author="Peter Sørensen" w:date="2016-03-29T21:52:00Z">
        <w:r w:rsidR="00720B19" w:rsidRPr="00720B19">
          <w:rPr>
            <w:rFonts w:asciiTheme="minorHAnsi" w:hAnsiTheme="minorHAnsi"/>
            <w:noProof/>
            <w:lang w:val="en-US"/>
          </w:rPr>
          <w:t xml:space="preserve">. </w:t>
        </w:r>
      </w:ins>
      <w:ins w:id="44" w:author="Peter Sørensen" w:date="2016-03-30T22:56:00Z">
        <w:r w:rsidR="00A60F2A">
          <w:rPr>
            <w:rFonts w:asciiTheme="minorHAnsi" w:hAnsiTheme="minorHAnsi"/>
            <w:noProof/>
            <w:lang w:val="en-US"/>
          </w:rPr>
          <w:t>Alternatively it is possible to derive an empirical distribution of t</w:t>
        </w:r>
      </w:ins>
      <w:ins w:id="45" w:author="Peter Sørensen" w:date="2016-03-30T22:57:00Z">
        <w:r w:rsidR="00A60F2A">
          <w:rPr>
            <w:rFonts w:asciiTheme="minorHAnsi" w:hAnsiTheme="minorHAnsi"/>
            <w:noProof/>
            <w:lang w:val="en-US"/>
          </w:rPr>
          <w:t xml:space="preserve">he LR test statistic as we </w:t>
        </w:r>
      </w:ins>
      <w:ins w:id="46" w:author="Peter Sørensen" w:date="2016-04-13T12:51:00Z">
        <w:r w:rsidR="00D77B12">
          <w:rPr>
            <w:rFonts w:asciiTheme="minorHAnsi" w:hAnsiTheme="minorHAnsi"/>
            <w:noProof/>
            <w:lang w:val="en-US"/>
          </w:rPr>
          <w:t xml:space="preserve">have </w:t>
        </w:r>
      </w:ins>
      <w:ins w:id="47" w:author="Peter Sørensen" w:date="2016-03-30T22:57:00Z">
        <w:r w:rsidR="00A60F2A">
          <w:rPr>
            <w:rFonts w:asciiTheme="minorHAnsi" w:hAnsiTheme="minorHAnsi"/>
            <w:noProof/>
            <w:lang w:val="en-US"/>
          </w:rPr>
          <w:t xml:space="preserve">shown previously </w:t>
        </w:r>
      </w:ins>
      <w:r w:rsidR="00CF42A0">
        <w:rPr>
          <w:rFonts w:asciiTheme="minorHAnsi" w:hAnsiTheme="minorHAnsi"/>
          <w:noProof/>
          <w:lang w:val="en-US"/>
        </w:rPr>
        <w:fldChar w:fldCharType="begin"/>
      </w:r>
      <w:r w:rsidR="00CF42A0">
        <w:rPr>
          <w:rFonts w:asciiTheme="minorHAnsi" w:hAnsiTheme="minorHAnsi"/>
          <w:noProof/>
          <w:lang w:val="en-US"/>
        </w:rPr>
        <w:instrText xml:space="preserve"> ADDIN ZOTERO_ITEM CSL_CITATION {"citationID":"qn7v64a6o","properties":{"formattedCitation":"{\\rtf (Edwards {\\i{}et al.} 2015)}","plainCitation":"(Edwards et al. 2015)"},"citationItems":[{"id":48,"uris":["http://zotero.org/users/2730477/items/P5ABNZR9"],"uri":["http://zotero.org/users/2730477/items/P5ABNZR9"],"itemData":{"id":48,"type":"article-journal","title":"Partitioning of genomic variance reveals biological pathways associated with udder health and milk production traits in dairy cattle","container-title":"Genetics Selection Evolution","page":"60","volume":"47","issue":"1","source":"www.gsejournal.org","abstract":"We have used a linear mixed model (LMM) approach to examine the joint contribution of genetic markers associated with a biological pathway. However, with these markers being scattered throughout the genome, we are faced with the challenge of modelling the contribution from several, sometimes even all, chromosomes at once. Due to linkage disequilibrium (LD), all markers may be assumed to account for some genomic variance; but the question is whether random sets of markers account for the same genomic variance as markers associated with a biological pathway?","DOI":"10.1186/s12711-015-0132-6","ISSN":"1297-9686","note":"PMID: 26169777","language":"en","author":[{"family":"Edwards","given":"Stefan M."},{"family":"Thomsen","given":"Bo"},{"family":"Madsen","given":"Per"},{"family":"Sørensen","given":"Peter"}],"issued":{"date-parts":[["2015",7,14]]},"PMID":"26169777"}}],"schema":"https://github.com/citation-style-language/schema/raw/master/csl-citation.json"} </w:instrText>
      </w:r>
      <w:r w:rsidR="00CF42A0">
        <w:rPr>
          <w:rFonts w:asciiTheme="minorHAnsi" w:hAnsiTheme="minorHAnsi"/>
          <w:noProof/>
          <w:lang w:val="en-US"/>
        </w:rPr>
        <w:fldChar w:fldCharType="separate"/>
      </w:r>
      <w:r w:rsidR="00CF42A0" w:rsidRPr="00B24DC1">
        <w:rPr>
          <w:rFonts w:ascii="Calibri" w:hAnsi="Calibri"/>
          <w:lang w:val="en-US"/>
        </w:rPr>
        <w:t xml:space="preserve">(Edwards </w:t>
      </w:r>
      <w:r w:rsidR="00CF42A0" w:rsidRPr="00B24DC1">
        <w:rPr>
          <w:rFonts w:ascii="Calibri" w:hAnsi="Calibri"/>
          <w:i/>
          <w:iCs/>
          <w:lang w:val="en-US"/>
        </w:rPr>
        <w:t>et al.</w:t>
      </w:r>
      <w:r w:rsidR="00CF42A0" w:rsidRPr="00B24DC1">
        <w:rPr>
          <w:rFonts w:ascii="Calibri" w:hAnsi="Calibri"/>
          <w:lang w:val="en-US"/>
        </w:rPr>
        <w:t xml:space="preserve"> 2015)</w:t>
      </w:r>
      <w:r w:rsidR="00CF42A0">
        <w:rPr>
          <w:rFonts w:asciiTheme="minorHAnsi" w:hAnsiTheme="minorHAnsi"/>
          <w:noProof/>
          <w:lang w:val="en-US"/>
        </w:rPr>
        <w:fldChar w:fldCharType="end"/>
      </w:r>
      <w:ins w:id="48" w:author="Peter Sørensen" w:date="2016-04-19T22:12:00Z">
        <w:r w:rsidR="00F55636">
          <w:rPr>
            <w:rFonts w:asciiTheme="minorHAnsi" w:hAnsiTheme="minorHAnsi"/>
            <w:noProof/>
            <w:lang w:val="en-US"/>
          </w:rPr>
          <w:t>.</w:t>
        </w:r>
      </w:ins>
    </w:p>
    <w:p w14:paraId="4197EBF5" w14:textId="77777777" w:rsidR="00F55636" w:rsidRPr="00D4319C" w:rsidRDefault="00F55636" w:rsidP="00366FA5">
      <w:pPr>
        <w:tabs>
          <w:tab w:val="center" w:pos="4800"/>
          <w:tab w:val="right" w:pos="9500"/>
        </w:tabs>
        <w:spacing w:line="480" w:lineRule="auto"/>
        <w:rPr>
          <w:rFonts w:asciiTheme="minorHAnsi" w:hAnsiTheme="minorHAnsi"/>
          <w:noProof/>
          <w:lang w:val="en-US"/>
        </w:rPr>
      </w:pPr>
    </w:p>
    <w:p w14:paraId="2916CDEA" w14:textId="77777777" w:rsidR="008D262B" w:rsidRDefault="007F006B" w:rsidP="00366FA5">
      <w:pPr>
        <w:tabs>
          <w:tab w:val="center" w:pos="4800"/>
          <w:tab w:val="right" w:pos="9500"/>
        </w:tabs>
        <w:spacing w:line="480" w:lineRule="auto"/>
        <w:rPr>
          <w:rFonts w:asciiTheme="minorHAnsi" w:hAnsiTheme="minorHAnsi"/>
          <w:noProof/>
          <w:lang w:val="en-US"/>
        </w:rPr>
      </w:pPr>
      <w:r>
        <w:rPr>
          <w:rFonts w:asciiTheme="minorHAnsi" w:hAnsiTheme="minorHAnsi"/>
          <w:b/>
          <w:bCs/>
          <w:noProof/>
          <w:lang w:val="en-US"/>
        </w:rPr>
        <w:t>Model p</w:t>
      </w:r>
      <w:r w:rsidRPr="00DE39E8">
        <w:rPr>
          <w:rFonts w:asciiTheme="minorHAnsi" w:hAnsiTheme="minorHAnsi"/>
          <w:b/>
          <w:bCs/>
          <w:noProof/>
          <w:lang w:val="en-US"/>
        </w:rPr>
        <w:t xml:space="preserve">redictive </w:t>
      </w:r>
      <w:r w:rsidR="00692C1F" w:rsidRPr="00DE39E8">
        <w:rPr>
          <w:rFonts w:asciiTheme="minorHAnsi" w:hAnsiTheme="minorHAnsi"/>
          <w:b/>
          <w:bCs/>
          <w:noProof/>
          <w:lang w:val="en-US"/>
        </w:rPr>
        <w:t>ability</w:t>
      </w:r>
      <w:r w:rsidR="00366FA5">
        <w:rPr>
          <w:rFonts w:asciiTheme="minorHAnsi" w:hAnsiTheme="minorHAnsi"/>
          <w:b/>
          <w:bCs/>
          <w:noProof/>
          <w:lang w:val="en-US"/>
        </w:rPr>
        <w:t xml:space="preserve">: </w:t>
      </w:r>
      <w:r w:rsidR="00294E92" w:rsidRPr="001D3E95">
        <w:rPr>
          <w:rFonts w:asciiTheme="minorHAnsi" w:hAnsiTheme="minorHAnsi"/>
          <w:noProof/>
          <w:lang w:val="en-US"/>
        </w:rPr>
        <w:t xml:space="preserve">The </w:t>
      </w:r>
      <w:r w:rsidR="00F3424F" w:rsidRPr="00565775">
        <w:rPr>
          <w:rFonts w:asciiTheme="minorHAnsi" w:hAnsiTheme="minorHAnsi"/>
          <w:noProof/>
          <w:lang w:val="en-US"/>
        </w:rPr>
        <w:t xml:space="preserve">ability of the </w:t>
      </w:r>
      <w:r w:rsidR="00294E92" w:rsidRPr="00547D15">
        <w:rPr>
          <w:rFonts w:asciiTheme="minorHAnsi" w:hAnsiTheme="minorHAnsi"/>
          <w:noProof/>
          <w:lang w:val="en-US"/>
        </w:rPr>
        <w:t>model</w:t>
      </w:r>
      <w:r w:rsidR="00B43A54" w:rsidRPr="00D33E1E">
        <w:rPr>
          <w:rFonts w:asciiTheme="minorHAnsi" w:hAnsiTheme="minorHAnsi"/>
          <w:noProof/>
          <w:lang w:val="en-US"/>
        </w:rPr>
        <w:t>s</w:t>
      </w:r>
      <w:r w:rsidR="00294E92" w:rsidRPr="00D33E1E">
        <w:rPr>
          <w:rFonts w:asciiTheme="minorHAnsi" w:hAnsiTheme="minorHAnsi"/>
          <w:noProof/>
          <w:lang w:val="en-US"/>
        </w:rPr>
        <w:t xml:space="preserve"> </w:t>
      </w:r>
      <w:r w:rsidR="00F3424F" w:rsidRPr="00D33E1E">
        <w:rPr>
          <w:rFonts w:asciiTheme="minorHAnsi" w:hAnsiTheme="minorHAnsi"/>
          <w:noProof/>
          <w:lang w:val="en-US"/>
        </w:rPr>
        <w:t xml:space="preserve">to </w:t>
      </w:r>
      <w:r w:rsidR="00294E92" w:rsidRPr="00CF39A4">
        <w:rPr>
          <w:rFonts w:asciiTheme="minorHAnsi" w:hAnsiTheme="minorHAnsi"/>
          <w:noProof/>
          <w:lang w:val="en-US"/>
        </w:rPr>
        <w:t xml:space="preserve">predict </w:t>
      </w:r>
      <w:r w:rsidR="00F3424F" w:rsidRPr="00CF39A4">
        <w:rPr>
          <w:rFonts w:asciiTheme="minorHAnsi" w:hAnsiTheme="minorHAnsi"/>
          <w:noProof/>
          <w:lang w:val="en-US"/>
        </w:rPr>
        <w:t xml:space="preserve">total genomic value </w:t>
      </w:r>
      <w:r w:rsidR="00294E92" w:rsidRPr="00CF39A4">
        <w:rPr>
          <w:rFonts w:asciiTheme="minorHAnsi" w:hAnsiTheme="minorHAnsi"/>
          <w:noProof/>
          <w:lang w:val="en-US"/>
        </w:rPr>
        <w:t xml:space="preserve">was assessed using </w:t>
      </w:r>
      <w:r w:rsidR="0051478C" w:rsidRPr="00CF39A4">
        <w:rPr>
          <w:rFonts w:asciiTheme="minorHAnsi" w:hAnsiTheme="minorHAnsi"/>
          <w:noProof/>
          <w:lang w:val="en-US"/>
        </w:rPr>
        <w:t>a</w:t>
      </w:r>
      <w:r w:rsidR="00692C1F" w:rsidRPr="00CF39A4">
        <w:rPr>
          <w:rFonts w:asciiTheme="minorHAnsi" w:hAnsiTheme="minorHAnsi"/>
          <w:noProof/>
          <w:lang w:val="en-US"/>
        </w:rPr>
        <w:t xml:space="preserve"> </w:t>
      </w:r>
      <w:r w:rsidR="0051478C" w:rsidRPr="00CF39A4">
        <w:rPr>
          <w:rFonts w:asciiTheme="minorHAnsi" w:hAnsiTheme="minorHAnsi"/>
          <w:noProof/>
          <w:lang w:val="en-US"/>
        </w:rPr>
        <w:t xml:space="preserve">cross validation procedure. </w:t>
      </w:r>
      <w:r w:rsidR="00E15526" w:rsidRPr="00CF39A4">
        <w:rPr>
          <w:rFonts w:asciiTheme="minorHAnsi" w:hAnsiTheme="minorHAnsi"/>
          <w:noProof/>
          <w:lang w:val="en-GB"/>
        </w:rPr>
        <w:t xml:space="preserve">In </w:t>
      </w:r>
      <w:r w:rsidR="00F3424F" w:rsidRPr="00CF39A4">
        <w:rPr>
          <w:rFonts w:asciiTheme="minorHAnsi" w:hAnsiTheme="minorHAnsi"/>
          <w:noProof/>
          <w:lang w:val="en-GB"/>
        </w:rPr>
        <w:t xml:space="preserve">the GFBLUP </w:t>
      </w:r>
      <w:r w:rsidR="00E15526" w:rsidRPr="00160D6E">
        <w:rPr>
          <w:rFonts w:asciiTheme="minorHAnsi" w:hAnsiTheme="minorHAnsi"/>
          <w:noProof/>
          <w:lang w:val="en-GB"/>
        </w:rPr>
        <w:t xml:space="preserve">model </w:t>
      </w:r>
      <w:r w:rsidR="00F3424F" w:rsidRPr="00160D6E">
        <w:rPr>
          <w:rFonts w:asciiTheme="minorHAnsi" w:hAnsiTheme="minorHAnsi"/>
          <w:noProof/>
          <w:lang w:val="en-GB"/>
        </w:rPr>
        <w:t>the total genomic value is</w:t>
      </w:r>
      <w:r w:rsidR="006E4BA4" w:rsidRPr="00160D6E">
        <w:rPr>
          <w:rFonts w:asciiTheme="minorHAnsi" w:hAnsiTheme="minorHAnsi"/>
          <w:noProof/>
          <w:lang w:val="en-GB"/>
        </w:rPr>
        <w:t xml:space="preserve"> </w:t>
      </w:r>
      <m:oMath>
        <m:sSub>
          <m:sSubPr>
            <m:ctrlPr>
              <w:rPr>
                <w:rFonts w:ascii="Cambria Math" w:hAnsi="Cambria Math"/>
                <w:noProof/>
              </w:rPr>
            </m:ctrlPr>
          </m:sSubPr>
          <m:e>
            <m:acc>
              <m:accPr>
                <m:ctrlPr>
                  <w:rPr>
                    <w:rFonts w:ascii="Cambria Math" w:hAnsi="Cambria Math"/>
                    <w:b/>
                    <w:noProof/>
                  </w:rPr>
                </m:ctrlPr>
              </m:accPr>
              <m:e>
                <m:r>
                  <m:rPr>
                    <m:sty m:val="b"/>
                  </m:rPr>
                  <w:rPr>
                    <w:rFonts w:ascii="Cambria Math" w:hAnsi="Cambria Math"/>
                    <w:noProof/>
                  </w:rPr>
                  <m:t>g</m:t>
                </m:r>
              </m:e>
            </m:acc>
          </m:e>
          <m:sub>
            <m:r>
              <m:rPr>
                <m:nor/>
              </m:rPr>
              <w:rPr>
                <w:rFonts w:asciiTheme="minorHAnsi" w:hAnsiTheme="minorHAnsi"/>
                <w:noProof/>
                <w:lang w:val="en-US"/>
              </w:rPr>
              <m:t>total</m:t>
            </m:r>
          </m:sub>
        </m:sSub>
      </m:oMath>
      <w:r w:rsidR="00F3424F" w:rsidRPr="00DE39E8">
        <w:rPr>
          <w:rFonts w:asciiTheme="minorHAnsi" w:hAnsiTheme="minorHAnsi"/>
          <w:noProof/>
          <w:lang w:val="en-GB"/>
        </w:rPr>
        <w:t xml:space="preserve"> = </w:t>
      </w:r>
      <m:oMath>
        <m:acc>
          <m:accPr>
            <m:ctrlPr>
              <w:rPr>
                <w:rFonts w:ascii="Cambria Math" w:hAnsi="Cambria Math"/>
                <w:b/>
                <w:noProof/>
              </w:rPr>
            </m:ctrlPr>
          </m:accPr>
          <m:e>
            <m:r>
              <m:rPr>
                <m:sty m:val="b"/>
              </m:rPr>
              <w:rPr>
                <w:rFonts w:ascii="Cambria Math" w:hAnsi="Cambria Math"/>
                <w:noProof/>
              </w:rPr>
              <m:t>f</m:t>
            </m:r>
          </m:e>
        </m:acc>
      </m:oMath>
      <w:r w:rsidR="006E4BA4" w:rsidRPr="00DE39E8">
        <w:rPr>
          <w:rFonts w:asciiTheme="minorHAnsi" w:hAnsiTheme="minorHAnsi"/>
          <w:noProof/>
          <w:lang w:val="en-GB"/>
        </w:rPr>
        <w:t xml:space="preserve"> </w:t>
      </w:r>
      <w:r w:rsidR="00082CE6" w:rsidRPr="001D3E95">
        <w:rPr>
          <w:rFonts w:asciiTheme="minorHAnsi" w:hAnsiTheme="minorHAnsi"/>
          <w:noProof/>
          <w:lang w:val="en-GB"/>
        </w:rPr>
        <w:t xml:space="preserve">+ </w:t>
      </w:r>
      <m:oMath>
        <m:acc>
          <m:accPr>
            <m:ctrlPr>
              <w:rPr>
                <w:rFonts w:ascii="Cambria Math" w:hAnsi="Cambria Math"/>
                <w:b/>
                <w:noProof/>
              </w:rPr>
            </m:ctrlPr>
          </m:accPr>
          <m:e>
            <m:r>
              <m:rPr>
                <m:sty m:val="b"/>
              </m:rPr>
              <w:rPr>
                <w:rFonts w:ascii="Cambria Math" w:hAnsi="Cambria Math"/>
                <w:noProof/>
              </w:rPr>
              <m:t>r</m:t>
            </m:r>
          </m:e>
        </m:acc>
      </m:oMath>
      <w:r w:rsidR="00F3424F" w:rsidRPr="00DE39E8">
        <w:rPr>
          <w:rFonts w:asciiTheme="minorHAnsi" w:hAnsiTheme="minorHAnsi"/>
          <w:noProof/>
          <w:lang w:val="en-GB"/>
        </w:rPr>
        <w:t xml:space="preserve"> and </w:t>
      </w:r>
      <w:r w:rsidR="00E15526" w:rsidRPr="001D3E95">
        <w:rPr>
          <w:rFonts w:asciiTheme="minorHAnsi" w:hAnsiTheme="minorHAnsi"/>
          <w:noProof/>
          <w:lang w:val="en-GB"/>
        </w:rPr>
        <w:t xml:space="preserve">in </w:t>
      </w:r>
      <w:r w:rsidR="00F3424F" w:rsidRPr="00565775">
        <w:rPr>
          <w:rFonts w:asciiTheme="minorHAnsi" w:hAnsiTheme="minorHAnsi"/>
          <w:noProof/>
          <w:lang w:val="en-GB"/>
        </w:rPr>
        <w:t xml:space="preserve">GBLUP </w:t>
      </w:r>
      <w:r w:rsidR="00B43A54" w:rsidRPr="00547D15">
        <w:rPr>
          <w:rFonts w:asciiTheme="minorHAnsi" w:hAnsiTheme="minorHAnsi"/>
          <w:noProof/>
          <w:lang w:val="en-GB"/>
        </w:rPr>
        <w:t>it is</w:t>
      </w:r>
      <w:r w:rsidR="00082CE6" w:rsidRPr="00D33E1E">
        <w:rPr>
          <w:rFonts w:asciiTheme="minorHAnsi" w:hAnsiTheme="minorHAnsi"/>
          <w:noProof/>
          <w:lang w:val="en-GB"/>
        </w:rPr>
        <w:t xml:space="preserve"> </w:t>
      </w:r>
      <m:oMath>
        <m:sSub>
          <m:sSubPr>
            <m:ctrlPr>
              <w:rPr>
                <w:rFonts w:ascii="Cambria Math" w:hAnsi="Cambria Math"/>
                <w:noProof/>
              </w:rPr>
            </m:ctrlPr>
          </m:sSubPr>
          <m:e>
            <m:acc>
              <m:accPr>
                <m:ctrlPr>
                  <w:rPr>
                    <w:rFonts w:ascii="Cambria Math" w:hAnsi="Cambria Math"/>
                    <w:b/>
                    <w:noProof/>
                  </w:rPr>
                </m:ctrlPr>
              </m:accPr>
              <m:e>
                <m:r>
                  <m:rPr>
                    <m:sty m:val="b"/>
                  </m:rPr>
                  <w:rPr>
                    <w:rFonts w:ascii="Cambria Math" w:hAnsi="Cambria Math"/>
                    <w:noProof/>
                  </w:rPr>
                  <m:t>g</m:t>
                </m:r>
              </m:e>
            </m:acc>
          </m:e>
          <m:sub>
            <m:r>
              <m:rPr>
                <m:nor/>
              </m:rPr>
              <w:rPr>
                <w:rFonts w:asciiTheme="minorHAnsi" w:hAnsiTheme="minorHAnsi"/>
                <w:noProof/>
                <w:lang w:val="en-US"/>
              </w:rPr>
              <m:t>total</m:t>
            </m:r>
          </m:sub>
        </m:sSub>
      </m:oMath>
      <w:r w:rsidR="00F3424F" w:rsidRPr="00DE39E8">
        <w:rPr>
          <w:rFonts w:asciiTheme="minorHAnsi" w:hAnsiTheme="minorHAnsi"/>
          <w:noProof/>
          <w:lang w:val="en-GB"/>
        </w:rPr>
        <w:t xml:space="preserve"> = </w:t>
      </w:r>
      <m:oMath>
        <m:acc>
          <m:accPr>
            <m:ctrlPr>
              <w:rPr>
                <w:rFonts w:ascii="Cambria Math" w:hAnsi="Cambria Math"/>
                <w:b/>
                <w:noProof/>
              </w:rPr>
            </m:ctrlPr>
          </m:accPr>
          <m:e>
            <m:r>
              <m:rPr>
                <m:sty m:val="b"/>
              </m:rPr>
              <w:rPr>
                <w:rFonts w:ascii="Cambria Math" w:hAnsi="Cambria Math"/>
                <w:noProof/>
              </w:rPr>
              <m:t>g</m:t>
            </m:r>
          </m:e>
        </m:acc>
      </m:oMath>
      <w:r w:rsidR="00F3424F" w:rsidRPr="00DE39E8">
        <w:rPr>
          <w:rFonts w:asciiTheme="minorHAnsi" w:hAnsiTheme="minorHAnsi"/>
          <w:noProof/>
          <w:lang w:val="en-GB"/>
        </w:rPr>
        <w:t xml:space="preserve">. </w:t>
      </w:r>
      <w:r w:rsidR="00294E92" w:rsidRPr="001D3E95">
        <w:rPr>
          <w:rFonts w:asciiTheme="minorHAnsi" w:hAnsiTheme="minorHAnsi"/>
          <w:noProof/>
          <w:lang w:val="en-GB"/>
        </w:rPr>
        <w:t xml:space="preserve">In </w:t>
      </w:r>
      <w:r w:rsidR="00F3424F" w:rsidRPr="00565775">
        <w:rPr>
          <w:rFonts w:asciiTheme="minorHAnsi" w:hAnsiTheme="minorHAnsi"/>
          <w:noProof/>
          <w:lang w:val="en-GB"/>
        </w:rPr>
        <w:t>the cross validation procedure</w:t>
      </w:r>
      <w:r w:rsidR="00294E92" w:rsidRPr="00547D15">
        <w:rPr>
          <w:rFonts w:asciiTheme="minorHAnsi" w:hAnsiTheme="minorHAnsi"/>
          <w:noProof/>
          <w:lang w:val="en-GB"/>
        </w:rPr>
        <w:t>, we</w:t>
      </w:r>
      <w:r w:rsidR="00692D3B" w:rsidRPr="00D33E1E">
        <w:rPr>
          <w:rFonts w:asciiTheme="minorHAnsi" w:hAnsiTheme="minorHAnsi"/>
          <w:noProof/>
          <w:lang w:val="en-GB"/>
        </w:rPr>
        <w:t xml:space="preserve"> estimated genomic parameters using the phenotypes from the lines in the tranining data ( </w:t>
      </w:r>
      <w:r w:rsidR="00734BC5" w:rsidRPr="00D33E1E">
        <w:rPr>
          <w:rFonts w:asciiTheme="minorHAnsi" w:hAnsiTheme="minorHAnsi"/>
          <w:noProof/>
          <w:lang w:val="en-GB"/>
        </w:rPr>
        <w:t>90</w:t>
      </w:r>
      <w:r w:rsidR="00692D3B" w:rsidRPr="00CF39A4">
        <w:rPr>
          <w:rFonts w:asciiTheme="minorHAnsi" w:hAnsiTheme="minorHAnsi"/>
          <w:noProof/>
          <w:lang w:val="en-GB"/>
        </w:rPr>
        <w:t xml:space="preserve">% of </w:t>
      </w:r>
      <w:r w:rsidR="00B43A54" w:rsidRPr="00CF39A4">
        <w:rPr>
          <w:rFonts w:asciiTheme="minorHAnsi" w:hAnsiTheme="minorHAnsi"/>
          <w:noProof/>
          <w:lang w:val="en-GB"/>
        </w:rPr>
        <w:t xml:space="preserve">the </w:t>
      </w:r>
      <w:r w:rsidR="00692D3B" w:rsidRPr="00CF39A4">
        <w:rPr>
          <w:rFonts w:asciiTheme="minorHAnsi" w:hAnsiTheme="minorHAnsi"/>
          <w:noProof/>
          <w:lang w:val="en-GB"/>
        </w:rPr>
        <w:t>lines) and predicted the total genomic value of lines in the validation data (</w:t>
      </w:r>
      <w:r w:rsidR="00734BC5" w:rsidRPr="0015624D">
        <w:rPr>
          <w:rFonts w:asciiTheme="minorHAnsi" w:hAnsiTheme="minorHAnsi"/>
          <w:noProof/>
          <w:lang w:val="en-GB"/>
        </w:rPr>
        <w:t>10</w:t>
      </w:r>
      <w:r w:rsidR="00692D3B" w:rsidRPr="0015624D">
        <w:rPr>
          <w:rFonts w:asciiTheme="minorHAnsi" w:hAnsiTheme="minorHAnsi"/>
          <w:noProof/>
          <w:lang w:val="en-GB"/>
        </w:rPr>
        <w:t>% of the lines).</w:t>
      </w:r>
      <w:r w:rsidR="00B516F9" w:rsidRPr="0015624D">
        <w:rPr>
          <w:rFonts w:asciiTheme="minorHAnsi" w:hAnsiTheme="minorHAnsi"/>
          <w:noProof/>
          <w:lang w:val="en-GB"/>
        </w:rPr>
        <w:t xml:space="preserve"> </w:t>
      </w:r>
      <w:ins w:id="49" w:author="Peter Sørensen" w:date="2016-04-15T18:36:00Z">
        <w:r w:rsidR="00BF54A3" w:rsidRPr="008F5AAC">
          <w:rPr>
            <w:rFonts w:asciiTheme="minorHAnsi" w:hAnsiTheme="minorHAnsi"/>
            <w:noProof/>
            <w:lang w:val="en-US"/>
          </w:rPr>
          <w:t>BLUP is used to predict total genomic values in both the GFBLUP and GBLUP</w:t>
        </w:r>
        <w:r w:rsidR="00BF54A3">
          <w:rPr>
            <w:rFonts w:asciiTheme="minorHAnsi" w:hAnsiTheme="minorHAnsi"/>
            <w:noProof/>
            <w:lang w:val="en-US"/>
          </w:rPr>
          <w:t xml:space="preserve"> models as described below</w:t>
        </w:r>
      </w:ins>
      <w:ins w:id="50" w:author="Peter Sørensen" w:date="2016-03-30T22:45:00Z">
        <w:r w:rsidR="0077263D">
          <w:rPr>
            <w:rFonts w:asciiTheme="minorHAnsi" w:hAnsiTheme="minorHAnsi"/>
            <w:noProof/>
            <w:lang w:val="en-US"/>
          </w:rPr>
          <w:t>.</w:t>
        </w:r>
      </w:ins>
      <w:ins w:id="51" w:author="Peter Sørensen" w:date="2016-03-30T22:43:00Z">
        <w:r w:rsidR="0077263D">
          <w:rPr>
            <w:rFonts w:asciiTheme="minorHAnsi" w:hAnsiTheme="minorHAnsi"/>
            <w:noProof/>
            <w:lang w:val="en-GB"/>
          </w:rPr>
          <w:t xml:space="preserve"> </w:t>
        </w:r>
      </w:ins>
      <w:r w:rsidR="0072179B" w:rsidRPr="0015624D">
        <w:rPr>
          <w:rFonts w:asciiTheme="minorHAnsi" w:hAnsiTheme="minorHAnsi"/>
          <w:noProof/>
          <w:lang w:val="en-GB"/>
        </w:rPr>
        <w:t xml:space="preserve">We then calculated a </w:t>
      </w:r>
      <w:r w:rsidR="00B516F9" w:rsidRPr="0015624D">
        <w:rPr>
          <w:rFonts w:asciiTheme="minorHAnsi" w:hAnsiTheme="minorHAnsi"/>
          <w:noProof/>
          <w:lang w:val="en-GB"/>
        </w:rPr>
        <w:t xml:space="preserve">correlation between the total genomic values predicted with or without the observed phenotypes set to missing. </w:t>
      </w:r>
      <w:r w:rsidR="00794781" w:rsidRPr="0015624D">
        <w:rPr>
          <w:rFonts w:asciiTheme="minorHAnsi" w:hAnsiTheme="minorHAnsi"/>
          <w:noProof/>
          <w:lang w:val="en-GB"/>
        </w:rPr>
        <w:t xml:space="preserve">For the </w:t>
      </w:r>
      <w:r w:rsidR="00794781" w:rsidRPr="0015624D">
        <w:rPr>
          <w:rFonts w:asciiTheme="minorHAnsi" w:hAnsiTheme="minorHAnsi"/>
          <w:noProof/>
          <w:lang w:val="en-GB"/>
        </w:rPr>
        <w:lastRenderedPageBreak/>
        <w:t xml:space="preserve">simulated data </w:t>
      </w:r>
      <w:r w:rsidR="00734BC5" w:rsidRPr="0015624D">
        <w:rPr>
          <w:rFonts w:asciiTheme="minorHAnsi" w:hAnsiTheme="minorHAnsi"/>
          <w:noProof/>
          <w:lang w:val="en-GB"/>
        </w:rPr>
        <w:t xml:space="preserve">and for the observed DGRP data </w:t>
      </w:r>
      <w:r w:rsidR="00794781" w:rsidRPr="0015624D">
        <w:rPr>
          <w:rFonts w:asciiTheme="minorHAnsi" w:hAnsiTheme="minorHAnsi"/>
          <w:noProof/>
          <w:lang w:val="en-GB"/>
        </w:rPr>
        <w:t xml:space="preserve">we </w:t>
      </w:r>
      <w:r w:rsidR="00294E92" w:rsidRPr="0015624D">
        <w:rPr>
          <w:rFonts w:asciiTheme="minorHAnsi" w:hAnsiTheme="minorHAnsi"/>
          <w:noProof/>
          <w:lang w:val="en-GB"/>
        </w:rPr>
        <w:t xml:space="preserve">defined 50 cross </w:t>
      </w:r>
      <w:r w:rsidR="0072179B" w:rsidRPr="0015624D">
        <w:rPr>
          <w:rFonts w:asciiTheme="minorHAnsi" w:hAnsiTheme="minorHAnsi"/>
          <w:noProof/>
          <w:lang w:val="en-GB"/>
        </w:rPr>
        <w:t>tra</w:t>
      </w:r>
      <w:r w:rsidR="00071A11">
        <w:rPr>
          <w:rFonts w:asciiTheme="minorHAnsi" w:hAnsiTheme="minorHAnsi"/>
          <w:noProof/>
          <w:lang w:val="en-GB"/>
        </w:rPr>
        <w:t>i</w:t>
      </w:r>
      <w:r w:rsidR="0072179B" w:rsidRPr="0015624D">
        <w:rPr>
          <w:rFonts w:asciiTheme="minorHAnsi" w:hAnsiTheme="minorHAnsi"/>
          <w:noProof/>
          <w:lang w:val="en-GB"/>
        </w:rPr>
        <w:t>ning</w:t>
      </w:r>
      <w:r w:rsidR="000247C8">
        <w:rPr>
          <w:rFonts w:asciiTheme="minorHAnsi" w:hAnsiTheme="minorHAnsi"/>
          <w:noProof/>
          <w:lang w:val="en-GB"/>
        </w:rPr>
        <w:t xml:space="preserve"> (</w:t>
      </w:r>
      <w:r w:rsidR="00294E92" w:rsidRPr="0015624D">
        <w:rPr>
          <w:rFonts w:asciiTheme="minorHAnsi" w:hAnsiTheme="minorHAnsi"/>
          <w:noProof/>
          <w:lang w:val="en-GB"/>
        </w:rPr>
        <w:t>validation</w:t>
      </w:r>
      <w:r w:rsidR="000247C8">
        <w:rPr>
          <w:rFonts w:asciiTheme="minorHAnsi" w:hAnsiTheme="minorHAnsi"/>
          <w:noProof/>
          <w:lang w:val="en-GB"/>
        </w:rPr>
        <w:t>)</w:t>
      </w:r>
      <w:r w:rsidR="00294E92" w:rsidRPr="0015624D">
        <w:rPr>
          <w:rFonts w:asciiTheme="minorHAnsi" w:hAnsiTheme="minorHAnsi"/>
          <w:noProof/>
          <w:lang w:val="en-GB"/>
        </w:rPr>
        <w:t xml:space="preserve"> </w:t>
      </w:r>
      <w:r w:rsidR="0072179B" w:rsidRPr="0015624D">
        <w:rPr>
          <w:rFonts w:asciiTheme="minorHAnsi" w:hAnsiTheme="minorHAnsi"/>
          <w:noProof/>
          <w:lang w:val="en-GB"/>
        </w:rPr>
        <w:t xml:space="preserve">data </w:t>
      </w:r>
      <w:r w:rsidR="00294E92" w:rsidRPr="0015624D">
        <w:rPr>
          <w:rFonts w:asciiTheme="minorHAnsi" w:hAnsiTheme="minorHAnsi"/>
          <w:noProof/>
          <w:lang w:val="en-GB"/>
        </w:rPr>
        <w:t xml:space="preserve">subsets </w:t>
      </w:r>
      <w:r w:rsidR="00F3424F" w:rsidRPr="0015624D">
        <w:rPr>
          <w:rFonts w:asciiTheme="minorHAnsi" w:hAnsiTheme="minorHAnsi"/>
          <w:noProof/>
          <w:lang w:val="en-GB"/>
        </w:rPr>
        <w:t xml:space="preserve">and </w:t>
      </w:r>
      <w:r w:rsidR="00294E92" w:rsidRPr="0015624D">
        <w:rPr>
          <w:rFonts w:asciiTheme="minorHAnsi" w:hAnsiTheme="minorHAnsi"/>
          <w:noProof/>
          <w:lang w:val="en-GB"/>
        </w:rPr>
        <w:t>applied</w:t>
      </w:r>
      <w:r w:rsidR="00F3424F" w:rsidRPr="0015624D">
        <w:rPr>
          <w:rFonts w:asciiTheme="minorHAnsi" w:hAnsiTheme="minorHAnsi"/>
          <w:noProof/>
          <w:lang w:val="en-GB"/>
        </w:rPr>
        <w:t xml:space="preserve"> these</w:t>
      </w:r>
      <w:r w:rsidR="00294E92" w:rsidRPr="0015624D">
        <w:rPr>
          <w:rFonts w:asciiTheme="minorHAnsi" w:hAnsiTheme="minorHAnsi"/>
          <w:noProof/>
          <w:lang w:val="en-GB"/>
        </w:rPr>
        <w:t xml:space="preserve"> to each genomic feature.</w:t>
      </w:r>
      <w:r w:rsidR="00F3424F" w:rsidRPr="0015624D">
        <w:rPr>
          <w:rFonts w:asciiTheme="minorHAnsi" w:hAnsiTheme="minorHAnsi"/>
          <w:noProof/>
          <w:lang w:val="en-GB"/>
        </w:rPr>
        <w:t xml:space="preserve"> </w:t>
      </w:r>
      <w:r w:rsidR="00294E92" w:rsidRPr="0015624D">
        <w:rPr>
          <w:rFonts w:asciiTheme="minorHAnsi" w:hAnsiTheme="minorHAnsi"/>
          <w:noProof/>
          <w:lang w:val="en-GB"/>
        </w:rPr>
        <w:t xml:space="preserve">For each genomic feature, the predictive ability was defined as the average correlation of the 50 cross validations. </w:t>
      </w:r>
      <w:r w:rsidR="00F3424F" w:rsidRPr="0015624D">
        <w:rPr>
          <w:rFonts w:asciiTheme="minorHAnsi" w:hAnsiTheme="minorHAnsi"/>
          <w:noProof/>
          <w:lang w:val="en-GB"/>
        </w:rPr>
        <w:t>A similar procedure was applied to the GBLUP model serving as a reference.</w:t>
      </w:r>
      <w:r w:rsidR="007A1AF6">
        <w:rPr>
          <w:rFonts w:asciiTheme="minorHAnsi" w:hAnsiTheme="minorHAnsi"/>
          <w:noProof/>
          <w:lang w:val="en-GB"/>
        </w:rPr>
        <w:t xml:space="preserve"> </w:t>
      </w:r>
      <w:ins w:id="52" w:author="Peter Sørensen" w:date="2016-03-29T22:05:00Z">
        <w:r w:rsidR="00C2582B">
          <w:rPr>
            <w:rFonts w:asciiTheme="minorHAnsi" w:hAnsiTheme="minorHAnsi"/>
            <w:noProof/>
            <w:lang w:val="en-GB"/>
          </w:rPr>
          <w:t xml:space="preserve">For each genomic feature a </w:t>
        </w:r>
      </w:ins>
      <w:r w:rsidR="00EC23C7">
        <w:rPr>
          <w:rFonts w:asciiTheme="minorHAnsi" w:hAnsiTheme="minorHAnsi"/>
          <w:noProof/>
          <w:lang w:val="en-GB"/>
        </w:rPr>
        <w:t xml:space="preserve">Welch’s </w:t>
      </w:r>
      <w:r w:rsidR="00EC23C7" w:rsidRPr="00CA793A">
        <w:rPr>
          <w:rFonts w:asciiTheme="minorHAnsi" w:hAnsiTheme="minorHAnsi"/>
          <w:i/>
          <w:noProof/>
          <w:lang w:val="en-GB"/>
        </w:rPr>
        <w:t>t</w:t>
      </w:r>
      <w:r w:rsidR="00EC23C7">
        <w:rPr>
          <w:rFonts w:asciiTheme="minorHAnsi" w:hAnsiTheme="minorHAnsi"/>
          <w:noProof/>
          <w:lang w:val="en-GB"/>
        </w:rPr>
        <w:t xml:space="preserve">-test </w:t>
      </w:r>
      <w:r w:rsidR="00CF46BB">
        <w:rPr>
          <w:rFonts w:asciiTheme="minorHAnsi" w:hAnsiTheme="minorHAnsi"/>
          <w:noProof/>
          <w:lang w:val="en-GB"/>
        </w:rPr>
        <w:t>(</w:t>
      </w:r>
      <w:r w:rsidR="00CF46BB" w:rsidRPr="00CA793A">
        <w:rPr>
          <w:rFonts w:asciiTheme="minorHAnsi" w:hAnsiTheme="minorHAnsi"/>
          <w:i/>
          <w:noProof/>
          <w:lang w:val="en-GB"/>
        </w:rPr>
        <w:t>i.e</w:t>
      </w:r>
      <w:r w:rsidR="00CF46BB">
        <w:rPr>
          <w:rFonts w:asciiTheme="minorHAnsi" w:hAnsiTheme="minorHAnsi"/>
          <w:noProof/>
          <w:lang w:val="en-GB"/>
        </w:rPr>
        <w:t>.</w:t>
      </w:r>
      <w:r w:rsidR="00071A11">
        <w:rPr>
          <w:rFonts w:asciiTheme="minorHAnsi" w:hAnsiTheme="minorHAnsi"/>
          <w:noProof/>
          <w:lang w:val="en-GB"/>
        </w:rPr>
        <w:t>,</w:t>
      </w:r>
      <w:r w:rsidR="00CF46BB">
        <w:rPr>
          <w:rFonts w:asciiTheme="minorHAnsi" w:hAnsiTheme="minorHAnsi"/>
          <w:noProof/>
          <w:lang w:val="en-GB"/>
        </w:rPr>
        <w:t xml:space="preserve"> unequal variance </w:t>
      </w:r>
      <w:r w:rsidR="00CF46BB" w:rsidRPr="00CA793A">
        <w:rPr>
          <w:rFonts w:asciiTheme="minorHAnsi" w:hAnsiTheme="minorHAnsi"/>
          <w:i/>
          <w:noProof/>
          <w:lang w:val="en-GB"/>
        </w:rPr>
        <w:t>t</w:t>
      </w:r>
      <w:r w:rsidR="00CF46BB">
        <w:rPr>
          <w:rFonts w:asciiTheme="minorHAnsi" w:hAnsiTheme="minorHAnsi"/>
          <w:noProof/>
          <w:lang w:val="en-GB"/>
        </w:rPr>
        <w:t xml:space="preserve">-test) </w:t>
      </w:r>
      <w:r w:rsidR="00EC23C7">
        <w:rPr>
          <w:rFonts w:asciiTheme="minorHAnsi" w:hAnsiTheme="minorHAnsi"/>
          <w:noProof/>
          <w:lang w:val="en-GB"/>
        </w:rPr>
        <w:t>was used t</w:t>
      </w:r>
      <w:r w:rsidR="00095562">
        <w:rPr>
          <w:rFonts w:asciiTheme="minorHAnsi" w:hAnsiTheme="minorHAnsi"/>
          <w:noProof/>
          <w:lang w:val="en-GB"/>
        </w:rPr>
        <w:t>o test the d</w:t>
      </w:r>
      <w:r w:rsidR="00C072B0">
        <w:rPr>
          <w:rFonts w:asciiTheme="minorHAnsi" w:hAnsiTheme="minorHAnsi"/>
          <w:noProof/>
          <w:lang w:val="en-GB"/>
        </w:rPr>
        <w:t>ifference in</w:t>
      </w:r>
      <w:r w:rsidR="007A1AF6">
        <w:rPr>
          <w:rFonts w:asciiTheme="minorHAnsi" w:hAnsiTheme="minorHAnsi"/>
          <w:noProof/>
          <w:lang w:val="en-GB"/>
        </w:rPr>
        <w:t xml:space="preserve"> </w:t>
      </w:r>
      <w:r w:rsidR="00095562">
        <w:rPr>
          <w:rFonts w:asciiTheme="minorHAnsi" w:hAnsiTheme="minorHAnsi"/>
          <w:noProof/>
          <w:lang w:val="en-GB"/>
        </w:rPr>
        <w:t xml:space="preserve">mean </w:t>
      </w:r>
      <w:r w:rsidR="007A1AF6">
        <w:rPr>
          <w:rFonts w:asciiTheme="minorHAnsi" w:hAnsiTheme="minorHAnsi"/>
          <w:noProof/>
          <w:lang w:val="en-GB"/>
        </w:rPr>
        <w:t>predictive abi</w:t>
      </w:r>
      <w:r w:rsidR="00C072B0">
        <w:rPr>
          <w:rFonts w:asciiTheme="minorHAnsi" w:hAnsiTheme="minorHAnsi"/>
          <w:noProof/>
          <w:lang w:val="en-GB"/>
        </w:rPr>
        <w:t>l</w:t>
      </w:r>
      <w:r w:rsidR="007A1AF6">
        <w:rPr>
          <w:rFonts w:asciiTheme="minorHAnsi" w:hAnsiTheme="minorHAnsi"/>
          <w:noProof/>
          <w:lang w:val="en-GB"/>
        </w:rPr>
        <w:t>it</w:t>
      </w:r>
      <w:r w:rsidR="00C072B0">
        <w:rPr>
          <w:rFonts w:asciiTheme="minorHAnsi" w:hAnsiTheme="minorHAnsi"/>
          <w:noProof/>
          <w:lang w:val="en-GB"/>
        </w:rPr>
        <w:t>y</w:t>
      </w:r>
      <w:r w:rsidR="007A1AF6">
        <w:rPr>
          <w:rFonts w:asciiTheme="minorHAnsi" w:hAnsiTheme="minorHAnsi"/>
          <w:noProof/>
          <w:lang w:val="en-GB"/>
        </w:rPr>
        <w:t xml:space="preserve"> </w:t>
      </w:r>
      <w:r w:rsidR="00C072B0">
        <w:rPr>
          <w:rFonts w:asciiTheme="minorHAnsi" w:hAnsiTheme="minorHAnsi"/>
          <w:noProof/>
          <w:lang w:val="en-GB"/>
        </w:rPr>
        <w:t>of</w:t>
      </w:r>
      <w:r w:rsidR="007A1AF6">
        <w:rPr>
          <w:rFonts w:asciiTheme="minorHAnsi" w:hAnsiTheme="minorHAnsi"/>
          <w:noProof/>
          <w:lang w:val="en-GB"/>
        </w:rPr>
        <w:t xml:space="preserve"> the</w:t>
      </w:r>
      <w:r w:rsidR="00C072B0">
        <w:rPr>
          <w:rFonts w:asciiTheme="minorHAnsi" w:hAnsiTheme="minorHAnsi"/>
          <w:noProof/>
          <w:lang w:val="en-GB"/>
        </w:rPr>
        <w:t xml:space="preserve"> </w:t>
      </w:r>
      <w:r w:rsidR="00EC23C7">
        <w:rPr>
          <w:rFonts w:asciiTheme="minorHAnsi" w:hAnsiTheme="minorHAnsi"/>
          <w:noProof/>
          <w:lang w:val="en-GB"/>
        </w:rPr>
        <w:t>two models</w:t>
      </w:r>
      <w:r w:rsidR="008E73AC">
        <w:rPr>
          <w:rFonts w:asciiTheme="minorHAnsi" w:hAnsiTheme="minorHAnsi"/>
          <w:noProof/>
          <w:lang w:val="en-GB"/>
        </w:rPr>
        <w:t xml:space="preserve"> </w:t>
      </w:r>
      <w:r w:rsidR="00B06FFF" w:rsidRPr="00A53F69">
        <w:rPr>
          <w:rFonts w:asciiTheme="minorHAnsi" w:hAnsiTheme="minorHAnsi"/>
          <w:noProof/>
          <w:lang w:val="en-GB"/>
        </w:rPr>
        <w:fldChar w:fldCharType="begin"/>
      </w:r>
      <w:r w:rsidR="00CF42A0" w:rsidRPr="00A53F69">
        <w:rPr>
          <w:rFonts w:asciiTheme="minorHAnsi" w:hAnsiTheme="minorHAnsi"/>
          <w:noProof/>
          <w:lang w:val="en-GB"/>
        </w:rPr>
        <w:instrText xml:space="preserve"> ADDIN ZOTERO_ITEM CSL_CITATION {"citationID":"1s9rsucb34","properties":{"formattedCitation":"(Welch 1947)","plainCitation":"(Welch 1947)"},"citationItems":[{"id":4,"uris":["http://zotero.org/users/2730477/items/2BWMPNKK"],"uri":["http://zotero.org/users/2730477/items/2BWMPNKK"],"itemData":{"id":4,"type":"article-journal","title":"The generalization of \"Student's\" problem when several different population variances are involvled\"","page":"28-35","volume":"34 (1-2)","DOI":"10.1093/biomet/34.1-2.28","author":[{"family":"Welch","given":"B.L."}],"issued":{"date-parts":[["1947"]]}}}],"schema":"https://github.com/citation-style-language/schema/raw/master/csl-citation.json"} </w:instrText>
      </w:r>
      <w:r w:rsidR="00B06FFF" w:rsidRPr="00A53F69">
        <w:rPr>
          <w:rFonts w:asciiTheme="minorHAnsi" w:hAnsiTheme="minorHAnsi"/>
          <w:noProof/>
          <w:lang w:val="en-GB"/>
        </w:rPr>
        <w:fldChar w:fldCharType="separate"/>
      </w:r>
      <w:r w:rsidR="00CF42A0" w:rsidRPr="00A53F69">
        <w:rPr>
          <w:rFonts w:asciiTheme="minorHAnsi" w:hAnsiTheme="minorHAnsi"/>
          <w:lang w:val="en-US"/>
        </w:rPr>
        <w:t>(Welch 1947)</w:t>
      </w:r>
      <w:r w:rsidR="00B06FFF" w:rsidRPr="00A53F69">
        <w:rPr>
          <w:rFonts w:asciiTheme="minorHAnsi" w:hAnsiTheme="minorHAnsi"/>
          <w:noProof/>
          <w:lang w:val="en-GB"/>
        </w:rPr>
        <w:fldChar w:fldCharType="end"/>
      </w:r>
      <w:r w:rsidR="009B1967">
        <w:rPr>
          <w:rFonts w:asciiTheme="minorHAnsi" w:hAnsiTheme="minorHAnsi"/>
          <w:noProof/>
          <w:lang w:val="en-GB"/>
        </w:rPr>
        <w:t xml:space="preserve">. </w:t>
      </w:r>
      <w:ins w:id="53" w:author="Peter Sørensen" w:date="2016-03-29T22:07:00Z">
        <w:r w:rsidR="00C2582B">
          <w:rPr>
            <w:rFonts w:asciiTheme="minorHAnsi" w:hAnsiTheme="minorHAnsi"/>
            <w:noProof/>
            <w:lang w:val="en-GB"/>
          </w:rPr>
          <w:t xml:space="preserve">For each trait </w:t>
        </w:r>
      </w:ins>
      <w:ins w:id="54" w:author="Peter Sørensen" w:date="2016-03-29T22:08:00Z">
        <w:r w:rsidR="00C2582B">
          <w:rPr>
            <w:rFonts w:asciiTheme="minorHAnsi" w:hAnsiTheme="minorHAnsi"/>
            <w:noProof/>
            <w:lang w:val="en-GB"/>
          </w:rPr>
          <w:t>1</w:t>
        </w:r>
      </w:ins>
      <w:ins w:id="55" w:author="Peter Sørensen" w:date="2016-03-29T22:09:00Z">
        <w:r w:rsidR="00C2582B">
          <w:rPr>
            <w:rFonts w:asciiTheme="minorHAnsi" w:hAnsiTheme="minorHAnsi"/>
            <w:noProof/>
            <w:lang w:val="en-GB"/>
          </w:rPr>
          <w:t>,</w:t>
        </w:r>
      </w:ins>
      <w:ins w:id="56" w:author="Peter Sørensen" w:date="2016-03-29T22:08:00Z">
        <w:r w:rsidR="00C2582B">
          <w:rPr>
            <w:rFonts w:asciiTheme="minorHAnsi" w:hAnsiTheme="minorHAnsi"/>
            <w:noProof/>
            <w:lang w:val="en-GB"/>
          </w:rPr>
          <w:t>1</w:t>
        </w:r>
      </w:ins>
      <w:ins w:id="57" w:author="Peter Sørensen" w:date="2016-03-29T22:09:00Z">
        <w:r w:rsidR="00C2582B">
          <w:rPr>
            <w:rFonts w:asciiTheme="minorHAnsi" w:hAnsiTheme="minorHAnsi"/>
            <w:noProof/>
            <w:lang w:val="en-GB"/>
          </w:rPr>
          <w:t>45</w:t>
        </w:r>
      </w:ins>
      <w:ins w:id="58" w:author="Peter Sørensen" w:date="2016-03-29T22:08:00Z">
        <w:r w:rsidR="00C2582B">
          <w:rPr>
            <w:rFonts w:asciiTheme="minorHAnsi" w:hAnsiTheme="minorHAnsi"/>
            <w:noProof/>
            <w:lang w:val="en-GB"/>
          </w:rPr>
          <w:t xml:space="preserve"> GO terms </w:t>
        </w:r>
      </w:ins>
      <w:ins w:id="59" w:author="Peter Sørensen" w:date="2016-03-29T22:09:00Z">
        <w:r w:rsidR="00C2582B">
          <w:rPr>
            <w:rFonts w:asciiTheme="minorHAnsi" w:hAnsiTheme="minorHAnsi"/>
            <w:noProof/>
            <w:lang w:val="en-GB"/>
          </w:rPr>
          <w:t>were</w:t>
        </w:r>
      </w:ins>
      <w:ins w:id="60" w:author="Peter Sørensen" w:date="2016-03-29T22:08:00Z">
        <w:r w:rsidR="00C2582B">
          <w:rPr>
            <w:rFonts w:asciiTheme="minorHAnsi" w:hAnsiTheme="minorHAnsi"/>
            <w:noProof/>
            <w:lang w:val="en-GB"/>
          </w:rPr>
          <w:t xml:space="preserve"> </w:t>
        </w:r>
      </w:ins>
      <w:ins w:id="61" w:author="Peter Sørensen" w:date="2016-03-29T22:09:00Z">
        <w:r w:rsidR="00C2582B">
          <w:rPr>
            <w:rFonts w:asciiTheme="minorHAnsi" w:hAnsiTheme="minorHAnsi"/>
            <w:noProof/>
            <w:lang w:val="en-GB"/>
          </w:rPr>
          <w:t>tested</w:t>
        </w:r>
      </w:ins>
      <w:ins w:id="62" w:author="Peter Sørensen" w:date="2016-03-30T11:39:00Z">
        <w:r w:rsidR="00482CD0">
          <w:rPr>
            <w:rFonts w:asciiTheme="minorHAnsi" w:hAnsiTheme="minorHAnsi"/>
            <w:noProof/>
            <w:lang w:val="en-GB"/>
          </w:rPr>
          <w:t>.</w:t>
        </w:r>
      </w:ins>
      <w:ins w:id="63" w:author="Peter Sørensen" w:date="2016-03-29T22:09:00Z">
        <w:r w:rsidR="00C2582B">
          <w:rPr>
            <w:rFonts w:asciiTheme="minorHAnsi" w:hAnsiTheme="minorHAnsi"/>
            <w:noProof/>
            <w:lang w:val="en-GB"/>
          </w:rPr>
          <w:t xml:space="preserve"> </w:t>
        </w:r>
      </w:ins>
      <w:ins w:id="64" w:author="Peter Sørensen" w:date="2016-03-30T11:39:00Z">
        <w:r w:rsidR="00482CD0">
          <w:rPr>
            <w:rFonts w:asciiTheme="minorHAnsi" w:hAnsiTheme="minorHAnsi"/>
            <w:noProof/>
            <w:lang w:val="en-GB"/>
          </w:rPr>
          <w:t>Therefore</w:t>
        </w:r>
      </w:ins>
      <w:ins w:id="65" w:author="Peter Sørensen" w:date="2016-03-29T22:08:00Z">
        <w:r w:rsidR="00C2582B">
          <w:rPr>
            <w:rFonts w:asciiTheme="minorHAnsi" w:hAnsiTheme="minorHAnsi"/>
            <w:noProof/>
            <w:lang w:val="en-GB"/>
          </w:rPr>
          <w:t xml:space="preserve"> </w:t>
        </w:r>
      </w:ins>
      <w:r w:rsidR="00252A0E" w:rsidRPr="00CA793A">
        <w:rPr>
          <w:rFonts w:asciiTheme="minorHAnsi" w:hAnsiTheme="minorHAnsi"/>
          <w:i/>
          <w:noProof/>
          <w:lang w:val="en-US"/>
        </w:rPr>
        <w:t>p</w:t>
      </w:r>
      <w:r w:rsidR="00252A0E" w:rsidRPr="00D4319C">
        <w:rPr>
          <w:rFonts w:asciiTheme="minorHAnsi" w:hAnsiTheme="minorHAnsi"/>
          <w:noProof/>
          <w:lang w:val="en-US"/>
        </w:rPr>
        <w:t xml:space="preserve">-values </w:t>
      </w:r>
      <w:ins w:id="66" w:author="Peter Sørensen" w:date="2016-03-29T22:10:00Z">
        <w:r w:rsidR="00C2582B">
          <w:rPr>
            <w:rFonts w:asciiTheme="minorHAnsi" w:hAnsiTheme="minorHAnsi"/>
            <w:noProof/>
            <w:lang w:val="en-US"/>
          </w:rPr>
          <w:t xml:space="preserve">from the Welch’ </w:t>
        </w:r>
        <w:r w:rsidR="00C2582B" w:rsidRPr="00C2582B">
          <w:rPr>
            <w:rFonts w:asciiTheme="minorHAnsi" w:hAnsiTheme="minorHAnsi"/>
            <w:i/>
            <w:noProof/>
            <w:lang w:val="en-US"/>
          </w:rPr>
          <w:t>t</w:t>
        </w:r>
        <w:r w:rsidR="00C2582B">
          <w:rPr>
            <w:rFonts w:asciiTheme="minorHAnsi" w:hAnsiTheme="minorHAnsi"/>
            <w:noProof/>
            <w:lang w:val="en-US"/>
          </w:rPr>
          <w:t xml:space="preserve">-test </w:t>
        </w:r>
      </w:ins>
      <w:r w:rsidR="00252A0E" w:rsidRPr="00D4319C">
        <w:rPr>
          <w:rFonts w:asciiTheme="minorHAnsi" w:hAnsiTheme="minorHAnsi"/>
          <w:noProof/>
          <w:lang w:val="en-US"/>
        </w:rPr>
        <w:t xml:space="preserve">were adjusted for multiple testing by controlling the false discovery rate as implemented in R </w:t>
      </w:r>
      <w:r w:rsidR="00B06FFF" w:rsidRPr="00A53F69">
        <w:rPr>
          <w:rFonts w:asciiTheme="minorHAnsi" w:hAnsiTheme="minorHAnsi"/>
          <w:noProof/>
          <w:lang w:val="en-US"/>
        </w:rPr>
        <w:fldChar w:fldCharType="begin"/>
      </w:r>
      <w:r w:rsidR="00CF42A0" w:rsidRPr="00A53F69">
        <w:rPr>
          <w:rFonts w:asciiTheme="minorHAnsi" w:hAnsiTheme="minorHAnsi"/>
          <w:noProof/>
          <w:lang w:val="en-US"/>
        </w:rPr>
        <w:instrText xml:space="preserve"> ADDIN ZOTERO_ITEM CSL_CITATION {"citationID":"qe0CvQ3M","properties":{"formattedCitation":"(Benjamini and Hochberg 1995; R Core Team 2015)","plainCitation":"(Benjamini and Hochberg 1995; R Core Team 2015)"},"citationItems":[{"id":55,"uris":["http://zotero.org/users/2730477/items/R3ZU546F"],"uri":["http://zotero.org/users/2730477/items/R3ZU546F"],"itemData":{"id":55,"type":"article-journal","title":"Controlling the False Discovery Rate: A Practical and Powerful Approach to Multiple Testing","container-title":"Journal of the Royal Statistical Society. Series B (Methodological)","page":"289-300","volume":"57","issue":"1","source":"JSTOR","abstract":"The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Rate","journalAbbreviation":"Journal of the Royal Statistical Society. Series B (Methodological)","author":[{"family":"Benjamini","given":"Yoav"},{"family":"Hochberg","given":"Yosef"}],"issued":{"date-parts":[["1995"]]}}},{"id":47,"uris":["http://zotero.org/users/2730477/items/NIGQITH4"],"uri":["http://zotero.org/users/2730477/items/NIGQITH4"],"itemData":{"id":47,"type":"book","title":"R: A Language and Environment for Statistical Computing.","publisher":"R Foundation for Statistical Computing","publisher-place":"Vienna, Austria","event-place":"Vienna, Austria","URL":"https://www.R-project.org","shortTitle":"R: A Language and Environment for Statistical Computing","author":[{"family":"R Core Team","given":""}],"issued":{"date-parts":[["2015"]]}}}],"schema":"https://github.com/citation-style-language/schema/raw/master/csl-citation.json"} </w:instrText>
      </w:r>
      <w:r w:rsidR="00B06FFF" w:rsidRPr="00A53F69">
        <w:rPr>
          <w:rFonts w:asciiTheme="minorHAnsi" w:hAnsiTheme="minorHAnsi"/>
          <w:noProof/>
          <w:lang w:val="en-US"/>
        </w:rPr>
        <w:fldChar w:fldCharType="separate"/>
      </w:r>
      <w:r w:rsidR="00CF42A0" w:rsidRPr="00A53F69">
        <w:rPr>
          <w:rFonts w:asciiTheme="minorHAnsi" w:hAnsiTheme="minorHAnsi"/>
          <w:lang w:val="en-US"/>
        </w:rPr>
        <w:t>(Benjamini and Hochberg 1995; R Core Team 2015)</w:t>
      </w:r>
      <w:r w:rsidR="00B06FFF" w:rsidRPr="00A53F69">
        <w:rPr>
          <w:rFonts w:asciiTheme="minorHAnsi" w:hAnsiTheme="minorHAnsi"/>
          <w:noProof/>
          <w:lang w:val="en-US"/>
        </w:rPr>
        <w:fldChar w:fldCharType="end"/>
      </w:r>
      <w:r w:rsidR="00252A0E" w:rsidRPr="00D4319C">
        <w:rPr>
          <w:rFonts w:asciiTheme="minorHAnsi" w:hAnsiTheme="minorHAnsi"/>
          <w:noProof/>
          <w:lang w:val="en-US"/>
        </w:rPr>
        <w:t>.</w:t>
      </w:r>
      <w:r w:rsidR="00E81DE4">
        <w:rPr>
          <w:rFonts w:asciiTheme="minorHAnsi" w:hAnsiTheme="minorHAnsi"/>
          <w:noProof/>
          <w:lang w:val="en-US"/>
        </w:rPr>
        <w:t xml:space="preserve"> </w:t>
      </w:r>
    </w:p>
    <w:p w14:paraId="6AE647F9" w14:textId="77777777" w:rsidR="00D77B12" w:rsidRDefault="00D77B12" w:rsidP="0077263D">
      <w:pPr>
        <w:tabs>
          <w:tab w:val="center" w:pos="4800"/>
          <w:tab w:val="right" w:pos="9500"/>
        </w:tabs>
        <w:spacing w:line="480" w:lineRule="auto"/>
        <w:rPr>
          <w:ins w:id="67" w:author="Peter Sørensen" w:date="2016-04-13T12:45:00Z"/>
          <w:rFonts w:asciiTheme="minorHAnsi" w:hAnsiTheme="minorHAnsi"/>
          <w:noProof/>
          <w:lang w:val="en-US"/>
        </w:rPr>
      </w:pPr>
    </w:p>
    <w:p w14:paraId="1F63FD9E" w14:textId="77777777" w:rsidR="00D77B12" w:rsidRPr="00D77B12" w:rsidRDefault="00BF54A3" w:rsidP="00D77B12">
      <w:pPr>
        <w:tabs>
          <w:tab w:val="center" w:pos="4800"/>
          <w:tab w:val="right" w:pos="9500"/>
        </w:tabs>
        <w:spacing w:line="480" w:lineRule="auto"/>
        <w:rPr>
          <w:rFonts w:asciiTheme="minorHAnsi" w:hAnsiTheme="minorHAnsi"/>
          <w:noProof/>
          <w:lang w:val="en-US"/>
        </w:rPr>
      </w:pPr>
      <w:ins w:id="68" w:author="Peter Sørensen" w:date="2016-04-15T18:37:00Z">
        <w:r w:rsidRPr="00BF54A3">
          <w:rPr>
            <w:rFonts w:asciiTheme="minorHAnsi" w:hAnsiTheme="minorHAnsi"/>
            <w:b/>
            <w:noProof/>
            <w:lang w:val="en-US"/>
          </w:rPr>
          <w:t xml:space="preserve">Prediction of total genomic value using </w:t>
        </w:r>
      </w:ins>
      <w:ins w:id="69" w:author="Peter Sørensen" w:date="2016-04-15T18:28:00Z">
        <w:r w:rsidR="00A257FD" w:rsidRPr="00BF54A3">
          <w:rPr>
            <w:rFonts w:asciiTheme="minorHAnsi" w:hAnsiTheme="minorHAnsi"/>
            <w:b/>
            <w:noProof/>
            <w:lang w:val="en-US"/>
          </w:rPr>
          <w:t>BLUP</w:t>
        </w:r>
      </w:ins>
      <w:ins w:id="70" w:author="Peter Sørensen" w:date="2016-04-15T18:38:00Z">
        <w:r w:rsidRPr="00BF54A3">
          <w:rPr>
            <w:rFonts w:asciiTheme="minorHAnsi" w:hAnsiTheme="minorHAnsi"/>
            <w:b/>
            <w:noProof/>
            <w:lang w:val="en-US"/>
          </w:rPr>
          <w:t>:</w:t>
        </w:r>
      </w:ins>
      <w:ins w:id="71" w:author="Peter Sørensen" w:date="2016-04-15T18:30:00Z">
        <w:r w:rsidR="00A257FD">
          <w:rPr>
            <w:rFonts w:asciiTheme="minorHAnsi" w:hAnsiTheme="minorHAnsi"/>
            <w:noProof/>
            <w:lang w:val="en-US"/>
          </w:rPr>
          <w:t xml:space="preserve"> </w:t>
        </w:r>
      </w:ins>
      <w:ins w:id="72" w:author="Peter Sørensen" w:date="2016-04-15T18:38:00Z">
        <w:r w:rsidRPr="00BF54A3">
          <w:rPr>
            <w:rFonts w:asciiTheme="minorHAnsi" w:hAnsiTheme="minorHAnsi"/>
            <w:noProof/>
            <w:lang w:val="en-US"/>
          </w:rPr>
          <w:t>T</w:t>
        </w:r>
      </w:ins>
      <w:ins w:id="73" w:author="Peter Sørensen" w:date="2016-04-13T12:47:00Z">
        <w:r w:rsidR="00D77B12" w:rsidRPr="00BF54A3">
          <w:rPr>
            <w:rFonts w:asciiTheme="minorHAnsi" w:hAnsiTheme="minorHAnsi"/>
            <w:noProof/>
            <w:lang w:val="en-US"/>
          </w:rPr>
          <w:t>otal genomic value</w:t>
        </w:r>
      </w:ins>
      <w:ins w:id="74" w:author="Peter Sørensen" w:date="2016-04-13T12:46:00Z">
        <w:r w:rsidR="00D77B12" w:rsidRPr="00BF54A3">
          <w:rPr>
            <w:rFonts w:asciiTheme="minorHAnsi" w:hAnsiTheme="minorHAnsi"/>
            <w:noProof/>
            <w:lang w:val="en-US"/>
          </w:rPr>
          <w:t xml:space="preserve"> </w:t>
        </w:r>
      </w:ins>
      <w:ins w:id="75" w:author="Peter Sørensen" w:date="2016-04-13T12:47:00Z">
        <w:r w:rsidR="00D77B12" w:rsidRPr="00BF54A3">
          <w:rPr>
            <w:rFonts w:asciiTheme="minorHAnsi" w:hAnsiTheme="minorHAnsi"/>
            <w:noProof/>
            <w:lang w:val="en-US"/>
          </w:rPr>
          <w:t xml:space="preserve">of lines </w:t>
        </w:r>
      </w:ins>
      <w:ins w:id="76" w:author="Peter Sørensen" w:date="2016-04-13T12:46:00Z">
        <w:r w:rsidR="00D77B12" w:rsidRPr="00BF54A3">
          <w:rPr>
            <w:rFonts w:asciiTheme="minorHAnsi" w:hAnsiTheme="minorHAnsi"/>
            <w:noProof/>
            <w:lang w:val="en-US"/>
          </w:rPr>
          <w:t xml:space="preserve">in validation </w:t>
        </w:r>
      </w:ins>
      <w:ins w:id="77" w:author="Peter Sørensen" w:date="2016-04-13T12:47:00Z">
        <w:r w:rsidR="00D77B12" w:rsidRPr="00BF54A3">
          <w:rPr>
            <w:rFonts w:asciiTheme="minorHAnsi" w:hAnsiTheme="minorHAnsi"/>
            <w:noProof/>
            <w:lang w:val="en-US"/>
          </w:rPr>
          <w:t>data</w:t>
        </w:r>
      </w:ins>
      <w:ins w:id="78" w:author="Peter Sørensen" w:date="2016-04-15T18:37:00Z">
        <w:r w:rsidRPr="00BF54A3">
          <w:rPr>
            <w:rFonts w:asciiTheme="minorHAnsi" w:hAnsiTheme="minorHAnsi"/>
            <w:noProof/>
            <w:lang w:val="en-US"/>
          </w:rPr>
          <w:t xml:space="preserve"> </w:t>
        </w:r>
      </w:ins>
      <w:bookmarkStart w:id="79" w:name="GrindEQpgref54e5b4246"/>
      <w:bookmarkEnd w:id="79"/>
      <w:ins w:id="80" w:author="Peter Sørensen" w:date="2016-04-15T18:38:00Z">
        <w:r w:rsidRPr="00BF54A3">
          <w:rPr>
            <w:rFonts w:asciiTheme="minorHAnsi" w:hAnsiTheme="minorHAnsi"/>
            <w:noProof/>
            <w:lang w:val="en-US"/>
          </w:rPr>
          <w:t xml:space="preserve">was predicted conditional on </w:t>
        </w:r>
      </w:ins>
      <w:ins w:id="81" w:author="Peter Sørensen" w:date="2016-04-15T18:27:00Z">
        <w:r w:rsidR="00A257FD" w:rsidRPr="00BF54A3">
          <w:rPr>
            <w:rFonts w:asciiTheme="minorHAnsi" w:hAnsiTheme="minorHAnsi"/>
            <w:noProof/>
            <w:lang w:val="en-US"/>
          </w:rPr>
          <w:t>the observed pheno</w:t>
        </w:r>
        <w:r w:rsidR="00A257FD">
          <w:rPr>
            <w:rFonts w:asciiTheme="minorHAnsi" w:hAnsiTheme="minorHAnsi"/>
            <w:noProof/>
            <w:lang w:val="en-US"/>
          </w:rPr>
          <w:t>types for the lines in the training data</w:t>
        </w:r>
      </w:ins>
      <w:ins w:id="82" w:author="Peter Sørensen" w:date="2016-04-15T18:28:00Z">
        <w:r w:rsidR="00A257FD">
          <w:rPr>
            <w:rFonts w:asciiTheme="minorHAnsi" w:hAnsiTheme="minorHAnsi"/>
            <w:noProof/>
            <w:lang w:val="en-US"/>
          </w:rPr>
          <w:t>.</w:t>
        </w:r>
      </w:ins>
      <w:ins w:id="83" w:author="Peter Sørensen" w:date="2016-04-15T18:27:00Z">
        <w:r w:rsidR="00A257FD" w:rsidRPr="00D77B12">
          <w:rPr>
            <w:rFonts w:asciiTheme="minorHAnsi" w:hAnsiTheme="minorHAnsi"/>
            <w:noProof/>
            <w:lang w:val="en-US"/>
          </w:rPr>
          <w:t xml:space="preserve"> </w:t>
        </w:r>
      </w:ins>
      <w:r w:rsidR="00D77B12" w:rsidRPr="00D77B12">
        <w:rPr>
          <w:rFonts w:asciiTheme="minorHAnsi" w:hAnsiTheme="minorHAnsi"/>
          <w:noProof/>
          <w:lang w:val="en-US"/>
        </w:rPr>
        <w:t>In the GFBLUP model the conditional expectation of the total genomic values for the lines in the validation data</w:t>
      </w:r>
      <m:oMath>
        <m:r>
          <w:rPr>
            <w:rFonts w:ascii="Cambria Math" w:hAnsi="Cambria Math"/>
            <w:noProof/>
            <w:lang w:val="en-US"/>
          </w:rPr>
          <m:t xml:space="preserve"> </m:t>
        </m:r>
        <m:r>
          <m:rPr>
            <m:sty m:val="p"/>
          </m:rPr>
          <w:rPr>
            <w:rFonts w:ascii="Cambria Math" w:hAnsi="Cambria Math"/>
            <w:noProof/>
            <w:lang w:val="en-US"/>
          </w:rPr>
          <m:t>(</m:t>
        </m:r>
        <m:sSub>
          <m:sSubPr>
            <m:ctrlPr>
              <w:rPr>
                <w:rFonts w:ascii="Cambria Math" w:hAnsi="Cambria Math"/>
                <w:noProof/>
              </w:rPr>
            </m:ctrlPr>
          </m:sSubPr>
          <m:e>
            <m:acc>
              <m:accPr>
                <m:ctrlPr>
                  <w:rPr>
                    <w:rFonts w:ascii="Cambria Math" w:hAnsi="Cambria Math"/>
                    <w:b/>
                    <w:noProof/>
                    <w:lang w:val="en-US"/>
                  </w:rPr>
                </m:ctrlPr>
              </m:accPr>
              <m:e>
                <m:r>
                  <m:rPr>
                    <m:sty m:val="b"/>
                  </m:rPr>
                  <w:rPr>
                    <w:rFonts w:ascii="Cambria Math" w:hAnsi="Cambria Math"/>
                    <w:noProof/>
                    <w:lang w:val="en-US"/>
                  </w:rPr>
                  <m:t>g</m:t>
                </m:r>
              </m:e>
            </m:acc>
          </m:e>
          <m:sub>
            <m:r>
              <m:rPr>
                <m:sty m:val="p"/>
              </m:rPr>
              <w:rPr>
                <w:rFonts w:ascii="Cambria Math" w:hAnsi="Cambria Math"/>
                <w:noProof/>
                <w:lang w:val="en-US"/>
              </w:rPr>
              <m:t>1</m:t>
            </m:r>
          </m:sub>
        </m:sSub>
        <m:r>
          <m:rPr>
            <m:sty m:val="p"/>
          </m:rPr>
          <w:rPr>
            <w:rFonts w:ascii="Cambria Math" w:hAnsi="Cambria Math"/>
            <w:noProof/>
            <w:lang w:val="en-US"/>
          </w:rPr>
          <m:t xml:space="preserve">= </m:t>
        </m:r>
        <m:sSub>
          <m:sSubPr>
            <m:ctrlPr>
              <w:rPr>
                <w:rFonts w:ascii="Cambria Math" w:hAnsi="Cambria Math"/>
                <w:noProof/>
              </w:rPr>
            </m:ctrlPr>
          </m:sSubPr>
          <m:e>
            <m:acc>
              <m:accPr>
                <m:ctrlPr>
                  <w:rPr>
                    <w:rFonts w:ascii="Cambria Math" w:hAnsi="Cambria Math"/>
                    <w:b/>
                    <w:noProof/>
                    <w:lang w:val="en-US"/>
                  </w:rPr>
                </m:ctrlPr>
              </m:accPr>
              <m:e>
                <m:r>
                  <m:rPr>
                    <m:sty m:val="b"/>
                  </m:rPr>
                  <w:rPr>
                    <w:rFonts w:ascii="Cambria Math" w:hAnsi="Cambria Math"/>
                    <w:noProof/>
                    <w:lang w:val="en-US"/>
                  </w:rPr>
                  <m:t>f</m:t>
                </m:r>
              </m:e>
            </m:acc>
          </m:e>
          <m:sub>
            <m:r>
              <m:rPr>
                <m:sty m:val="p"/>
              </m:rPr>
              <w:rPr>
                <w:rFonts w:ascii="Cambria Math" w:hAnsi="Cambria Math"/>
                <w:noProof/>
                <w:lang w:val="en-US"/>
              </w:rPr>
              <m:t>1</m:t>
            </m:r>
          </m:sub>
        </m:sSub>
        <m:r>
          <m:rPr>
            <m:sty m:val="p"/>
          </m:rPr>
          <w:rPr>
            <w:rFonts w:ascii="Cambria Math" w:hAnsi="Cambria Math"/>
            <w:noProof/>
            <w:lang w:val="en-US"/>
          </w:rPr>
          <m:t xml:space="preserve">+ </m:t>
        </m:r>
        <m:sSub>
          <m:sSubPr>
            <m:ctrlPr>
              <w:rPr>
                <w:rFonts w:ascii="Cambria Math" w:hAnsi="Cambria Math"/>
                <w:noProof/>
              </w:rPr>
            </m:ctrlPr>
          </m:sSubPr>
          <m:e>
            <m:acc>
              <m:accPr>
                <m:ctrlPr>
                  <w:rPr>
                    <w:rFonts w:ascii="Cambria Math" w:hAnsi="Cambria Math"/>
                    <w:b/>
                    <w:noProof/>
                    <w:lang w:val="en-US"/>
                  </w:rPr>
                </m:ctrlPr>
              </m:accPr>
              <m:e>
                <m:r>
                  <m:rPr>
                    <m:sty m:val="b"/>
                  </m:rPr>
                  <w:rPr>
                    <w:rFonts w:ascii="Cambria Math" w:hAnsi="Cambria Math"/>
                    <w:noProof/>
                    <w:lang w:val="en-US"/>
                  </w:rPr>
                  <m:t>r</m:t>
                </m:r>
              </m:e>
            </m:acc>
          </m:e>
          <m:sub>
            <m:r>
              <m:rPr>
                <m:sty m:val="p"/>
              </m:rPr>
              <w:rPr>
                <w:rFonts w:ascii="Cambria Math" w:hAnsi="Cambria Math"/>
                <w:noProof/>
                <w:lang w:val="en-US"/>
              </w:rPr>
              <m:t>1</m:t>
            </m:r>
          </m:sub>
        </m:sSub>
        <m:r>
          <m:rPr>
            <m:sty m:val="p"/>
          </m:rPr>
          <w:rPr>
            <w:rFonts w:ascii="Cambria Math" w:hAnsi="Cambria Math"/>
            <w:noProof/>
            <w:lang w:val="en-US"/>
          </w:rPr>
          <m:t xml:space="preserve">) </m:t>
        </m:r>
      </m:oMath>
      <w:r w:rsidR="00D77B12" w:rsidRPr="00D77B12">
        <w:rPr>
          <w:rFonts w:asciiTheme="minorHAnsi" w:hAnsiTheme="minorHAnsi"/>
          <w:noProof/>
          <w:lang w:val="en-US"/>
        </w:rPr>
        <w:t>given the observed phenotypes</w:t>
      </w:r>
      <m:oMath>
        <m:r>
          <w:rPr>
            <w:rFonts w:ascii="Cambria Math" w:hAnsi="Cambria Math"/>
            <w:noProof/>
            <w:lang w:val="en-US"/>
          </w:rPr>
          <m:t xml:space="preserve"> </m:t>
        </m:r>
      </m:oMath>
      <w:r w:rsidR="00D77B12" w:rsidRPr="00D77B12">
        <w:rPr>
          <w:rFonts w:asciiTheme="minorHAnsi" w:hAnsiTheme="minorHAnsi"/>
          <w:noProof/>
          <w:lang w:val="en-US"/>
        </w:rPr>
        <w:t>for the lines in the training data (</w:t>
      </w:r>
      <m:oMath>
        <m:sSub>
          <m:sSubPr>
            <m:ctrlPr>
              <w:rPr>
                <w:rFonts w:ascii="Cambria Math" w:hAnsi="Cambria Math"/>
                <w:noProof/>
              </w:rPr>
            </m:ctrlPr>
          </m:sSubPr>
          <m:e>
            <m:r>
              <m:rPr>
                <m:sty m:val="bi"/>
              </m:rPr>
              <w:rPr>
                <w:rFonts w:ascii="Cambria Math" w:hAnsi="Cambria Math"/>
                <w:noProof/>
              </w:rPr>
              <m:t>y</m:t>
            </m:r>
          </m:e>
          <m:sub>
            <m:r>
              <m:rPr>
                <m:sty m:val="p"/>
              </m:rPr>
              <w:rPr>
                <w:rFonts w:ascii="Cambria Math" w:hAnsi="Cambria Math"/>
                <w:noProof/>
                <w:lang w:val="en-US"/>
              </w:rPr>
              <m:t>2</m:t>
            </m:r>
          </m:sub>
        </m:sSub>
      </m:oMath>
      <w:r w:rsidR="00D77B12" w:rsidRPr="00D77B12">
        <w:rPr>
          <w:rFonts w:asciiTheme="minorHAnsi" w:hAnsiTheme="minorHAnsi"/>
          <w:noProof/>
          <w:lang w:val="en-US"/>
        </w:rPr>
        <w:t xml:space="preserve">) can be written as: </w:t>
      </w:r>
    </w:p>
    <w:p w14:paraId="5A054813" w14:textId="77777777" w:rsidR="00D77B12" w:rsidRPr="00D77B12" w:rsidRDefault="00D77B12" w:rsidP="00D77B12">
      <w:pPr>
        <w:tabs>
          <w:tab w:val="center" w:pos="4800"/>
          <w:tab w:val="right" w:pos="9500"/>
        </w:tabs>
        <w:spacing w:line="480" w:lineRule="auto"/>
        <w:rPr>
          <w:rFonts w:asciiTheme="minorHAnsi" w:hAnsiTheme="minorHAnsi"/>
          <w:noProof/>
          <w:lang w:val="en-US"/>
        </w:rPr>
      </w:pPr>
      <w:r w:rsidRPr="00D77B12">
        <w:rPr>
          <w:rFonts w:asciiTheme="minorHAnsi" w:hAnsiTheme="minorHAnsi"/>
          <w:noProof/>
          <w:lang w:val="en-US"/>
        </w:rPr>
        <w:tab/>
      </w:r>
      <m:oMath>
        <m:sSub>
          <m:sSubPr>
            <m:ctrlPr>
              <w:rPr>
                <w:rFonts w:ascii="Cambria Math" w:hAnsi="Cambria Math"/>
                <w:noProof/>
              </w:rPr>
            </m:ctrlPr>
          </m:sSubPr>
          <m:e>
            <m:acc>
              <m:accPr>
                <m:ctrlPr>
                  <w:rPr>
                    <w:rFonts w:ascii="Cambria Math" w:hAnsi="Cambria Math"/>
                    <w:b/>
                    <w:noProof/>
                    <w:lang w:val="en-US"/>
                  </w:rPr>
                </m:ctrlPr>
              </m:accPr>
              <m:e>
                <m:r>
                  <m:rPr>
                    <m:sty m:val="b"/>
                  </m:rPr>
                  <w:rPr>
                    <w:rFonts w:ascii="Cambria Math" w:hAnsi="Cambria Math"/>
                    <w:noProof/>
                    <w:lang w:val="en-US"/>
                  </w:rPr>
                  <m:t>g</m:t>
                </m:r>
              </m:e>
            </m:acc>
          </m:e>
          <m:sub>
            <m:r>
              <m:rPr>
                <m:sty m:val="p"/>
              </m:rPr>
              <w:rPr>
                <w:rFonts w:ascii="Cambria Math" w:hAnsi="Cambria Math"/>
                <w:noProof/>
                <w:lang w:val="en-US"/>
              </w:rPr>
              <m:t>1</m:t>
            </m:r>
          </m:sub>
        </m:sSub>
        <m:r>
          <w:rPr>
            <w:rFonts w:ascii="Cambria Math" w:hAnsi="Cambria Math"/>
            <w:noProof/>
          </w:rPr>
          <m:t>=E</m:t>
        </m:r>
        <m:r>
          <m:rPr>
            <m:sty m:val="p"/>
          </m:rPr>
          <w:rPr>
            <w:rFonts w:ascii="Cambria Math" w:hAnsi="Cambria Math"/>
            <w:noProof/>
            <w:lang w:val="en-US"/>
          </w:rPr>
          <m:t>(</m:t>
        </m:r>
        <m:sSub>
          <m:sSubPr>
            <m:ctrlPr>
              <w:rPr>
                <w:rFonts w:ascii="Cambria Math" w:hAnsi="Cambria Math"/>
                <w:noProof/>
              </w:rPr>
            </m:ctrlPr>
          </m:sSubPr>
          <m:e>
            <m:r>
              <m:rPr>
                <m:sty m:val="bi"/>
              </m:rPr>
              <w:rPr>
                <w:rFonts w:ascii="Cambria Math" w:hAnsi="Cambria Math"/>
                <w:noProof/>
              </w:rPr>
              <m:t>g</m:t>
            </m:r>
          </m:e>
          <m:sub>
            <m:r>
              <m:rPr>
                <m:sty m:val="p"/>
              </m:rP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noProof/>
              </w:rPr>
            </m:ctrlPr>
          </m:sSubPr>
          <m:e>
            <m:r>
              <m:rPr>
                <m:sty m:val="bi"/>
              </m:rPr>
              <w:rPr>
                <w:rFonts w:ascii="Cambria Math" w:hAnsi="Cambria Math"/>
                <w:noProof/>
              </w:rPr>
              <m:t>y</m:t>
            </m:r>
          </m:e>
          <m:sub>
            <m:r>
              <m:rPr>
                <m:sty m:val="p"/>
              </m:rPr>
              <w:rPr>
                <w:rFonts w:ascii="Cambria Math" w:hAnsi="Cambria Math"/>
                <w:noProof/>
                <w:lang w:val="en-US"/>
              </w:rPr>
              <m:t>2</m:t>
            </m:r>
          </m:sub>
        </m:sSub>
        <m:r>
          <m:rPr>
            <m:sty m:val="p"/>
          </m:rPr>
          <w:rPr>
            <w:rFonts w:ascii="Cambria Math" w:hAnsi="Cambria Math"/>
            <w:noProof/>
            <w:lang w:val="en-US"/>
          </w:rPr>
          <m:t>)=</m:t>
        </m:r>
        <m:d>
          <m:dPr>
            <m:ctrlPr>
              <w:rPr>
                <w:rFonts w:ascii="Cambria Math" w:hAnsi="Cambria Math"/>
                <w:noProof/>
              </w:rPr>
            </m:ctrlPr>
          </m:dPr>
          <m:e>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rPr>
                      <m:t>12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f</m:t>
                </m:r>
              </m:sub>
              <m:sup>
                <m:r>
                  <m:rPr>
                    <m:sty m:val="p"/>
                  </m:rPr>
                  <w:rPr>
                    <w:rFonts w:ascii="Cambria Math" w:hAnsi="Cambria Math"/>
                    <w:noProof/>
                    <w:lang w:val="en-US"/>
                  </w:rPr>
                  <m:t>2</m:t>
                </m:r>
              </m:sup>
            </m:sSubSup>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r</m:t>
                    </m:r>
                  </m:e>
                  <m:sub>
                    <m:r>
                      <w:rPr>
                        <w:rFonts w:ascii="Cambria Math" w:hAnsi="Cambria Math"/>
                        <w:noProof/>
                      </w:rPr>
                      <m:t>12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r</m:t>
                </m:r>
              </m:sub>
              <m:sup>
                <m:r>
                  <m:rPr>
                    <m:sty m:val="p"/>
                  </m:rPr>
                  <w:rPr>
                    <w:rFonts w:ascii="Cambria Math" w:hAnsi="Cambria Math"/>
                    <w:noProof/>
                    <w:lang w:val="en-US"/>
                  </w:rPr>
                  <m:t>2</m:t>
                </m:r>
              </m:sup>
            </m:sSubSup>
          </m:e>
        </m:d>
        <m:sSup>
          <m:sSupPr>
            <m:ctrlPr>
              <w:rPr>
                <w:rFonts w:ascii="Cambria Math" w:hAnsi="Cambria Math"/>
                <w:noProof/>
              </w:rPr>
            </m:ctrlPr>
          </m:sSupPr>
          <m:e>
            <m:d>
              <m:dPr>
                <m:begChr m:val="["/>
                <m:endChr m:val="]"/>
                <m:ctrlPr>
                  <w:rPr>
                    <w:rFonts w:ascii="Cambria Math" w:hAnsi="Cambria Math"/>
                    <w:noProof/>
                  </w:rPr>
                </m:ctrlPr>
              </m:dPr>
              <m:e>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rPr>
                          <m:t>22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f</m:t>
                    </m:r>
                  </m:sub>
                  <m:sup>
                    <m:r>
                      <m:rPr>
                        <m:sty m:val="p"/>
                      </m:rPr>
                      <w:rPr>
                        <w:rFonts w:ascii="Cambria Math" w:hAnsi="Cambria Math"/>
                        <w:noProof/>
                        <w:lang w:val="en-US"/>
                      </w:rPr>
                      <m:t>2</m:t>
                    </m:r>
                  </m:sup>
                </m:sSubSup>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r</m:t>
                        </m:r>
                      </m:e>
                      <m:sub>
                        <m:r>
                          <w:rPr>
                            <w:rFonts w:ascii="Cambria Math" w:hAnsi="Cambria Math"/>
                            <w:noProof/>
                          </w:rPr>
                          <m:t>22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r</m:t>
                    </m:r>
                  </m:sub>
                  <m:sup>
                    <m:r>
                      <m:rPr>
                        <m:sty m:val="p"/>
                      </m:rPr>
                      <w:rPr>
                        <w:rFonts w:ascii="Cambria Math" w:hAnsi="Cambria Math"/>
                        <w:noProof/>
                        <w:lang w:val="en-US"/>
                      </w:rPr>
                      <m:t>2</m:t>
                    </m:r>
                  </m:sup>
                </m:sSubSup>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I</m:t>
                    </m:r>
                  </m:e>
                  <m:sub>
                    <m:r>
                      <m:rPr>
                        <m:sty m:val="p"/>
                      </m:rPr>
                      <w:rPr>
                        <w:rFonts w:ascii="Cambria Math" w:hAnsi="Cambria Math"/>
                        <w:noProof/>
                        <w:lang w:val="en-US"/>
                      </w:rPr>
                      <m:t>22</m:t>
                    </m:r>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e</m:t>
                    </m:r>
                  </m:sub>
                  <m:sup>
                    <m:r>
                      <m:rPr>
                        <m:sty m:val="p"/>
                      </m:rPr>
                      <w:rPr>
                        <w:rFonts w:ascii="Cambria Math" w:hAnsi="Cambria Math"/>
                        <w:noProof/>
                        <w:lang w:val="en-US"/>
                      </w:rPr>
                      <m:t>2</m:t>
                    </m:r>
                  </m:sup>
                </m:sSubSup>
              </m:e>
            </m:d>
          </m:e>
          <m:sup>
            <m:r>
              <m:rPr>
                <m:sty m:val="p"/>
              </m:rPr>
              <w:rPr>
                <w:rFonts w:ascii="Cambria Math" w:hAnsi="Cambria Math"/>
                <w:noProof/>
                <w:lang w:val="en-US"/>
              </w:rPr>
              <m:t>-1</m:t>
            </m:r>
          </m:sup>
        </m:sSup>
        <m:r>
          <m:rPr>
            <m:sty m:val="p"/>
          </m:rPr>
          <w:rPr>
            <w:rFonts w:ascii="Cambria Math" w:hAnsi="Cambria Math"/>
            <w:noProof/>
            <w:lang w:val="en-US"/>
          </w:rPr>
          <m:t>(</m:t>
        </m:r>
        <m:sSub>
          <m:sSubPr>
            <m:ctrlPr>
              <w:rPr>
                <w:rFonts w:ascii="Cambria Math" w:hAnsi="Cambria Math"/>
                <w:noProof/>
              </w:rPr>
            </m:ctrlPr>
          </m:sSubPr>
          <m:e>
            <m:r>
              <m:rPr>
                <m:sty m:val="bi"/>
              </m:rPr>
              <w:rPr>
                <w:rFonts w:ascii="Cambria Math" w:hAnsi="Cambria Math"/>
                <w:noProof/>
              </w:rPr>
              <m:t>y</m:t>
            </m:r>
          </m:e>
          <m:sub>
            <m:r>
              <m:rPr>
                <m:sty m:val="p"/>
              </m:rPr>
              <w:rPr>
                <w:rFonts w:ascii="Cambria Math" w:hAnsi="Cambria Math"/>
                <w:noProof/>
                <w:lang w:val="en-US"/>
              </w:rPr>
              <m:t>2</m:t>
            </m:r>
          </m:sub>
        </m:sSub>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X</m:t>
            </m:r>
          </m:e>
          <m:sub>
            <m:r>
              <m:rPr>
                <m:sty m:val="p"/>
              </m:rPr>
              <w:rPr>
                <w:rFonts w:ascii="Cambria Math" w:hAnsi="Cambria Math"/>
                <w:noProof/>
                <w:lang w:val="en-US"/>
              </w:rPr>
              <m:t>2</m:t>
            </m:r>
          </m:sub>
        </m:sSub>
        <m:sSub>
          <m:sSubPr>
            <m:ctrlPr>
              <w:rPr>
                <w:rFonts w:ascii="Cambria Math" w:hAnsi="Cambria Math"/>
                <w:noProof/>
              </w:rPr>
            </m:ctrlPr>
          </m:sSubPr>
          <m:e>
            <m:acc>
              <m:accPr>
                <m:ctrlPr>
                  <w:rPr>
                    <w:rFonts w:ascii="Cambria Math" w:hAnsi="Cambria Math"/>
                    <w:b/>
                    <w:noProof/>
                  </w:rPr>
                </m:ctrlPr>
              </m:accPr>
              <m:e>
                <m:r>
                  <m:rPr>
                    <m:sty m:val="b"/>
                  </m:rPr>
                  <w:rPr>
                    <w:rFonts w:ascii="Cambria Math" w:hAnsi="Cambria Math"/>
                    <w:noProof/>
                  </w:rPr>
                  <m:t>b</m:t>
                </m:r>
              </m:e>
            </m:acc>
          </m:e>
          <m:sub>
            <m:r>
              <m:rPr>
                <m:sty m:val="p"/>
              </m:rPr>
              <w:rPr>
                <w:rFonts w:ascii="Cambria Math" w:hAnsi="Cambria Math"/>
                <w:noProof/>
                <w:lang w:val="en-US"/>
              </w:rPr>
              <m:t>2</m:t>
            </m:r>
          </m:sub>
        </m:sSub>
        <m:r>
          <m:rPr>
            <m:sty m:val="p"/>
          </m:rPr>
          <w:rPr>
            <w:rFonts w:ascii="Cambria Math" w:hAnsi="Cambria Math"/>
            <w:noProof/>
            <w:lang w:val="en-US"/>
          </w:rPr>
          <m:t>)</m:t>
        </m:r>
      </m:oMath>
    </w:p>
    <w:p w14:paraId="17AAEB27" w14:textId="77777777" w:rsidR="00D77B12" w:rsidRPr="00D77B12" w:rsidRDefault="00D77B12" w:rsidP="00D77B12">
      <w:pPr>
        <w:tabs>
          <w:tab w:val="center" w:pos="4800"/>
          <w:tab w:val="right" w:pos="9500"/>
        </w:tabs>
        <w:spacing w:line="480" w:lineRule="auto"/>
        <w:rPr>
          <w:rFonts w:asciiTheme="minorHAnsi" w:hAnsiTheme="minorHAnsi"/>
          <w:noProof/>
          <w:lang w:val="en-US"/>
        </w:rPr>
      </w:pPr>
      <w:r w:rsidRPr="00D77B12">
        <w:rPr>
          <w:rFonts w:asciiTheme="minorHAnsi" w:hAnsiTheme="minorHAnsi"/>
          <w:noProof/>
          <w:lang w:val="en-US"/>
        </w:rPr>
        <w:t xml:space="preserve">where the genomic relationship matrix for the genomic feature </w:t>
      </w:r>
      <m:oMath>
        <m:sSub>
          <m:sSubPr>
            <m:ctrlPr>
              <w:rPr>
                <w:rFonts w:ascii="Cambria Math" w:hAnsi="Cambria Math"/>
                <w:noProof/>
              </w:rPr>
            </m:ctrlPr>
          </m:sSubPr>
          <m:e>
            <m:r>
              <m:rPr>
                <m:sty m:val="b"/>
              </m:rPr>
              <w:rPr>
                <w:rFonts w:ascii="Cambria Math" w:hAnsi="Cambria Math"/>
                <w:noProof/>
              </w:rPr>
              <m:t>G</m:t>
            </m:r>
          </m:e>
          <m:sub>
            <m:r>
              <w:rPr>
                <w:rFonts w:ascii="Cambria Math" w:hAnsi="Cambria Math"/>
                <w:noProof/>
              </w:rPr>
              <m:t>f</m:t>
            </m:r>
          </m:sub>
        </m:sSub>
        <m:r>
          <m:rPr>
            <m:sty m:val="p"/>
          </m:rPr>
          <w:rPr>
            <w:rFonts w:ascii="Cambria Math" w:hAnsi="Cambria Math"/>
            <w:noProof/>
            <w:lang w:val="en-US"/>
          </w:rPr>
          <m:t>=</m:t>
        </m:r>
        <m:d>
          <m:dPr>
            <m:ctrlPr>
              <w:rPr>
                <w:rFonts w:ascii="Cambria Math" w:hAnsi="Cambria Math"/>
                <w:noProof/>
                <w:lang w:val="en-US"/>
              </w:rPr>
            </m:ctrlPr>
          </m:dPr>
          <m:e>
            <m:m>
              <m:mPr>
                <m:plcHide m:val="1"/>
                <m:mcs>
                  <m:mc>
                    <m:mcPr>
                      <m:count m:val="2"/>
                      <m:mcJc m:val="left"/>
                    </m:mcPr>
                  </m:mc>
                </m:mcs>
                <m:ctrlPr>
                  <w:rPr>
                    <w:rFonts w:ascii="Cambria Math" w:hAnsi="Cambria Math"/>
                    <w:noProof/>
                  </w:rPr>
                </m:ctrlPr>
              </m:mPr>
              <m:mr>
                <m:e>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11</m:t>
                          </m:r>
                        </m:sub>
                      </m:sSub>
                    </m:sub>
                  </m:sSub>
                </m:e>
                <m:e>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12</m:t>
                          </m:r>
                        </m:sub>
                      </m:sSub>
                    </m:sub>
                  </m:sSub>
                </m:e>
              </m:mr>
              <m:mr>
                <m:e>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21</m:t>
                          </m:r>
                        </m:sub>
                      </m:sSub>
                    </m:sub>
                  </m:sSub>
                </m:e>
                <m:e>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22</m:t>
                          </m:r>
                        </m:sub>
                      </m:sSub>
                    </m:sub>
                  </m:sSub>
                </m:e>
              </m:mr>
            </m:m>
          </m:e>
        </m:d>
      </m:oMath>
      <w:r w:rsidRPr="00D77B12">
        <w:rPr>
          <w:rFonts w:asciiTheme="minorHAnsi" w:hAnsiTheme="minorHAnsi"/>
          <w:noProof/>
          <w:lang w:val="en-US"/>
        </w:rPr>
        <w:t xml:space="preserve"> is partioned according to relationships between the lines in the training data (</w:t>
      </w:r>
      <m:oMath>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11</m:t>
                </m:r>
              </m:sub>
            </m:sSub>
          </m:sub>
        </m:sSub>
      </m:oMath>
      <w:r w:rsidRPr="00D77B12">
        <w:rPr>
          <w:rFonts w:asciiTheme="minorHAnsi" w:hAnsiTheme="minorHAnsi"/>
          <w:noProof/>
          <w:lang w:val="en-US"/>
        </w:rPr>
        <w:t>), between the lines in the validation data (</w:t>
      </w:r>
      <m:oMath>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22</m:t>
                </m:r>
              </m:sub>
            </m:sSub>
          </m:sub>
        </m:sSub>
      </m:oMath>
      <w:r w:rsidRPr="00D77B12">
        <w:rPr>
          <w:rFonts w:asciiTheme="minorHAnsi" w:hAnsiTheme="minorHAnsi"/>
          <w:noProof/>
          <w:lang w:val="en-US"/>
        </w:rPr>
        <w:t>) and between the lines in the training and validation data (</w:t>
      </w:r>
      <m:oMath>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12</m:t>
                </m:r>
              </m:sub>
            </m:sSub>
          </m:sub>
        </m:sSub>
      </m:oMath>
      <w:r w:rsidRPr="00D77B12">
        <w:rPr>
          <w:rFonts w:asciiTheme="minorHAnsi" w:hAnsiTheme="minorHAnsi"/>
          <w:noProof/>
          <w:lang w:val="en-US"/>
        </w:rPr>
        <w:t xml:space="preserve">). A similar partionining is applied to </w:t>
      </w:r>
      <w:r w:rsidRPr="00D77B12">
        <w:rPr>
          <w:rFonts w:asciiTheme="minorHAnsi" w:hAnsiTheme="minorHAnsi"/>
          <w:b/>
          <w:noProof/>
          <w:lang w:val="en-US"/>
        </w:rPr>
        <w:t>G</w:t>
      </w:r>
      <w:r w:rsidRPr="00D77B12">
        <w:rPr>
          <w:rFonts w:asciiTheme="minorHAnsi" w:hAnsiTheme="minorHAnsi"/>
          <w:noProof/>
          <w:vertAlign w:val="subscript"/>
          <w:lang w:val="en-US"/>
        </w:rPr>
        <w:t>r</w:t>
      </w:r>
      <w:r w:rsidRPr="00D77B12">
        <w:rPr>
          <w:rFonts w:asciiTheme="minorHAnsi" w:hAnsiTheme="minorHAnsi"/>
          <w:noProof/>
          <w:lang w:val="en-US"/>
        </w:rPr>
        <w:t xml:space="preserve"> and </w:t>
      </w:r>
      <w:r w:rsidRPr="00D77B12">
        <w:rPr>
          <w:rFonts w:asciiTheme="minorHAnsi" w:hAnsiTheme="minorHAnsi"/>
          <w:b/>
          <w:noProof/>
          <w:lang w:val="en-US"/>
        </w:rPr>
        <w:t>I</w:t>
      </w:r>
      <w:r w:rsidRPr="00D77B12">
        <w:rPr>
          <w:rFonts w:asciiTheme="minorHAnsi" w:hAnsiTheme="minorHAnsi"/>
          <w:noProof/>
          <w:lang w:val="en-US"/>
        </w:rPr>
        <w:t xml:space="preserve"> in the GFBLUP model. For the sake of simplicity we have ignored the design matrix </w:t>
      </w:r>
      <w:r w:rsidRPr="00D77B12">
        <w:rPr>
          <w:rFonts w:asciiTheme="minorHAnsi" w:hAnsiTheme="minorHAnsi"/>
          <w:b/>
          <w:noProof/>
          <w:lang w:val="en-US"/>
        </w:rPr>
        <w:t>Z</w:t>
      </w:r>
      <w:r w:rsidRPr="00D77B12">
        <w:rPr>
          <w:rFonts w:asciiTheme="minorHAnsi" w:hAnsiTheme="minorHAnsi"/>
          <w:noProof/>
          <w:lang w:val="en-US"/>
        </w:rPr>
        <w:t xml:space="preserve"> and the replicate within line effects in the expression for the conditional expectation. </w:t>
      </w:r>
      <w:r w:rsidRPr="00D77B12">
        <w:rPr>
          <w:rFonts w:asciiTheme="minorHAnsi" w:hAnsiTheme="minorHAnsi"/>
          <w:noProof/>
          <w:lang w:val="en-US"/>
        </w:rPr>
        <w:lastRenderedPageBreak/>
        <w:t>Thus the total genomic value is predicted using the estimated variance components (</w:t>
      </w:r>
      <m:oMath>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f</m:t>
            </m:r>
          </m:sub>
          <m:sup>
            <m:r>
              <m:rPr>
                <m:sty m:val="p"/>
              </m:rPr>
              <w:rPr>
                <w:rFonts w:ascii="Cambria Math" w:hAnsi="Cambria Math"/>
                <w:noProof/>
                <w:lang w:val="en-US"/>
              </w:rPr>
              <m:t>2</m:t>
            </m:r>
          </m:sup>
        </m:sSubSup>
      </m:oMath>
      <w:r w:rsidRPr="00D77B12">
        <w:rPr>
          <w:rFonts w:asciiTheme="minorHAnsi" w:hAnsiTheme="minorHAnsi"/>
          <w:noProof/>
          <w:lang w:val="en-US"/>
        </w:rPr>
        <w:t xml:space="preserve">, </w:t>
      </w:r>
      <m:oMath>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r</m:t>
            </m:r>
          </m:sub>
          <m:sup>
            <m:r>
              <m:rPr>
                <m:sty m:val="p"/>
              </m:rPr>
              <w:rPr>
                <w:rFonts w:ascii="Cambria Math" w:hAnsi="Cambria Math"/>
                <w:noProof/>
                <w:lang w:val="en-US"/>
              </w:rPr>
              <m:t>2</m:t>
            </m:r>
          </m:sup>
        </m:sSubSup>
      </m:oMath>
      <w:r w:rsidRPr="00D77B12">
        <w:rPr>
          <w:rFonts w:asciiTheme="minorHAnsi" w:hAnsiTheme="minorHAnsi"/>
          <w:noProof/>
          <w:lang w:val="en-US"/>
        </w:rPr>
        <w:t xml:space="preserve"> and </w:t>
      </w:r>
      <m:oMath>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e</m:t>
            </m:r>
          </m:sub>
          <m:sup>
            <m:r>
              <m:rPr>
                <m:sty m:val="p"/>
              </m:rPr>
              <w:rPr>
                <w:rFonts w:ascii="Cambria Math" w:hAnsi="Cambria Math"/>
                <w:noProof/>
                <w:lang w:val="en-US"/>
              </w:rPr>
              <m:t>2</m:t>
            </m:r>
          </m:sup>
        </m:sSubSup>
      </m:oMath>
      <w:r w:rsidRPr="00D77B12">
        <w:rPr>
          <w:rFonts w:asciiTheme="minorHAnsi" w:hAnsiTheme="minorHAnsi"/>
          <w:noProof/>
          <w:lang w:val="en-US"/>
        </w:rPr>
        <w:t xml:space="preserve">) in the training data. The right-most term, </w:t>
      </w:r>
      <m:oMath>
        <m:r>
          <m:rPr>
            <m:sty m:val="p"/>
          </m:rPr>
          <w:rPr>
            <w:rFonts w:ascii="Cambria Math" w:hAnsi="Cambria Math"/>
            <w:noProof/>
            <w:lang w:val="en-US"/>
          </w:rPr>
          <m:t>(</m:t>
        </m:r>
        <m:sSub>
          <m:sSubPr>
            <m:ctrlPr>
              <w:rPr>
                <w:rFonts w:ascii="Cambria Math" w:hAnsi="Cambria Math"/>
                <w:noProof/>
              </w:rPr>
            </m:ctrlPr>
          </m:sSubPr>
          <m:e>
            <m:r>
              <m:rPr>
                <m:sty m:val="bi"/>
              </m:rPr>
              <w:rPr>
                <w:rFonts w:ascii="Cambria Math" w:hAnsi="Cambria Math"/>
                <w:noProof/>
              </w:rPr>
              <m:t>y</m:t>
            </m:r>
          </m:e>
          <m:sub>
            <m:r>
              <m:rPr>
                <m:sty m:val="p"/>
              </m:rPr>
              <w:rPr>
                <w:rFonts w:ascii="Cambria Math" w:hAnsi="Cambria Math"/>
                <w:noProof/>
                <w:lang w:val="en-US"/>
              </w:rPr>
              <m:t>2</m:t>
            </m:r>
          </m:sub>
        </m:sSub>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X</m:t>
            </m:r>
          </m:e>
          <m:sub>
            <m:r>
              <m:rPr>
                <m:sty m:val="p"/>
              </m:rPr>
              <w:rPr>
                <w:rFonts w:ascii="Cambria Math" w:hAnsi="Cambria Math"/>
                <w:noProof/>
                <w:lang w:val="en-US"/>
              </w:rPr>
              <m:t>2</m:t>
            </m:r>
          </m:sub>
        </m:sSub>
        <m:sSub>
          <m:sSubPr>
            <m:ctrlPr>
              <w:rPr>
                <w:rFonts w:ascii="Cambria Math" w:hAnsi="Cambria Math"/>
                <w:noProof/>
              </w:rPr>
            </m:ctrlPr>
          </m:sSubPr>
          <m:e>
            <m:acc>
              <m:accPr>
                <m:ctrlPr>
                  <w:rPr>
                    <w:rFonts w:ascii="Cambria Math" w:hAnsi="Cambria Math"/>
                    <w:b/>
                    <w:noProof/>
                  </w:rPr>
                </m:ctrlPr>
              </m:accPr>
              <m:e>
                <m:r>
                  <m:rPr>
                    <m:sty m:val="b"/>
                  </m:rPr>
                  <w:rPr>
                    <w:rFonts w:ascii="Cambria Math" w:hAnsi="Cambria Math"/>
                    <w:noProof/>
                  </w:rPr>
                  <m:t>b</m:t>
                </m:r>
              </m:e>
            </m:acc>
          </m:e>
          <m:sub>
            <m:r>
              <m:rPr>
                <m:sty m:val="p"/>
              </m:rPr>
              <w:rPr>
                <w:rFonts w:ascii="Cambria Math" w:hAnsi="Cambria Math"/>
                <w:noProof/>
                <w:lang w:val="en-US"/>
              </w:rPr>
              <m:t>2</m:t>
            </m:r>
          </m:sub>
        </m:sSub>
        <m:r>
          <m:rPr>
            <m:sty m:val="p"/>
          </m:rPr>
          <w:rPr>
            <w:rFonts w:ascii="Cambria Math" w:hAnsi="Cambria Math"/>
            <w:noProof/>
            <w:lang w:val="en-US"/>
          </w:rPr>
          <m:t>)</m:t>
        </m:r>
      </m:oMath>
      <w:r w:rsidRPr="00D77B12">
        <w:rPr>
          <w:rFonts w:asciiTheme="minorHAnsi" w:hAnsiTheme="minorHAnsi"/>
          <w:noProof/>
          <w:lang w:val="en-US"/>
        </w:rPr>
        <w:t xml:space="preserve">, constitutes the phenotypes corrected for fixed effects for the lines in the training data. The inverse term  </w:t>
      </w:r>
      <m:oMath>
        <m:d>
          <m:dPr>
            <m:begChr m:val="["/>
            <m:endChr m:val="]"/>
            <m:ctrlPr>
              <w:rPr>
                <w:rFonts w:ascii="Cambria Math" w:hAnsi="Cambria Math"/>
                <w:noProof/>
              </w:rPr>
            </m:ctrlPr>
          </m:dPr>
          <m:e>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22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f</m:t>
                </m:r>
              </m:sub>
              <m:sup>
                <m:r>
                  <m:rPr>
                    <m:sty m:val="p"/>
                  </m:rPr>
                  <w:rPr>
                    <w:rFonts w:ascii="Cambria Math" w:hAnsi="Cambria Math"/>
                    <w:noProof/>
                    <w:lang w:val="en-US"/>
                  </w:rPr>
                  <m:t>2</m:t>
                </m:r>
              </m:sup>
            </m:sSubSup>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r</m:t>
                    </m:r>
                  </m:e>
                  <m:sub>
                    <m:r>
                      <w:rPr>
                        <w:rFonts w:ascii="Cambria Math" w:hAnsi="Cambria Math"/>
                        <w:noProof/>
                        <w:lang w:val="en-US"/>
                      </w:rPr>
                      <m:t>22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r</m:t>
                </m:r>
              </m:sub>
              <m:sup>
                <m:r>
                  <m:rPr>
                    <m:sty m:val="p"/>
                  </m:rPr>
                  <w:rPr>
                    <w:rFonts w:ascii="Cambria Math" w:hAnsi="Cambria Math"/>
                    <w:noProof/>
                    <w:lang w:val="en-US"/>
                  </w:rPr>
                  <m:t>2</m:t>
                </m:r>
              </m:sup>
            </m:sSubSup>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I</m:t>
                </m:r>
              </m:e>
              <m:sub>
                <m:r>
                  <m:rPr>
                    <m:sty m:val="p"/>
                  </m:rPr>
                  <w:rPr>
                    <w:rFonts w:ascii="Cambria Math" w:hAnsi="Cambria Math"/>
                    <w:noProof/>
                    <w:lang w:val="en-US"/>
                  </w:rPr>
                  <m:t>22</m:t>
                </m:r>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e</m:t>
                </m:r>
              </m:sub>
              <m:sup>
                <m:r>
                  <m:rPr>
                    <m:sty m:val="p"/>
                  </m:rPr>
                  <w:rPr>
                    <w:rFonts w:ascii="Cambria Math" w:hAnsi="Cambria Math"/>
                    <w:noProof/>
                    <w:lang w:val="en-US"/>
                  </w:rPr>
                  <m:t>2</m:t>
                </m:r>
              </m:sup>
            </m:sSubSup>
          </m:e>
        </m:d>
      </m:oMath>
      <w:r w:rsidRPr="00D77B12">
        <w:rPr>
          <w:rFonts w:asciiTheme="minorHAnsi" w:hAnsiTheme="minorHAnsi"/>
          <w:noProof/>
          <w:lang w:val="en-US"/>
        </w:rPr>
        <w:t xml:space="preserve"> is essentially the variance-covariance structure for the corrected phenotypes. These two terms together are the standardized and corrected phenotypes for the individuals in the training data, which are projected onto the total genetic covariance structure between the training and the validation data, </w:t>
      </w:r>
      <m:oMath>
        <m:sSub>
          <m:sSubPr>
            <m:ctrlPr>
              <w:rPr>
                <w:rFonts w:ascii="Cambria Math" w:hAnsi="Cambria Math"/>
                <w:noProof/>
              </w:rPr>
            </m:ctrlPr>
          </m:sSubPr>
          <m:e>
            <m:r>
              <m:rPr>
                <m:sty m:val="b"/>
              </m:rPr>
              <w:rPr>
                <w:rFonts w:ascii="Cambria Math" w:hAnsi="Cambria Math"/>
                <w:noProof/>
                <w:lang w:val="en-US"/>
              </w:rPr>
              <m:t>(</m:t>
            </m:r>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f</m:t>
                </m:r>
              </m:e>
              <m:sub>
                <m:r>
                  <w:rPr>
                    <w:rFonts w:ascii="Cambria Math" w:hAnsi="Cambria Math"/>
                    <w:noProof/>
                    <w:lang w:val="en-US"/>
                  </w:rPr>
                  <m:t>12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f</m:t>
            </m:r>
          </m:sub>
          <m:sup>
            <m:r>
              <m:rPr>
                <m:sty m:val="p"/>
              </m:rPr>
              <w:rPr>
                <w:rFonts w:ascii="Cambria Math" w:hAnsi="Cambria Math"/>
                <w:noProof/>
                <w:lang w:val="en-US"/>
              </w:rPr>
              <m:t>2</m:t>
            </m:r>
          </m:sup>
        </m:sSubSup>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G</m:t>
            </m:r>
          </m:e>
          <m:sub>
            <m:sSub>
              <m:sSubPr>
                <m:ctrlPr>
                  <w:rPr>
                    <w:rFonts w:ascii="Cambria Math" w:hAnsi="Cambria Math"/>
                    <w:i/>
                    <w:noProof/>
                  </w:rPr>
                </m:ctrlPr>
              </m:sSubPr>
              <m:e>
                <m:r>
                  <w:rPr>
                    <w:rFonts w:ascii="Cambria Math" w:hAnsi="Cambria Math"/>
                    <w:noProof/>
                  </w:rPr>
                  <m:t>r</m:t>
                </m:r>
              </m:e>
              <m:sub>
                <m:r>
                  <w:rPr>
                    <w:rFonts w:ascii="Cambria Math" w:hAnsi="Cambria Math"/>
                    <w:noProof/>
                    <w:lang w:val="en-US"/>
                  </w:rPr>
                  <m:t>12</m:t>
                </m:r>
              </m:sub>
            </m:sSub>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r</m:t>
            </m:r>
          </m:sub>
          <m:sup>
            <m:r>
              <m:rPr>
                <m:sty m:val="p"/>
              </m:rPr>
              <w:rPr>
                <w:rFonts w:ascii="Cambria Math" w:hAnsi="Cambria Math"/>
                <w:noProof/>
                <w:lang w:val="en-US"/>
              </w:rPr>
              <m:t>2</m:t>
            </m:r>
          </m:sup>
        </m:sSubSup>
        <m:r>
          <w:rPr>
            <w:rFonts w:ascii="Cambria Math" w:hAnsi="Cambria Math"/>
            <w:noProof/>
            <w:lang w:val="en-US"/>
          </w:rPr>
          <m:t>)</m:t>
        </m:r>
      </m:oMath>
      <w:r w:rsidRPr="00D77B12">
        <w:rPr>
          <w:rFonts w:asciiTheme="minorHAnsi" w:hAnsiTheme="minorHAnsi"/>
          <w:noProof/>
          <w:lang w:val="en-US"/>
        </w:rPr>
        <w:t>.</w:t>
      </w:r>
    </w:p>
    <w:p w14:paraId="130C0060" w14:textId="77777777" w:rsidR="00D77B12" w:rsidRPr="00D77B12" w:rsidRDefault="00D77B12" w:rsidP="00D77B12">
      <w:pPr>
        <w:tabs>
          <w:tab w:val="center" w:pos="4800"/>
          <w:tab w:val="right" w:pos="9500"/>
        </w:tabs>
        <w:spacing w:line="480" w:lineRule="auto"/>
        <w:rPr>
          <w:rFonts w:asciiTheme="minorHAnsi" w:hAnsiTheme="minorHAnsi"/>
          <w:noProof/>
          <w:lang w:val="en-US"/>
        </w:rPr>
      </w:pPr>
      <w:r w:rsidRPr="00D77B12">
        <w:rPr>
          <w:rFonts w:asciiTheme="minorHAnsi" w:hAnsiTheme="minorHAnsi"/>
          <w:noProof/>
          <w:lang w:val="en-US"/>
        </w:rPr>
        <w:tab/>
        <w:t>In the GBLUP model a similar expression for the conditional expectation of the total genomic value for the lines in the validation data given the observed phenotypes</w:t>
      </w:r>
      <m:oMath>
        <m:r>
          <w:rPr>
            <w:rFonts w:ascii="Cambria Math" w:hAnsi="Cambria Math"/>
            <w:noProof/>
            <w:lang w:val="en-US"/>
          </w:rPr>
          <m:t xml:space="preserve"> </m:t>
        </m:r>
      </m:oMath>
      <w:r w:rsidRPr="00D77B12">
        <w:rPr>
          <w:rFonts w:asciiTheme="minorHAnsi" w:hAnsiTheme="minorHAnsi"/>
          <w:noProof/>
          <w:lang w:val="en-US"/>
        </w:rPr>
        <w:t xml:space="preserve">for the lines in the training data can be written as: </w:t>
      </w:r>
    </w:p>
    <w:p w14:paraId="4E77281C" w14:textId="77777777" w:rsidR="00D77B12" w:rsidRPr="00D77B12" w:rsidRDefault="00D77B12" w:rsidP="00D77B12">
      <w:pPr>
        <w:tabs>
          <w:tab w:val="center" w:pos="4800"/>
          <w:tab w:val="right" w:pos="9500"/>
        </w:tabs>
        <w:spacing w:line="480" w:lineRule="auto"/>
        <w:rPr>
          <w:rFonts w:asciiTheme="minorHAnsi" w:hAnsiTheme="minorHAnsi"/>
          <w:noProof/>
          <w:lang w:val="en-US"/>
        </w:rPr>
      </w:pPr>
      <w:r w:rsidRPr="00D77B12">
        <w:rPr>
          <w:rFonts w:asciiTheme="minorHAnsi" w:hAnsiTheme="minorHAnsi"/>
          <w:noProof/>
          <w:lang w:val="en-US"/>
        </w:rPr>
        <w:tab/>
      </w:r>
      <m:oMath>
        <m:sSub>
          <m:sSubPr>
            <m:ctrlPr>
              <w:rPr>
                <w:rFonts w:ascii="Cambria Math" w:hAnsi="Cambria Math"/>
                <w:noProof/>
              </w:rPr>
            </m:ctrlPr>
          </m:sSubPr>
          <m:e>
            <m:acc>
              <m:accPr>
                <m:ctrlPr>
                  <w:rPr>
                    <w:rFonts w:ascii="Cambria Math" w:hAnsi="Cambria Math"/>
                    <w:b/>
                    <w:noProof/>
                    <w:lang w:val="en-US"/>
                  </w:rPr>
                </m:ctrlPr>
              </m:accPr>
              <m:e>
                <m:r>
                  <m:rPr>
                    <m:sty m:val="b"/>
                  </m:rPr>
                  <w:rPr>
                    <w:rFonts w:ascii="Cambria Math" w:hAnsi="Cambria Math"/>
                    <w:noProof/>
                    <w:lang w:val="en-US"/>
                  </w:rPr>
                  <m:t>g</m:t>
                </m:r>
              </m:e>
            </m:acc>
          </m:e>
          <m:sub>
            <m:r>
              <m:rPr>
                <m:sty m:val="p"/>
              </m:rPr>
              <w:rPr>
                <w:rFonts w:ascii="Cambria Math" w:hAnsi="Cambria Math"/>
                <w:noProof/>
                <w:lang w:val="en-US"/>
              </w:rPr>
              <m:t>1</m:t>
            </m:r>
          </m:sub>
        </m:sSub>
        <m:r>
          <w:rPr>
            <w:rFonts w:ascii="Cambria Math" w:hAnsi="Cambria Math"/>
            <w:noProof/>
            <w:lang w:val="en-US"/>
          </w:rPr>
          <m:t>=</m:t>
        </m:r>
        <m:r>
          <w:rPr>
            <w:rFonts w:ascii="Cambria Math" w:hAnsi="Cambria Math"/>
            <w:noProof/>
          </w:rPr>
          <m:t>E</m:t>
        </m:r>
        <m:r>
          <m:rPr>
            <m:sty m:val="p"/>
          </m:rPr>
          <w:rPr>
            <w:rFonts w:ascii="Cambria Math" w:hAnsi="Cambria Math"/>
            <w:noProof/>
            <w:lang w:val="en-US"/>
          </w:rPr>
          <m:t>(</m:t>
        </m:r>
        <m:sSub>
          <m:sSubPr>
            <m:ctrlPr>
              <w:rPr>
                <w:rFonts w:ascii="Cambria Math" w:hAnsi="Cambria Math"/>
                <w:noProof/>
              </w:rPr>
            </m:ctrlPr>
          </m:sSubPr>
          <m:e>
            <m:r>
              <m:rPr>
                <m:sty m:val="bi"/>
              </m:rPr>
              <w:rPr>
                <w:rFonts w:ascii="Cambria Math" w:hAnsi="Cambria Math"/>
                <w:noProof/>
              </w:rPr>
              <m:t>g</m:t>
            </m:r>
          </m:e>
          <m:sub>
            <m:r>
              <m:rPr>
                <m:sty m:val="p"/>
              </m:rPr>
              <w:rPr>
                <w:rFonts w:ascii="Cambria Math" w:hAnsi="Cambria Math"/>
                <w:noProof/>
                <w:lang w:val="en-US"/>
              </w:rPr>
              <m:t>1</m:t>
            </m:r>
          </m:sub>
        </m:sSub>
        <m:r>
          <m:rPr>
            <m:sty m:val="p"/>
          </m:rPr>
          <w:rPr>
            <w:rFonts w:ascii="Cambria Math" w:hAnsi="Cambria Math"/>
            <w:noProof/>
            <w:lang w:val="en-US"/>
          </w:rPr>
          <m:t>|</m:t>
        </m:r>
        <m:sSub>
          <m:sSubPr>
            <m:ctrlPr>
              <w:rPr>
                <w:rFonts w:ascii="Cambria Math" w:hAnsi="Cambria Math"/>
                <w:noProof/>
              </w:rPr>
            </m:ctrlPr>
          </m:sSubPr>
          <m:e>
            <m:r>
              <m:rPr>
                <m:sty m:val="bi"/>
              </m:rPr>
              <w:rPr>
                <w:rFonts w:ascii="Cambria Math" w:hAnsi="Cambria Math"/>
                <w:noProof/>
              </w:rPr>
              <m:t>y</m:t>
            </m:r>
          </m:e>
          <m:sub>
            <m:r>
              <m:rPr>
                <m:sty m:val="p"/>
              </m:rPr>
              <w:rPr>
                <w:rFonts w:ascii="Cambria Math" w:hAnsi="Cambria Math"/>
                <w:noProof/>
                <w:lang w:val="en-US"/>
              </w:rPr>
              <m:t>2</m:t>
            </m:r>
          </m:sub>
        </m:sSub>
        <m:r>
          <m:rPr>
            <m:sty m:val="p"/>
          </m:rPr>
          <w:rPr>
            <w:rFonts w:ascii="Cambria Math" w:hAnsi="Cambria Math"/>
            <w:noProof/>
            <w:lang w:val="en-US"/>
          </w:rPr>
          <m:t>)=</m:t>
        </m:r>
        <m:d>
          <m:dPr>
            <m:ctrlPr>
              <w:rPr>
                <w:rFonts w:ascii="Cambria Math" w:hAnsi="Cambria Math"/>
                <w:noProof/>
              </w:rPr>
            </m:ctrlPr>
          </m:dPr>
          <m:e>
            <m:sSub>
              <m:sSubPr>
                <m:ctrlPr>
                  <w:rPr>
                    <w:rFonts w:ascii="Cambria Math" w:hAnsi="Cambria Math"/>
                    <w:noProof/>
                  </w:rPr>
                </m:ctrlPr>
              </m:sSubPr>
              <m:e>
                <m:r>
                  <m:rPr>
                    <m:sty m:val="b"/>
                  </m:rPr>
                  <w:rPr>
                    <w:rFonts w:ascii="Cambria Math" w:hAnsi="Cambria Math"/>
                    <w:noProof/>
                    <w:lang w:val="en-US"/>
                  </w:rPr>
                  <m:t>G</m:t>
                </m:r>
              </m:e>
              <m:sub>
                <m:r>
                  <m:rPr>
                    <m:sty m:val="p"/>
                  </m:rPr>
                  <w:rPr>
                    <w:rFonts w:ascii="Cambria Math" w:hAnsi="Cambria Math"/>
                    <w:noProof/>
                    <w:lang w:val="en-US"/>
                  </w:rPr>
                  <m:t>12</m:t>
                </m:r>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g</m:t>
                </m:r>
              </m:sub>
              <m:sup>
                <m:r>
                  <m:rPr>
                    <m:sty m:val="p"/>
                  </m:rPr>
                  <w:rPr>
                    <w:rFonts w:ascii="Cambria Math" w:hAnsi="Cambria Math"/>
                    <w:noProof/>
                    <w:lang w:val="en-US"/>
                  </w:rPr>
                  <m:t>2</m:t>
                </m:r>
              </m:sup>
            </m:sSubSup>
          </m:e>
        </m:d>
        <m:sSup>
          <m:sSupPr>
            <m:ctrlPr>
              <w:rPr>
                <w:rFonts w:ascii="Cambria Math" w:hAnsi="Cambria Math"/>
                <w:noProof/>
              </w:rPr>
            </m:ctrlPr>
          </m:sSupPr>
          <m:e>
            <m:d>
              <m:dPr>
                <m:begChr m:val="["/>
                <m:endChr m:val="]"/>
                <m:ctrlPr>
                  <w:rPr>
                    <w:rFonts w:ascii="Cambria Math" w:hAnsi="Cambria Math"/>
                    <w:noProof/>
                  </w:rPr>
                </m:ctrlPr>
              </m:dPr>
              <m:e>
                <m:sSub>
                  <m:sSubPr>
                    <m:ctrlPr>
                      <w:rPr>
                        <w:rFonts w:ascii="Cambria Math" w:hAnsi="Cambria Math"/>
                        <w:noProof/>
                      </w:rPr>
                    </m:ctrlPr>
                  </m:sSubPr>
                  <m:e>
                    <m:r>
                      <m:rPr>
                        <m:sty m:val="b"/>
                      </m:rPr>
                      <w:rPr>
                        <w:rFonts w:ascii="Cambria Math" w:hAnsi="Cambria Math"/>
                        <w:noProof/>
                        <w:lang w:val="en-US"/>
                      </w:rPr>
                      <m:t>G</m:t>
                    </m:r>
                  </m:e>
                  <m:sub>
                    <m:r>
                      <m:rPr>
                        <m:sty m:val="p"/>
                      </m:rPr>
                      <w:rPr>
                        <w:rFonts w:ascii="Cambria Math" w:hAnsi="Cambria Math"/>
                        <w:noProof/>
                        <w:lang w:val="en-US"/>
                      </w:rPr>
                      <m:t>22</m:t>
                    </m:r>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g</m:t>
                    </m:r>
                  </m:sub>
                  <m:sup>
                    <m:r>
                      <m:rPr>
                        <m:sty m:val="p"/>
                      </m:rPr>
                      <w:rPr>
                        <w:rFonts w:ascii="Cambria Math" w:hAnsi="Cambria Math"/>
                        <w:noProof/>
                        <w:lang w:val="en-US"/>
                      </w:rPr>
                      <m:t>2</m:t>
                    </m:r>
                  </m:sup>
                </m:sSubSup>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I</m:t>
                    </m:r>
                  </m:e>
                  <m:sub>
                    <m:r>
                      <m:rPr>
                        <m:sty m:val="p"/>
                      </m:rPr>
                      <w:rPr>
                        <w:rFonts w:ascii="Cambria Math" w:hAnsi="Cambria Math"/>
                        <w:noProof/>
                        <w:lang w:val="en-US"/>
                      </w:rPr>
                      <m:t>22</m:t>
                    </m:r>
                  </m:sub>
                </m:sSub>
                <m:r>
                  <m:rPr>
                    <m:sty m:val="p"/>
                  </m:rPr>
                  <w:rPr>
                    <w:rFonts w:ascii="Cambria Math" w:hAnsi="Cambria Math"/>
                    <w:noProof/>
                    <w:lang w:val="en-US"/>
                  </w:rPr>
                  <m:t>⋅</m:t>
                </m:r>
                <m:sSubSup>
                  <m:sSubSupPr>
                    <m:ctrlPr>
                      <w:rPr>
                        <w:rFonts w:ascii="Cambria Math" w:hAnsi="Cambria Math"/>
                        <w:noProof/>
                      </w:rPr>
                    </m:ctrlPr>
                  </m:sSubSupPr>
                  <m:e>
                    <m:acc>
                      <m:accPr>
                        <m:ctrlPr>
                          <w:rPr>
                            <w:rFonts w:ascii="Cambria Math" w:hAnsi="Cambria Math"/>
                            <w:i/>
                            <w:noProof/>
                          </w:rPr>
                        </m:ctrlPr>
                      </m:accPr>
                      <m:e>
                        <m:r>
                          <w:rPr>
                            <w:rFonts w:ascii="Cambria Math" w:hAnsi="Cambria Math"/>
                            <w:noProof/>
                          </w:rPr>
                          <m:t>σ</m:t>
                        </m:r>
                      </m:e>
                    </m:acc>
                  </m:e>
                  <m:sub>
                    <m:r>
                      <w:rPr>
                        <w:rFonts w:ascii="Cambria Math" w:hAnsi="Cambria Math"/>
                        <w:noProof/>
                      </w:rPr>
                      <m:t>e</m:t>
                    </m:r>
                  </m:sub>
                  <m:sup>
                    <m:r>
                      <m:rPr>
                        <m:sty m:val="p"/>
                      </m:rPr>
                      <w:rPr>
                        <w:rFonts w:ascii="Cambria Math" w:hAnsi="Cambria Math"/>
                        <w:noProof/>
                        <w:lang w:val="en-US"/>
                      </w:rPr>
                      <m:t>2</m:t>
                    </m:r>
                  </m:sup>
                </m:sSubSup>
              </m:e>
            </m:d>
          </m:e>
          <m:sup>
            <m:r>
              <m:rPr>
                <m:sty m:val="p"/>
              </m:rPr>
              <w:rPr>
                <w:rFonts w:ascii="Cambria Math" w:hAnsi="Cambria Math"/>
                <w:noProof/>
                <w:lang w:val="en-US"/>
              </w:rPr>
              <m:t>-1</m:t>
            </m:r>
          </m:sup>
        </m:sSup>
        <m:r>
          <m:rPr>
            <m:sty m:val="p"/>
          </m:rPr>
          <w:rPr>
            <w:rFonts w:ascii="Cambria Math" w:hAnsi="Cambria Math"/>
            <w:noProof/>
            <w:lang w:val="en-US"/>
          </w:rPr>
          <m:t>(</m:t>
        </m:r>
        <m:sSub>
          <m:sSubPr>
            <m:ctrlPr>
              <w:rPr>
                <w:rFonts w:ascii="Cambria Math" w:hAnsi="Cambria Math"/>
                <w:noProof/>
              </w:rPr>
            </m:ctrlPr>
          </m:sSubPr>
          <m:e>
            <m:r>
              <m:rPr>
                <m:sty m:val="bi"/>
              </m:rPr>
              <w:rPr>
                <w:rFonts w:ascii="Cambria Math" w:hAnsi="Cambria Math"/>
                <w:noProof/>
              </w:rPr>
              <m:t>y</m:t>
            </m:r>
          </m:e>
          <m:sub>
            <m:r>
              <m:rPr>
                <m:sty m:val="p"/>
              </m:rPr>
              <w:rPr>
                <w:rFonts w:ascii="Cambria Math" w:hAnsi="Cambria Math"/>
                <w:noProof/>
                <w:lang w:val="en-US"/>
              </w:rPr>
              <m:t>2</m:t>
            </m:r>
          </m:sub>
        </m:sSub>
        <m:r>
          <m:rPr>
            <m:sty m:val="p"/>
          </m:rPr>
          <w:rPr>
            <w:rFonts w:ascii="Cambria Math" w:hAnsi="Cambria Math"/>
            <w:noProof/>
            <w:lang w:val="en-US"/>
          </w:rPr>
          <m:t>-</m:t>
        </m:r>
        <m:sSub>
          <m:sSubPr>
            <m:ctrlPr>
              <w:rPr>
                <w:rFonts w:ascii="Cambria Math" w:hAnsi="Cambria Math"/>
                <w:noProof/>
              </w:rPr>
            </m:ctrlPr>
          </m:sSubPr>
          <m:e>
            <m:r>
              <m:rPr>
                <m:sty m:val="b"/>
              </m:rPr>
              <w:rPr>
                <w:rFonts w:ascii="Cambria Math" w:hAnsi="Cambria Math"/>
                <w:noProof/>
              </w:rPr>
              <m:t>X</m:t>
            </m:r>
          </m:e>
          <m:sub>
            <m:r>
              <m:rPr>
                <m:sty m:val="p"/>
              </m:rPr>
              <w:rPr>
                <w:rFonts w:ascii="Cambria Math" w:hAnsi="Cambria Math"/>
                <w:noProof/>
                <w:lang w:val="en-US"/>
              </w:rPr>
              <m:t>2</m:t>
            </m:r>
          </m:sub>
        </m:sSub>
        <m:sSub>
          <m:sSubPr>
            <m:ctrlPr>
              <w:rPr>
                <w:rFonts w:ascii="Cambria Math" w:hAnsi="Cambria Math"/>
                <w:noProof/>
              </w:rPr>
            </m:ctrlPr>
          </m:sSubPr>
          <m:e>
            <m:acc>
              <m:accPr>
                <m:ctrlPr>
                  <w:rPr>
                    <w:rFonts w:ascii="Cambria Math" w:hAnsi="Cambria Math"/>
                    <w:b/>
                    <w:noProof/>
                  </w:rPr>
                </m:ctrlPr>
              </m:accPr>
              <m:e>
                <m:r>
                  <m:rPr>
                    <m:sty m:val="b"/>
                  </m:rPr>
                  <w:rPr>
                    <w:rFonts w:ascii="Cambria Math" w:hAnsi="Cambria Math"/>
                    <w:noProof/>
                  </w:rPr>
                  <m:t>b</m:t>
                </m:r>
              </m:e>
            </m:acc>
          </m:e>
          <m:sub>
            <m:r>
              <m:rPr>
                <m:sty m:val="p"/>
              </m:rPr>
              <w:rPr>
                <w:rFonts w:ascii="Cambria Math" w:hAnsi="Cambria Math"/>
                <w:noProof/>
                <w:lang w:val="en-US"/>
              </w:rPr>
              <m:t>2</m:t>
            </m:r>
          </m:sub>
        </m:sSub>
        <m:r>
          <m:rPr>
            <m:sty m:val="p"/>
          </m:rPr>
          <w:rPr>
            <w:rFonts w:ascii="Cambria Math" w:hAnsi="Cambria Math"/>
            <w:noProof/>
            <w:lang w:val="en-US"/>
          </w:rPr>
          <m:t>)</m:t>
        </m:r>
      </m:oMath>
      <w:r w:rsidRPr="00D77B12">
        <w:rPr>
          <w:rFonts w:asciiTheme="minorHAnsi" w:hAnsiTheme="minorHAnsi"/>
          <w:noProof/>
          <w:lang w:val="en-US"/>
        </w:rPr>
        <w:t>.</w:t>
      </w:r>
    </w:p>
    <w:p w14:paraId="4C4A8DB7" w14:textId="77777777" w:rsidR="008868DE" w:rsidRDefault="008868DE" w:rsidP="00366FA5">
      <w:pPr>
        <w:tabs>
          <w:tab w:val="center" w:pos="4800"/>
          <w:tab w:val="right" w:pos="9500"/>
        </w:tabs>
        <w:spacing w:line="480" w:lineRule="auto"/>
        <w:rPr>
          <w:rFonts w:asciiTheme="minorHAnsi" w:hAnsiTheme="minorHAnsi"/>
          <w:noProof/>
          <w:lang w:val="en-US"/>
        </w:rPr>
      </w:pPr>
    </w:p>
    <w:p w14:paraId="632B93A0" w14:textId="77777777" w:rsidR="00301877" w:rsidRPr="00D4319C" w:rsidRDefault="00301482" w:rsidP="00366FA5">
      <w:pPr>
        <w:pStyle w:val="Heading1"/>
        <w:spacing w:line="480" w:lineRule="auto"/>
        <w:ind w:firstLine="0"/>
        <w:contextualSpacing/>
        <w:rPr>
          <w:rFonts w:asciiTheme="minorHAnsi" w:hAnsiTheme="minorHAnsi"/>
          <w:sz w:val="28"/>
          <w:szCs w:val="28"/>
          <w:lang w:val="en-GB"/>
        </w:rPr>
      </w:pPr>
      <w:r w:rsidRPr="00D4319C">
        <w:rPr>
          <w:rFonts w:asciiTheme="minorHAnsi" w:hAnsiTheme="minorHAnsi"/>
          <w:sz w:val="28"/>
          <w:szCs w:val="28"/>
          <w:lang w:val="en-GB"/>
        </w:rPr>
        <w:t>2.</w:t>
      </w:r>
      <w:r w:rsidR="000F7425" w:rsidRPr="00D4319C">
        <w:rPr>
          <w:rFonts w:asciiTheme="minorHAnsi" w:hAnsiTheme="minorHAnsi"/>
          <w:sz w:val="28"/>
          <w:szCs w:val="28"/>
          <w:lang w:val="en-GB"/>
        </w:rPr>
        <w:t>3</w:t>
      </w:r>
      <w:r w:rsidRPr="00D4319C">
        <w:rPr>
          <w:rFonts w:asciiTheme="minorHAnsi" w:hAnsiTheme="minorHAnsi"/>
          <w:sz w:val="28"/>
          <w:szCs w:val="28"/>
          <w:lang w:val="en-GB"/>
        </w:rPr>
        <w:t xml:space="preserve"> Simulated Data</w:t>
      </w:r>
    </w:p>
    <w:p w14:paraId="19CB3B6B" w14:textId="77777777" w:rsidR="00A46FB7" w:rsidRDefault="00A46FB7" w:rsidP="00366FA5">
      <w:pPr>
        <w:spacing w:line="480" w:lineRule="auto"/>
        <w:rPr>
          <w:rFonts w:asciiTheme="minorHAnsi" w:hAnsiTheme="minorHAnsi"/>
          <w:bCs/>
          <w:lang w:val="en-GB"/>
        </w:rPr>
      </w:pPr>
    </w:p>
    <w:p w14:paraId="24B326A1" w14:textId="77777777" w:rsidR="00814894" w:rsidRPr="00D4319C" w:rsidRDefault="00814894" w:rsidP="00366FA5">
      <w:pPr>
        <w:spacing w:line="480" w:lineRule="auto"/>
        <w:rPr>
          <w:rFonts w:asciiTheme="minorHAnsi" w:hAnsiTheme="minorHAnsi"/>
          <w:lang w:val="en-US"/>
        </w:rPr>
      </w:pPr>
      <w:r w:rsidRPr="00D4319C">
        <w:rPr>
          <w:rFonts w:asciiTheme="minorHAnsi" w:hAnsiTheme="minorHAnsi"/>
          <w:bCs/>
          <w:lang w:val="en-GB"/>
        </w:rPr>
        <w:t>We established a series of simulation studies to investigate factors influencing the power to detect genomic features affecting the trait phenotype, estimation of genomic parameters, and prediction ability of the two tested linear mixed models. The factors varied in the simulations included genomic heritability (</w:t>
      </w:r>
      <m:oMath>
        <m:sSup>
          <m:sSupPr>
            <m:ctrlPr>
              <w:rPr>
                <w:rFonts w:ascii="Cambria Math" w:hAnsi="Cambria Math"/>
                <w:bCs/>
                <w:i/>
                <w:lang w:val="en-GB"/>
              </w:rPr>
            </m:ctrlPr>
          </m:sSupPr>
          <m:e>
            <m:r>
              <w:rPr>
                <w:rFonts w:ascii="Cambria Math" w:hAnsi="Cambria Math"/>
                <w:lang w:val="en-GB"/>
              </w:rPr>
              <m:t>h</m:t>
            </m:r>
          </m:e>
          <m:sup>
            <m:r>
              <w:rPr>
                <w:rFonts w:ascii="Cambria Math" w:hAnsi="Cambria Math"/>
                <w:lang w:val="en-GB"/>
              </w:rPr>
              <m:t>2</m:t>
            </m:r>
          </m:sup>
        </m:sSup>
      </m:oMath>
      <w:r w:rsidRPr="00D4319C">
        <w:rPr>
          <w:rFonts w:asciiTheme="minorHAnsi" w:hAnsiTheme="minorHAnsi"/>
          <w:bCs/>
          <w:lang w:val="en-GB"/>
        </w:rPr>
        <w:t>), proportion of genomic variance explained by causal SNPs in the genomic feature (</w:t>
      </w:r>
      <m:oMath>
        <m:sSubSup>
          <m:sSubSupPr>
            <m:ctrlPr>
              <w:rPr>
                <w:rFonts w:ascii="Cambria Math" w:hAnsi="Cambria Math"/>
                <w:bCs/>
                <w:i/>
                <w:lang w:val="en-GB"/>
              </w:rPr>
            </m:ctrlPr>
          </m:sSubSupPr>
          <m:e>
            <m:r>
              <w:rPr>
                <w:rFonts w:ascii="Cambria Math" w:hAnsi="Cambria Math"/>
                <w:lang w:val="en-GB"/>
              </w:rPr>
              <m:t>h</m:t>
            </m:r>
          </m:e>
          <m:sub>
            <m:r>
              <w:rPr>
                <w:rFonts w:ascii="Cambria Math" w:hAnsi="Cambria Math"/>
                <w:lang w:val="en-GB"/>
              </w:rPr>
              <m:t>f</m:t>
            </m:r>
          </m:sub>
          <m:sup>
            <m:r>
              <w:rPr>
                <w:rFonts w:ascii="Cambria Math" w:hAnsi="Cambria Math"/>
                <w:lang w:val="en-GB"/>
              </w:rPr>
              <m:t>2</m:t>
            </m:r>
          </m:sup>
        </m:sSubSup>
      </m:oMath>
      <w:r w:rsidRPr="00D4319C">
        <w:rPr>
          <w:rFonts w:asciiTheme="minorHAnsi" w:hAnsiTheme="minorHAnsi"/>
          <w:bCs/>
          <w:lang w:val="en-GB"/>
        </w:rPr>
        <w:t>), proportion of non-causal SNPs in the genetic marker set defined by the genomic feature (</w:t>
      </w:r>
      <w:r w:rsidRPr="00D4319C">
        <w:rPr>
          <w:rFonts w:asciiTheme="minorHAnsi" w:hAnsiTheme="minorHAnsi"/>
          <w:bCs/>
          <w:i/>
          <w:lang w:val="en-GB"/>
        </w:rPr>
        <w:t>dilution</w:t>
      </w:r>
      <w:r w:rsidRPr="00D4319C">
        <w:rPr>
          <w:rFonts w:asciiTheme="minorHAnsi" w:hAnsiTheme="minorHAnsi"/>
          <w:bCs/>
          <w:lang w:val="en-GB"/>
        </w:rPr>
        <w:t>), genome distribution of causal SNPs (</w:t>
      </w:r>
      <w:r w:rsidRPr="00D4319C">
        <w:rPr>
          <w:rFonts w:asciiTheme="minorHAnsi" w:hAnsiTheme="minorHAnsi"/>
          <w:bCs/>
          <w:i/>
          <w:lang w:val="en-GB"/>
        </w:rPr>
        <w:t>causal model</w:t>
      </w:r>
      <w:r w:rsidRPr="00D4319C">
        <w:rPr>
          <w:rFonts w:asciiTheme="minorHAnsi" w:hAnsiTheme="minorHAnsi"/>
          <w:bCs/>
          <w:lang w:val="en-GB"/>
        </w:rPr>
        <w:t>) (</w:t>
      </w:r>
      <w:r w:rsidRPr="00D4319C">
        <w:rPr>
          <w:rFonts w:asciiTheme="minorHAnsi" w:hAnsiTheme="minorHAnsi"/>
          <w:bCs/>
          <w:i/>
          <w:lang w:val="en-GB"/>
        </w:rPr>
        <w:t>i.e.</w:t>
      </w:r>
      <w:r w:rsidR="00C90B7E">
        <w:rPr>
          <w:rFonts w:asciiTheme="minorHAnsi" w:hAnsiTheme="minorHAnsi"/>
          <w:bCs/>
          <w:lang w:val="en-GB"/>
        </w:rPr>
        <w:t>,</w:t>
      </w:r>
      <w:r w:rsidRPr="00D4319C">
        <w:rPr>
          <w:rFonts w:asciiTheme="minorHAnsi" w:hAnsiTheme="minorHAnsi"/>
          <w:bCs/>
          <w:lang w:val="en-GB"/>
        </w:rPr>
        <w:t xml:space="preserve"> how the causal SNPs were physically </w:t>
      </w:r>
      <w:r w:rsidRPr="00D4319C">
        <w:rPr>
          <w:rFonts w:asciiTheme="minorHAnsi" w:hAnsiTheme="minorHAnsi"/>
          <w:bCs/>
          <w:lang w:val="en-GB"/>
        </w:rPr>
        <w:lastRenderedPageBreak/>
        <w:t xml:space="preserve">distributed on the genome: random or clustered), </w:t>
      </w:r>
      <w:r w:rsidRPr="00D4319C">
        <w:rPr>
          <w:rFonts w:asciiTheme="minorHAnsi" w:hAnsiTheme="minorHAnsi"/>
          <w:lang w:val="en-US"/>
        </w:rPr>
        <w:t>and the number of replicates</w:t>
      </w:r>
      <w:r w:rsidR="00185C69">
        <w:rPr>
          <w:rFonts w:asciiTheme="minorHAnsi" w:hAnsiTheme="minorHAnsi"/>
          <w:lang w:val="en-US"/>
        </w:rPr>
        <w:t xml:space="preserve"> (</w:t>
      </w:r>
      <w:r w:rsidR="00185C69" w:rsidRPr="00CA793A">
        <w:rPr>
          <w:rFonts w:asciiTheme="minorHAnsi" w:hAnsiTheme="minorHAnsi"/>
          <w:i/>
          <w:lang w:val="en-US"/>
        </w:rPr>
        <w:t>i.e.</w:t>
      </w:r>
      <w:r w:rsidR="00C90B7E">
        <w:rPr>
          <w:rFonts w:asciiTheme="minorHAnsi" w:hAnsiTheme="minorHAnsi"/>
          <w:lang w:val="en-US"/>
        </w:rPr>
        <w:t>,</w:t>
      </w:r>
      <w:r w:rsidR="00185C69">
        <w:rPr>
          <w:rFonts w:asciiTheme="minorHAnsi" w:hAnsiTheme="minorHAnsi"/>
          <w:lang w:val="en-US"/>
        </w:rPr>
        <w:t xml:space="preserve"> </w:t>
      </w:r>
      <w:r w:rsidR="00890AA5">
        <w:rPr>
          <w:rFonts w:asciiTheme="minorHAnsi" w:hAnsiTheme="minorHAnsi"/>
          <w:lang w:val="en-US"/>
        </w:rPr>
        <w:t xml:space="preserve">the </w:t>
      </w:r>
      <w:r w:rsidR="0058239E">
        <w:rPr>
          <w:rFonts w:asciiTheme="minorHAnsi" w:hAnsiTheme="minorHAnsi"/>
          <w:lang w:val="en-US"/>
        </w:rPr>
        <w:t xml:space="preserve">number of </w:t>
      </w:r>
      <w:r w:rsidR="007B6DD5">
        <w:rPr>
          <w:rFonts w:asciiTheme="minorHAnsi" w:hAnsiTheme="minorHAnsi"/>
          <w:lang w:val="en-US"/>
        </w:rPr>
        <w:t>phenotypic records for each line</w:t>
      </w:r>
      <w:r w:rsidR="00185C69">
        <w:rPr>
          <w:rFonts w:asciiTheme="minorHAnsi" w:hAnsiTheme="minorHAnsi"/>
          <w:lang w:val="en-US"/>
        </w:rPr>
        <w:t>)</w:t>
      </w:r>
      <w:r w:rsidRPr="00D4319C">
        <w:rPr>
          <w:rFonts w:asciiTheme="minorHAnsi" w:hAnsiTheme="minorHAnsi"/>
          <w:lang w:val="en-US"/>
        </w:rPr>
        <w:t xml:space="preserve"> within line</w:t>
      </w:r>
      <w:r w:rsidR="00C90B7E">
        <w:rPr>
          <w:rFonts w:asciiTheme="minorHAnsi" w:hAnsiTheme="minorHAnsi"/>
          <w:lang w:val="en-US"/>
        </w:rPr>
        <w:t>s</w:t>
      </w:r>
      <w:r w:rsidRPr="00D4319C">
        <w:rPr>
          <w:rFonts w:asciiTheme="minorHAnsi" w:hAnsiTheme="minorHAnsi"/>
          <w:lang w:val="en-US"/>
        </w:rPr>
        <w:t xml:space="preserve"> (N</w:t>
      </w:r>
      <w:r w:rsidRPr="00D4319C">
        <w:rPr>
          <w:rFonts w:asciiTheme="minorHAnsi" w:hAnsiTheme="minorHAnsi"/>
          <w:vertAlign w:val="subscript"/>
          <w:lang w:val="en-US"/>
        </w:rPr>
        <w:t>rep</w:t>
      </w:r>
      <w:r w:rsidRPr="00D4319C">
        <w:rPr>
          <w:rFonts w:asciiTheme="minorHAnsi" w:hAnsiTheme="minorHAnsi"/>
          <w:lang w:val="en-US"/>
        </w:rPr>
        <w:t xml:space="preserve">). </w:t>
      </w:r>
    </w:p>
    <w:p w14:paraId="07DDAF28" w14:textId="77777777" w:rsidR="00814894" w:rsidRPr="00D4319C" w:rsidRDefault="00814894" w:rsidP="00366FA5">
      <w:pPr>
        <w:spacing w:line="480" w:lineRule="auto"/>
        <w:rPr>
          <w:rFonts w:asciiTheme="minorHAnsi" w:hAnsiTheme="minorHAnsi"/>
          <w:lang w:val="en-US"/>
        </w:rPr>
      </w:pPr>
    </w:p>
    <w:p w14:paraId="5E953BA4" w14:textId="6819AA94" w:rsidR="00814894" w:rsidRPr="00D4319C" w:rsidRDefault="002729EA" w:rsidP="00366FA5">
      <w:pPr>
        <w:spacing w:line="480" w:lineRule="auto"/>
        <w:rPr>
          <w:rFonts w:asciiTheme="minorHAnsi" w:hAnsiTheme="minorHAnsi"/>
          <w:bCs/>
          <w:lang w:val="en-GB"/>
        </w:rPr>
      </w:pPr>
      <w:r w:rsidRPr="00D4319C">
        <w:rPr>
          <w:rFonts w:asciiTheme="minorHAnsi" w:hAnsiTheme="minorHAnsi"/>
          <w:b/>
          <w:lang w:val="en-US"/>
        </w:rPr>
        <w:t>Genotypes</w:t>
      </w:r>
      <w:r w:rsidR="00366FA5">
        <w:rPr>
          <w:rFonts w:asciiTheme="minorHAnsi" w:hAnsiTheme="minorHAnsi"/>
          <w:b/>
          <w:lang w:val="en-US"/>
        </w:rPr>
        <w:t xml:space="preserve">: </w:t>
      </w:r>
      <w:r w:rsidR="00814894" w:rsidRPr="00D4319C">
        <w:rPr>
          <w:rFonts w:asciiTheme="minorHAnsi" w:hAnsiTheme="minorHAnsi"/>
          <w:bCs/>
          <w:lang w:val="en-GB"/>
        </w:rPr>
        <w:t xml:space="preserve">The simulations were based on the real genotype DGRP data set </w:t>
      </w:r>
      <w:r w:rsidR="00C90B7E">
        <w:rPr>
          <w:rFonts w:asciiTheme="minorHAnsi" w:hAnsiTheme="minorHAnsi"/>
          <w:bCs/>
          <w:lang w:val="en-GB"/>
        </w:rPr>
        <w:t xml:space="preserve">of </w:t>
      </w:r>
      <w:r w:rsidR="00C10438">
        <w:rPr>
          <w:rFonts w:asciiTheme="minorHAnsi" w:hAnsiTheme="minorHAnsi"/>
          <w:lang w:val="en-GB"/>
        </w:rPr>
        <w:t>205</w:t>
      </w:r>
      <w:r w:rsidR="00C10438" w:rsidRPr="00D4319C">
        <w:rPr>
          <w:rFonts w:asciiTheme="minorHAnsi" w:hAnsiTheme="minorHAnsi"/>
          <w:lang w:val="en-GB"/>
        </w:rPr>
        <w:t xml:space="preserve"> </w:t>
      </w:r>
      <w:r w:rsidR="00814894" w:rsidRPr="00D4319C">
        <w:rPr>
          <w:rFonts w:asciiTheme="minorHAnsi" w:hAnsiTheme="minorHAnsi"/>
          <w:lang w:val="en-GB"/>
        </w:rPr>
        <w:t xml:space="preserve">lines </w:t>
      </w:r>
      <w:r w:rsidR="00814894" w:rsidRPr="00D4319C">
        <w:rPr>
          <w:rFonts w:asciiTheme="minorHAnsi" w:hAnsiTheme="minorHAnsi"/>
          <w:bCs/>
          <w:lang w:val="en-GB"/>
        </w:rPr>
        <w:t xml:space="preserve">and </w:t>
      </w:r>
      <w:r w:rsidR="00814894" w:rsidRPr="00D4319C">
        <w:rPr>
          <w:rFonts w:asciiTheme="minorHAnsi" w:hAnsiTheme="minorHAnsi"/>
          <w:bCs/>
          <w:noProof/>
          <w:lang w:val="en-US"/>
        </w:rPr>
        <w:t>1,725,755</w:t>
      </w:r>
      <w:r w:rsidR="00814894" w:rsidRPr="00D4319C">
        <w:rPr>
          <w:rFonts w:asciiTheme="minorHAnsi" w:hAnsiTheme="minorHAnsi"/>
          <w:bCs/>
          <w:noProof/>
          <w:lang w:val="en-GB"/>
        </w:rPr>
        <w:t xml:space="preserve"> </w:t>
      </w:r>
      <w:r w:rsidR="00814894" w:rsidRPr="00D4319C">
        <w:rPr>
          <w:rFonts w:asciiTheme="minorHAnsi" w:hAnsiTheme="minorHAnsi"/>
          <w:bCs/>
          <w:lang w:val="en-GB"/>
        </w:rPr>
        <w:t>SNPs. In all scenarios, the</w:t>
      </w:r>
      <w:r w:rsidR="00C90B7E">
        <w:rPr>
          <w:rFonts w:asciiTheme="minorHAnsi" w:hAnsiTheme="minorHAnsi"/>
          <w:bCs/>
          <w:lang w:val="en-GB"/>
        </w:rPr>
        <w:t>re were 1,000</w:t>
      </w:r>
      <w:r w:rsidR="00814894" w:rsidRPr="00D4319C">
        <w:rPr>
          <w:rFonts w:asciiTheme="minorHAnsi" w:hAnsiTheme="minorHAnsi"/>
          <w:bCs/>
          <w:lang w:val="en-GB"/>
        </w:rPr>
        <w:t xml:space="preserve"> causal SNPs. Causal sets were divided into two subsets. The first subset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1</m:t>
            </m:r>
          </m:sub>
        </m:sSub>
      </m:oMath>
      <w:r w:rsidR="00814894" w:rsidRPr="00D4319C">
        <w:rPr>
          <w:rFonts w:asciiTheme="minorHAnsi" w:hAnsiTheme="minorHAnsi"/>
          <w:bCs/>
          <w:lang w:val="en-GB"/>
        </w:rPr>
        <w:t xml:space="preserve"> included 100 SNPs and was used as the causal SNP set in the genomic feature that explains 10 %, 20 %, 30 %, or 50 % of the </w:t>
      </w:r>
      <w:ins w:id="84" w:author="Peter Sørensen" w:date="2016-04-19T21:56:00Z">
        <w:r w:rsidR="003F1593">
          <w:rPr>
            <w:rFonts w:asciiTheme="minorHAnsi" w:hAnsiTheme="minorHAnsi"/>
            <w:bCs/>
            <w:lang w:val="en-GB"/>
          </w:rPr>
          <w:t xml:space="preserve">total </w:t>
        </w:r>
      </w:ins>
      <w:r w:rsidR="00814894" w:rsidRPr="00D4319C">
        <w:rPr>
          <w:rFonts w:asciiTheme="minorHAnsi" w:hAnsiTheme="minorHAnsi"/>
          <w:bCs/>
          <w:lang w:val="en-GB"/>
        </w:rPr>
        <w:t xml:space="preserve">genomic variance. The second subset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2</m:t>
            </m:r>
          </m:sub>
        </m:sSub>
      </m:oMath>
      <w:r w:rsidR="00814894" w:rsidRPr="00D4319C">
        <w:rPr>
          <w:rFonts w:asciiTheme="minorHAnsi" w:hAnsiTheme="minorHAnsi"/>
          <w:bCs/>
          <w:lang w:val="en-GB"/>
        </w:rPr>
        <w:t xml:space="preserve"> included 900 SNPs and explained the remaining genomic variance. To mimic relevant genetic scenarios, the genome distribution of the causal SNPs in the genomic feature was simulated using two different causal models: a </w:t>
      </w:r>
      <w:r w:rsidR="00814894" w:rsidRPr="00D4319C">
        <w:rPr>
          <w:rFonts w:asciiTheme="minorHAnsi" w:hAnsiTheme="minorHAnsi"/>
          <w:bCs/>
          <w:i/>
          <w:lang w:val="en-GB"/>
        </w:rPr>
        <w:t xml:space="preserve">random </w:t>
      </w:r>
      <w:r w:rsidR="00814894" w:rsidRPr="00D4319C">
        <w:rPr>
          <w:rFonts w:asciiTheme="minorHAnsi" w:hAnsiTheme="minorHAnsi"/>
          <w:bCs/>
          <w:lang w:val="en-GB"/>
        </w:rPr>
        <w:t xml:space="preserve">and a </w:t>
      </w:r>
      <w:r w:rsidR="00814894" w:rsidRPr="00D4319C">
        <w:rPr>
          <w:rFonts w:asciiTheme="minorHAnsi" w:hAnsiTheme="minorHAnsi"/>
          <w:bCs/>
          <w:i/>
          <w:lang w:val="en-GB"/>
        </w:rPr>
        <w:t xml:space="preserve">cluster </w:t>
      </w:r>
      <w:r w:rsidR="00814894" w:rsidRPr="00D4319C">
        <w:rPr>
          <w:rFonts w:asciiTheme="minorHAnsi" w:hAnsiTheme="minorHAnsi"/>
          <w:bCs/>
          <w:lang w:val="en-GB"/>
        </w:rPr>
        <w:t xml:space="preserve">model. </w:t>
      </w:r>
      <w:r w:rsidR="00814894" w:rsidRPr="00FE7258">
        <w:rPr>
          <w:rFonts w:asciiTheme="minorHAnsi" w:hAnsiTheme="minorHAnsi"/>
          <w:bCs/>
          <w:lang w:val="en-GB"/>
        </w:rPr>
        <w:t xml:space="preserve">The </w:t>
      </w:r>
      <w:r w:rsidR="00814894" w:rsidRPr="00FE7258">
        <w:rPr>
          <w:rFonts w:asciiTheme="minorHAnsi" w:hAnsiTheme="minorHAnsi"/>
          <w:bCs/>
          <w:i/>
          <w:lang w:val="en-GB"/>
        </w:rPr>
        <w:t>cluster</w:t>
      </w:r>
      <w:r w:rsidR="00814894" w:rsidRPr="00FE7258">
        <w:rPr>
          <w:rFonts w:asciiTheme="minorHAnsi" w:hAnsiTheme="minorHAnsi"/>
          <w:bCs/>
          <w:lang w:val="en-GB"/>
        </w:rPr>
        <w:t xml:space="preserve"> model </w:t>
      </w:r>
      <w:r w:rsidR="00C90B7E" w:rsidRPr="00FE7258">
        <w:rPr>
          <w:rFonts w:asciiTheme="minorHAnsi" w:hAnsiTheme="minorHAnsi"/>
          <w:bCs/>
          <w:lang w:val="en-GB"/>
        </w:rPr>
        <w:t xml:space="preserve">simulates the situation in which </w:t>
      </w:r>
      <w:r w:rsidR="00881EC1" w:rsidRPr="00FE7258">
        <w:rPr>
          <w:rFonts w:asciiTheme="minorHAnsi" w:hAnsiTheme="minorHAnsi"/>
          <w:bCs/>
          <w:lang w:val="en-GB"/>
        </w:rPr>
        <w:t>multiple</w:t>
      </w:r>
      <w:r w:rsidR="006301E2" w:rsidRPr="00FE7258">
        <w:rPr>
          <w:rFonts w:asciiTheme="minorHAnsi" w:hAnsiTheme="minorHAnsi"/>
          <w:bCs/>
          <w:lang w:val="en-GB"/>
        </w:rPr>
        <w:t xml:space="preserve"> </w:t>
      </w:r>
      <w:r w:rsidR="00814894" w:rsidRPr="00FE7258">
        <w:rPr>
          <w:rFonts w:asciiTheme="minorHAnsi" w:hAnsiTheme="minorHAnsi"/>
          <w:bCs/>
          <w:lang w:val="en-GB"/>
        </w:rPr>
        <w:t xml:space="preserve">causal SNPs </w:t>
      </w:r>
      <w:r w:rsidR="00C90B7E" w:rsidRPr="00FE7258">
        <w:rPr>
          <w:rFonts w:asciiTheme="minorHAnsi" w:hAnsiTheme="minorHAnsi"/>
          <w:bCs/>
          <w:lang w:val="en-GB"/>
        </w:rPr>
        <w:t xml:space="preserve">occur </w:t>
      </w:r>
      <w:r w:rsidR="006301E2" w:rsidRPr="00FE7258">
        <w:rPr>
          <w:rFonts w:asciiTheme="minorHAnsi" w:hAnsiTheme="minorHAnsi"/>
          <w:bCs/>
          <w:lang w:val="en-GB"/>
        </w:rPr>
        <w:t xml:space="preserve">in </w:t>
      </w:r>
      <w:r w:rsidR="00881EC1" w:rsidRPr="00FE7258">
        <w:rPr>
          <w:rFonts w:asciiTheme="minorHAnsi" w:hAnsiTheme="minorHAnsi"/>
          <w:bCs/>
          <w:lang w:val="en-GB"/>
        </w:rPr>
        <w:t xml:space="preserve">a limited number of </w:t>
      </w:r>
      <w:r w:rsidR="00814894" w:rsidRPr="00FE7258">
        <w:rPr>
          <w:rFonts w:asciiTheme="minorHAnsi" w:hAnsiTheme="minorHAnsi"/>
          <w:bCs/>
          <w:lang w:val="en-GB"/>
        </w:rPr>
        <w:t>gene</w:t>
      </w:r>
      <w:r w:rsidR="00881EC1" w:rsidRPr="00FE7258">
        <w:rPr>
          <w:rFonts w:asciiTheme="minorHAnsi" w:hAnsiTheme="minorHAnsi"/>
          <w:bCs/>
          <w:lang w:val="en-GB"/>
        </w:rPr>
        <w:t>s</w:t>
      </w:r>
      <w:r w:rsidR="00E81D72" w:rsidRPr="00FE7258">
        <w:rPr>
          <w:rFonts w:asciiTheme="minorHAnsi" w:hAnsiTheme="minorHAnsi"/>
          <w:bCs/>
          <w:lang w:val="en-GB"/>
        </w:rPr>
        <w:t>, whereas in</w:t>
      </w:r>
      <w:r w:rsidR="00FE7258" w:rsidRPr="00FE7258">
        <w:rPr>
          <w:rFonts w:asciiTheme="minorHAnsi" w:hAnsiTheme="minorHAnsi"/>
          <w:bCs/>
          <w:lang w:val="en-GB"/>
        </w:rPr>
        <w:t xml:space="preserve"> </w:t>
      </w:r>
      <w:r w:rsidR="00E81D72" w:rsidRPr="00FE7258">
        <w:rPr>
          <w:rFonts w:asciiTheme="minorHAnsi" w:hAnsiTheme="minorHAnsi"/>
          <w:bCs/>
          <w:lang w:val="en-GB"/>
        </w:rPr>
        <w:t>t</w:t>
      </w:r>
      <w:r w:rsidR="00814894" w:rsidRPr="00FE7258">
        <w:rPr>
          <w:rFonts w:asciiTheme="minorHAnsi" w:hAnsiTheme="minorHAnsi"/>
          <w:bCs/>
          <w:lang w:val="en-GB"/>
        </w:rPr>
        <w:t xml:space="preserve">he random model </w:t>
      </w:r>
      <w:r w:rsidR="009B7764" w:rsidRPr="00FE7258">
        <w:rPr>
          <w:rFonts w:asciiTheme="minorHAnsi" w:hAnsiTheme="minorHAnsi"/>
          <w:bCs/>
          <w:lang w:val="en-GB"/>
        </w:rPr>
        <w:t xml:space="preserve">single </w:t>
      </w:r>
      <w:r w:rsidR="00814894" w:rsidRPr="00FE7258">
        <w:rPr>
          <w:rFonts w:asciiTheme="minorHAnsi" w:hAnsiTheme="minorHAnsi"/>
          <w:bCs/>
          <w:lang w:val="en-GB"/>
        </w:rPr>
        <w:t xml:space="preserve">causal </w:t>
      </w:r>
      <w:r w:rsidR="009B7764" w:rsidRPr="00FE7258">
        <w:rPr>
          <w:rFonts w:asciiTheme="minorHAnsi" w:hAnsiTheme="minorHAnsi"/>
          <w:bCs/>
          <w:lang w:val="en-GB"/>
        </w:rPr>
        <w:t>SNPs</w:t>
      </w:r>
      <w:r w:rsidR="00814894" w:rsidRPr="00FE7258">
        <w:rPr>
          <w:rFonts w:asciiTheme="minorHAnsi" w:hAnsiTheme="minorHAnsi"/>
          <w:bCs/>
          <w:lang w:val="en-GB"/>
        </w:rPr>
        <w:t xml:space="preserve"> </w:t>
      </w:r>
      <w:r w:rsidR="009B7764" w:rsidRPr="00FE7258">
        <w:rPr>
          <w:rFonts w:asciiTheme="minorHAnsi" w:hAnsiTheme="minorHAnsi"/>
          <w:bCs/>
          <w:lang w:val="en-GB"/>
        </w:rPr>
        <w:t xml:space="preserve">occur </w:t>
      </w:r>
      <w:r w:rsidR="00814894" w:rsidRPr="00FE7258">
        <w:rPr>
          <w:rFonts w:asciiTheme="minorHAnsi" w:hAnsiTheme="minorHAnsi"/>
          <w:bCs/>
          <w:lang w:val="en-GB"/>
        </w:rPr>
        <w:t xml:space="preserve">in </w:t>
      </w:r>
      <w:r w:rsidR="009B7764" w:rsidRPr="00FE7258">
        <w:rPr>
          <w:rFonts w:asciiTheme="minorHAnsi" w:hAnsiTheme="minorHAnsi"/>
          <w:bCs/>
          <w:lang w:val="en-GB"/>
        </w:rPr>
        <w:t xml:space="preserve">a larger number of </w:t>
      </w:r>
      <w:r w:rsidR="00814894" w:rsidRPr="00FE7258">
        <w:rPr>
          <w:rFonts w:asciiTheme="minorHAnsi" w:hAnsiTheme="minorHAnsi"/>
          <w:bCs/>
          <w:lang w:val="en-GB"/>
        </w:rPr>
        <w:t xml:space="preserve">genes. </w:t>
      </w:r>
      <w:r w:rsidR="009B7764" w:rsidRPr="00FE7258">
        <w:rPr>
          <w:rFonts w:asciiTheme="minorHAnsi" w:hAnsiTheme="minorHAnsi"/>
          <w:bCs/>
          <w:lang w:val="en-GB"/>
        </w:rPr>
        <w:t>The main difference is that the genomic variance is associated with a smaller genome region in the cluster model compared to the random model.</w:t>
      </w:r>
      <w:r w:rsidR="009B7764">
        <w:rPr>
          <w:rFonts w:asciiTheme="minorHAnsi" w:hAnsiTheme="minorHAnsi"/>
          <w:bCs/>
          <w:lang w:val="en-GB"/>
        </w:rPr>
        <w:t xml:space="preserve"> </w:t>
      </w:r>
      <w:r w:rsidR="00814894" w:rsidRPr="00D4319C">
        <w:rPr>
          <w:rFonts w:asciiTheme="minorHAnsi" w:hAnsiTheme="minorHAnsi"/>
          <w:bCs/>
          <w:lang w:val="en-GB"/>
        </w:rPr>
        <w:t xml:space="preserve">For the clustered causal model, the 100 causal SNPs in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1</m:t>
            </m:r>
          </m:sub>
        </m:sSub>
      </m:oMath>
      <w:r w:rsidR="00814894" w:rsidRPr="00D4319C">
        <w:rPr>
          <w:rFonts w:asciiTheme="minorHAnsi" w:hAnsiTheme="minorHAnsi"/>
          <w:bCs/>
          <w:lang w:val="en-GB"/>
        </w:rPr>
        <w:t xml:space="preserve"> were chosen from 20 randomly selected genom</w:t>
      </w:r>
      <w:r w:rsidR="00582A70">
        <w:rPr>
          <w:rFonts w:asciiTheme="minorHAnsi" w:hAnsiTheme="minorHAnsi"/>
          <w:bCs/>
          <w:lang w:val="en-GB"/>
        </w:rPr>
        <w:t>e</w:t>
      </w:r>
      <w:r w:rsidR="00814894" w:rsidRPr="00D4319C">
        <w:rPr>
          <w:rFonts w:asciiTheme="minorHAnsi" w:hAnsiTheme="minorHAnsi"/>
          <w:bCs/>
          <w:lang w:val="en-GB"/>
        </w:rPr>
        <w:t xml:space="preserve"> regions spanning 50 SNPs each, and the remaining 900 SNPs in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2</m:t>
            </m:r>
          </m:sub>
        </m:sSub>
      </m:oMath>
      <w:r w:rsidR="00814894" w:rsidRPr="00D4319C">
        <w:rPr>
          <w:rFonts w:asciiTheme="minorHAnsi" w:hAnsiTheme="minorHAnsi"/>
          <w:bCs/>
          <w:lang w:val="en-GB"/>
        </w:rPr>
        <w:t xml:space="preserve"> were randomly selected from the complete SNP set (excluding the SNPs in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1</m:t>
            </m:r>
          </m:sub>
        </m:sSub>
      </m:oMath>
      <w:r w:rsidR="00814894" w:rsidRPr="00D4319C">
        <w:rPr>
          <w:rFonts w:asciiTheme="minorHAnsi" w:hAnsiTheme="minorHAnsi"/>
          <w:bCs/>
          <w:lang w:val="en-GB"/>
        </w:rPr>
        <w:t xml:space="preserve">). For the random causal model, the SNPs in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1</m:t>
            </m:r>
          </m:sub>
        </m:sSub>
      </m:oMath>
      <w:r w:rsidR="00814894" w:rsidRPr="00D4319C">
        <w:rPr>
          <w:rFonts w:asciiTheme="minorHAnsi" w:hAnsiTheme="minorHAnsi"/>
          <w:bCs/>
          <w:lang w:val="en-GB"/>
        </w:rPr>
        <w:t xml:space="preserve"> and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2</m:t>
            </m:r>
          </m:sub>
        </m:sSub>
      </m:oMath>
      <w:r w:rsidR="00814894" w:rsidRPr="00D4319C">
        <w:rPr>
          <w:rFonts w:asciiTheme="minorHAnsi" w:hAnsiTheme="minorHAnsi"/>
          <w:bCs/>
          <w:lang w:val="en-GB"/>
        </w:rPr>
        <w:t xml:space="preserve"> were randomly selected from the complete SNP set. To investigate the effects of non-causal SNPs within the causal sets, we added an increasing number of non-causal SNPs (200,</w:t>
      </w:r>
      <w:ins w:id="85" w:author="Peter Sørensen" w:date="2016-04-25T11:04:00Z">
        <w:r w:rsidR="0094204B">
          <w:rPr>
            <w:rFonts w:asciiTheme="minorHAnsi" w:hAnsiTheme="minorHAnsi"/>
            <w:bCs/>
            <w:lang w:val="en-GB"/>
          </w:rPr>
          <w:t xml:space="preserve"> 400, 800, </w:t>
        </w:r>
      </w:ins>
      <w:r w:rsidR="00814894" w:rsidRPr="00D4319C">
        <w:rPr>
          <w:rFonts w:asciiTheme="minorHAnsi" w:hAnsiTheme="minorHAnsi"/>
          <w:bCs/>
          <w:lang w:val="en-GB"/>
        </w:rPr>
        <w:t xml:space="preserve">…,  2,000), to the causal sets, in a process referred to as </w:t>
      </w:r>
      <w:r w:rsidR="00814894" w:rsidRPr="00D4319C">
        <w:rPr>
          <w:rFonts w:asciiTheme="minorHAnsi" w:hAnsiTheme="minorHAnsi"/>
          <w:bCs/>
          <w:i/>
          <w:lang w:val="en-GB"/>
        </w:rPr>
        <w:t>dilution</w:t>
      </w:r>
      <w:r w:rsidR="00814894" w:rsidRPr="00D4319C">
        <w:rPr>
          <w:rFonts w:asciiTheme="minorHAnsi" w:hAnsiTheme="minorHAnsi"/>
          <w:bCs/>
          <w:lang w:val="en-GB"/>
        </w:rPr>
        <w:t xml:space="preserve">. </w:t>
      </w:r>
      <w:ins w:id="86" w:author="Peter Sørensen" w:date="2016-04-25T10:58:00Z">
        <w:r w:rsidR="00893985">
          <w:rPr>
            <w:rFonts w:asciiTheme="minorHAnsi" w:hAnsiTheme="minorHAnsi"/>
            <w:bCs/>
            <w:lang w:val="en-GB"/>
          </w:rPr>
          <w:t>Th</w:t>
        </w:r>
      </w:ins>
      <w:ins w:id="87" w:author="Peter Sørensen" w:date="2016-04-25T10:59:00Z">
        <w:r w:rsidR="00893985">
          <w:rPr>
            <w:rFonts w:asciiTheme="minorHAnsi" w:hAnsiTheme="minorHAnsi"/>
            <w:bCs/>
            <w:lang w:val="en-GB"/>
          </w:rPr>
          <w:t xml:space="preserve">e non-causal SNPs </w:t>
        </w:r>
      </w:ins>
      <w:ins w:id="88" w:author="Peter Sørensen" w:date="2016-04-25T10:58:00Z">
        <w:r w:rsidR="00893985">
          <w:rPr>
            <w:rFonts w:asciiTheme="minorHAnsi" w:hAnsiTheme="minorHAnsi"/>
            <w:bCs/>
            <w:lang w:val="en-GB"/>
          </w:rPr>
          <w:t>w</w:t>
        </w:r>
      </w:ins>
      <w:ins w:id="89" w:author="Peter Sørensen" w:date="2016-04-25T11:01:00Z">
        <w:r w:rsidR="00893985">
          <w:rPr>
            <w:rFonts w:asciiTheme="minorHAnsi" w:hAnsiTheme="minorHAnsi"/>
            <w:bCs/>
            <w:lang w:val="en-GB"/>
          </w:rPr>
          <w:t>ere</w:t>
        </w:r>
      </w:ins>
      <w:ins w:id="90" w:author="Peter Sørensen" w:date="2016-04-25T10:58:00Z">
        <w:r w:rsidR="00893985">
          <w:rPr>
            <w:rFonts w:asciiTheme="minorHAnsi" w:hAnsiTheme="minorHAnsi"/>
            <w:bCs/>
            <w:lang w:val="en-GB"/>
          </w:rPr>
          <w:t xml:space="preserve"> </w:t>
        </w:r>
      </w:ins>
      <w:ins w:id="91" w:author="Peter Sørensen" w:date="2016-04-25T10:59:00Z">
        <w:r w:rsidR="00893985">
          <w:rPr>
            <w:rFonts w:asciiTheme="minorHAnsi" w:hAnsiTheme="minorHAnsi"/>
            <w:bCs/>
            <w:lang w:val="en-GB"/>
          </w:rPr>
          <w:t xml:space="preserve">either picked at </w:t>
        </w:r>
      </w:ins>
      <w:ins w:id="92" w:author="Peter Sørensen" w:date="2016-04-25T10:58:00Z">
        <w:r w:rsidR="00893985">
          <w:rPr>
            <w:rFonts w:asciiTheme="minorHAnsi" w:hAnsiTheme="minorHAnsi"/>
            <w:bCs/>
            <w:lang w:val="en-GB"/>
          </w:rPr>
          <w:t>random</w:t>
        </w:r>
      </w:ins>
      <w:ins w:id="93" w:author="Peter Sørensen" w:date="2016-04-25T10:59:00Z">
        <w:r w:rsidR="00893985">
          <w:rPr>
            <w:rFonts w:asciiTheme="minorHAnsi" w:hAnsiTheme="minorHAnsi"/>
            <w:bCs/>
            <w:lang w:val="en-GB"/>
          </w:rPr>
          <w:t xml:space="preserve"> in the genome or by sampling SNP</w:t>
        </w:r>
      </w:ins>
      <w:ins w:id="94" w:author="Peter Sørensen" w:date="2016-04-25T11:01:00Z">
        <w:r w:rsidR="00C02B5C">
          <w:rPr>
            <w:rFonts w:asciiTheme="minorHAnsi" w:hAnsiTheme="minorHAnsi"/>
            <w:bCs/>
            <w:lang w:val="en-GB"/>
          </w:rPr>
          <w:t>s</w:t>
        </w:r>
      </w:ins>
      <w:ins w:id="95" w:author="Peter Sørensen" w:date="2016-04-25T10:59:00Z">
        <w:r w:rsidR="00893985">
          <w:rPr>
            <w:rFonts w:asciiTheme="minorHAnsi" w:hAnsiTheme="minorHAnsi"/>
            <w:bCs/>
            <w:lang w:val="en-GB"/>
          </w:rPr>
          <w:t xml:space="preserve"> </w:t>
        </w:r>
      </w:ins>
      <w:ins w:id="96" w:author="Peter Sørensen" w:date="2016-04-25T11:00:00Z">
        <w:r w:rsidR="00893985">
          <w:rPr>
            <w:rFonts w:asciiTheme="minorHAnsi" w:hAnsiTheme="minorHAnsi"/>
            <w:bCs/>
            <w:lang w:val="en-GB"/>
          </w:rPr>
          <w:t xml:space="preserve">located </w:t>
        </w:r>
      </w:ins>
      <w:ins w:id="97" w:author="Peter Sørensen" w:date="2016-04-25T11:03:00Z">
        <w:r w:rsidR="0094204B">
          <w:rPr>
            <w:rFonts w:asciiTheme="minorHAnsi" w:hAnsiTheme="minorHAnsi"/>
            <w:bCs/>
            <w:lang w:val="en-GB"/>
          </w:rPr>
          <w:t xml:space="preserve">directly </w:t>
        </w:r>
      </w:ins>
      <w:ins w:id="98" w:author="Peter Sørensen" w:date="2016-04-25T11:02:00Z">
        <w:r w:rsidR="00C02B5C">
          <w:rPr>
            <w:rFonts w:asciiTheme="minorHAnsi" w:hAnsiTheme="minorHAnsi"/>
            <w:bCs/>
            <w:lang w:val="en-GB"/>
          </w:rPr>
          <w:t>up- and downstream</w:t>
        </w:r>
      </w:ins>
      <w:ins w:id="99" w:author="Peter Sørensen" w:date="2016-04-25T10:59:00Z">
        <w:r w:rsidR="00893985">
          <w:rPr>
            <w:rFonts w:asciiTheme="minorHAnsi" w:hAnsiTheme="minorHAnsi"/>
            <w:bCs/>
            <w:lang w:val="en-GB"/>
          </w:rPr>
          <w:t xml:space="preserve"> </w:t>
        </w:r>
      </w:ins>
      <w:ins w:id="100" w:author="Peter Sørensen" w:date="2016-04-25T11:00:00Z">
        <w:r w:rsidR="00893985">
          <w:rPr>
            <w:rFonts w:asciiTheme="minorHAnsi" w:hAnsiTheme="minorHAnsi"/>
            <w:bCs/>
            <w:lang w:val="en-GB"/>
          </w:rPr>
          <w:t xml:space="preserve">of the </w:t>
        </w:r>
      </w:ins>
      <w:ins w:id="101" w:author="Peter Sørensen" w:date="2016-04-25T10:59:00Z">
        <w:r w:rsidR="00893985">
          <w:rPr>
            <w:rFonts w:asciiTheme="minorHAnsi" w:hAnsiTheme="minorHAnsi"/>
            <w:bCs/>
            <w:lang w:val="en-GB"/>
          </w:rPr>
          <w:t>causal SNP</w:t>
        </w:r>
      </w:ins>
      <w:ins w:id="102" w:author="Peter Sørensen" w:date="2016-04-25T11:02:00Z">
        <w:r w:rsidR="00C02B5C">
          <w:rPr>
            <w:rFonts w:asciiTheme="minorHAnsi" w:hAnsiTheme="minorHAnsi"/>
            <w:bCs/>
            <w:lang w:val="en-GB"/>
          </w:rPr>
          <w:t xml:space="preserve"> (referred to as </w:t>
        </w:r>
      </w:ins>
      <w:ins w:id="103" w:author="Peter Sørensen" w:date="2016-04-25T11:01:00Z">
        <w:r w:rsidR="00893985">
          <w:rPr>
            <w:rFonts w:asciiTheme="minorHAnsi" w:hAnsiTheme="minorHAnsi"/>
            <w:bCs/>
            <w:lang w:val="en-GB"/>
          </w:rPr>
          <w:t>local</w:t>
        </w:r>
      </w:ins>
      <w:ins w:id="104" w:author="Peter Sørensen" w:date="2016-04-25T11:02:00Z">
        <w:r w:rsidR="00C02B5C">
          <w:rPr>
            <w:rFonts w:asciiTheme="minorHAnsi" w:hAnsiTheme="minorHAnsi"/>
            <w:bCs/>
            <w:lang w:val="en-GB"/>
          </w:rPr>
          <w:t xml:space="preserve"> SNPs</w:t>
        </w:r>
      </w:ins>
      <w:ins w:id="105" w:author="Peter Sørensen" w:date="2016-04-25T11:00:00Z">
        <w:r w:rsidR="00893985">
          <w:rPr>
            <w:rFonts w:asciiTheme="minorHAnsi" w:hAnsiTheme="minorHAnsi"/>
            <w:bCs/>
            <w:lang w:val="en-GB"/>
          </w:rPr>
          <w:t>)</w:t>
        </w:r>
      </w:ins>
      <w:ins w:id="106" w:author="Peter Sørensen" w:date="2016-04-25T10:59:00Z">
        <w:r w:rsidR="00893985">
          <w:rPr>
            <w:rFonts w:asciiTheme="minorHAnsi" w:hAnsiTheme="minorHAnsi"/>
            <w:bCs/>
            <w:lang w:val="en-GB"/>
          </w:rPr>
          <w:t>.</w:t>
        </w:r>
      </w:ins>
    </w:p>
    <w:p w14:paraId="1E1DDF91" w14:textId="77777777" w:rsidR="00814894" w:rsidRPr="00D4319C" w:rsidRDefault="00814894" w:rsidP="00366FA5">
      <w:pPr>
        <w:spacing w:line="480" w:lineRule="auto"/>
        <w:rPr>
          <w:rFonts w:asciiTheme="minorHAnsi" w:hAnsiTheme="minorHAnsi"/>
          <w:b/>
          <w:lang w:val="en-GB"/>
        </w:rPr>
      </w:pPr>
    </w:p>
    <w:p w14:paraId="7B16811C" w14:textId="77777777" w:rsidR="00201C77" w:rsidRDefault="00201C77" w:rsidP="00366FA5">
      <w:pPr>
        <w:spacing w:line="480" w:lineRule="auto"/>
        <w:rPr>
          <w:ins w:id="107" w:author="Peter Sørensen" w:date="2016-03-30T09:14:00Z"/>
          <w:rFonts w:asciiTheme="minorHAnsi" w:hAnsiTheme="minorHAnsi"/>
          <w:lang w:val="en-US"/>
        </w:rPr>
      </w:pPr>
      <w:r w:rsidRPr="00D4319C">
        <w:rPr>
          <w:rFonts w:asciiTheme="minorHAnsi" w:hAnsiTheme="minorHAnsi"/>
          <w:b/>
          <w:lang w:val="en-GB"/>
        </w:rPr>
        <w:t>Phenotypes</w:t>
      </w:r>
      <w:r w:rsidR="00B83870">
        <w:rPr>
          <w:rFonts w:asciiTheme="minorHAnsi" w:hAnsiTheme="minorHAnsi"/>
          <w:b/>
          <w:lang w:val="en-GB"/>
        </w:rPr>
        <w:t xml:space="preserve">: </w:t>
      </w:r>
      <w:r w:rsidRPr="00D4319C">
        <w:rPr>
          <w:rFonts w:asciiTheme="minorHAnsi" w:hAnsiTheme="minorHAnsi"/>
          <w:bCs/>
          <w:lang w:val="en-GB"/>
        </w:rPr>
        <w:t xml:space="preserve">Phenotypes were simulated using the following linear model: </w:t>
      </w:r>
      <w:r w:rsidRPr="00C373E9">
        <w:rPr>
          <w:rFonts w:asciiTheme="minorHAnsi" w:hAnsiTheme="minorHAnsi"/>
          <w:b/>
          <w:bCs/>
          <w:lang w:val="en-GB"/>
        </w:rPr>
        <w:t>y</w:t>
      </w:r>
      <w:r w:rsidRPr="00D4319C">
        <w:rPr>
          <w:rFonts w:asciiTheme="minorHAnsi" w:hAnsiTheme="minorHAnsi"/>
          <w:bCs/>
          <w:lang w:val="en-GB"/>
        </w:rPr>
        <w:t xml:space="preserve"> = </w:t>
      </w:r>
      <w:r w:rsidRPr="00C373E9">
        <w:rPr>
          <w:rFonts w:asciiTheme="minorHAnsi" w:hAnsiTheme="minorHAnsi"/>
          <w:b/>
          <w:bCs/>
          <w:lang w:val="en-GB"/>
        </w:rPr>
        <w:t>g</w:t>
      </w:r>
      <w:r w:rsidRPr="00D4319C">
        <w:rPr>
          <w:rFonts w:asciiTheme="minorHAnsi" w:hAnsiTheme="minorHAnsi"/>
          <w:bCs/>
          <w:vertAlign w:val="subscript"/>
          <w:lang w:val="en-GB"/>
        </w:rPr>
        <w:t>1</w:t>
      </w:r>
      <w:r w:rsidRPr="00D4319C">
        <w:rPr>
          <w:rFonts w:asciiTheme="minorHAnsi" w:hAnsiTheme="minorHAnsi"/>
          <w:bCs/>
          <w:lang w:val="en-GB"/>
        </w:rPr>
        <w:t xml:space="preserve"> + </w:t>
      </w:r>
      <w:r w:rsidRPr="00C373E9">
        <w:rPr>
          <w:rFonts w:asciiTheme="minorHAnsi" w:hAnsiTheme="minorHAnsi"/>
          <w:b/>
          <w:bCs/>
          <w:lang w:val="en-GB"/>
        </w:rPr>
        <w:t>g</w:t>
      </w:r>
      <w:r w:rsidRPr="00D4319C">
        <w:rPr>
          <w:rFonts w:asciiTheme="minorHAnsi" w:hAnsiTheme="minorHAnsi"/>
          <w:bCs/>
          <w:vertAlign w:val="subscript"/>
          <w:lang w:val="en-GB"/>
        </w:rPr>
        <w:t>2</w:t>
      </w:r>
      <w:r w:rsidRPr="00D4319C">
        <w:rPr>
          <w:rFonts w:asciiTheme="minorHAnsi" w:hAnsiTheme="minorHAnsi"/>
          <w:bCs/>
          <w:lang w:val="en-GB"/>
        </w:rPr>
        <w:t xml:space="preserve"> + </w:t>
      </w:r>
      <w:r w:rsidRPr="00C373E9">
        <w:rPr>
          <w:rFonts w:asciiTheme="minorHAnsi" w:hAnsiTheme="minorHAnsi"/>
          <w:b/>
          <w:bCs/>
          <w:lang w:val="en-GB"/>
        </w:rPr>
        <w:t>e</w:t>
      </w:r>
      <w:r w:rsidRPr="00D4319C">
        <w:rPr>
          <w:rFonts w:asciiTheme="minorHAnsi" w:hAnsiTheme="minorHAnsi"/>
          <w:bCs/>
          <w:lang w:val="en-GB"/>
        </w:rPr>
        <w:t xml:space="preserve">, where </w:t>
      </w:r>
      <w:r w:rsidRPr="00C373E9">
        <w:rPr>
          <w:rFonts w:asciiTheme="minorHAnsi" w:hAnsiTheme="minorHAnsi"/>
          <w:b/>
          <w:bCs/>
          <w:lang w:val="en-GB"/>
        </w:rPr>
        <w:t>g</w:t>
      </w:r>
      <w:r w:rsidRPr="00D4319C">
        <w:rPr>
          <w:rFonts w:asciiTheme="minorHAnsi" w:hAnsiTheme="minorHAnsi"/>
          <w:bCs/>
          <w:vertAlign w:val="subscript"/>
          <w:lang w:val="en-GB"/>
        </w:rPr>
        <w:t>1</w:t>
      </w:r>
      <w:r w:rsidRPr="00D4319C">
        <w:rPr>
          <w:rFonts w:asciiTheme="minorHAnsi" w:hAnsiTheme="minorHAnsi"/>
          <w:bCs/>
          <w:lang w:val="en-GB"/>
        </w:rPr>
        <w:t xml:space="preserve"> ~ N(0,</w:t>
      </w:r>
      <w:r w:rsidRPr="00C373E9">
        <w:rPr>
          <w:rFonts w:asciiTheme="minorHAnsi" w:hAnsiTheme="minorHAnsi"/>
          <w:b/>
          <w:bCs/>
          <w:lang w:val="en-GB"/>
        </w:rPr>
        <w:t>G</w:t>
      </w:r>
      <w:r w:rsidRPr="00D4319C">
        <w:rPr>
          <w:rFonts w:asciiTheme="minorHAnsi" w:hAnsiTheme="minorHAnsi"/>
          <w:bCs/>
          <w:vertAlign w:val="subscript"/>
          <w:lang w:val="en-GB"/>
        </w:rPr>
        <w:t>1</w:t>
      </w:r>
      <w:r w:rsidRPr="00D4319C">
        <w:rPr>
          <w:rFonts w:asciiTheme="minorHAnsi" w:hAnsiTheme="minorHAnsi"/>
          <w:bCs/>
          <w:lang w:val="en-GB"/>
        </w:rPr>
        <w:t>*</w:t>
      </w:r>
      <m:oMath>
        <m:sSubSup>
          <m:sSubSupPr>
            <m:ctrlPr>
              <w:rPr>
                <w:rFonts w:ascii="Cambria Math" w:hAnsi="Cambria Math"/>
                <w:bCs/>
                <w:lang w:val="en-GB"/>
              </w:rPr>
            </m:ctrlPr>
          </m:sSubSupPr>
          <m:e>
            <m:r>
              <w:rPr>
                <w:rFonts w:ascii="Cambria Math" w:hAnsi="Cambria Math"/>
                <w:lang w:val="en-GB"/>
              </w:rPr>
              <m:t>σ</m:t>
            </m:r>
          </m:e>
          <m:sub>
            <m:r>
              <w:rPr>
                <w:rFonts w:ascii="Cambria Math" w:hAnsi="Cambria Math"/>
                <w:lang w:val="en-GB"/>
              </w:rPr>
              <m:t>g1</m:t>
            </m:r>
          </m:sub>
          <m:sup>
            <m:r>
              <m:rPr>
                <m:sty m:val="p"/>
              </m:rPr>
              <w:rPr>
                <w:rFonts w:ascii="Cambria Math" w:hAnsi="Cambria Math"/>
                <w:lang w:val="en-GB"/>
              </w:rPr>
              <m:t>2</m:t>
            </m:r>
          </m:sup>
        </m:sSubSup>
      </m:oMath>
      <w:r w:rsidRPr="00D4319C">
        <w:rPr>
          <w:rFonts w:asciiTheme="minorHAnsi" w:hAnsiTheme="minorHAnsi"/>
          <w:bCs/>
          <w:lang w:val="en-GB"/>
        </w:rPr>
        <w:t xml:space="preserve">), </w:t>
      </w:r>
      <w:r w:rsidRPr="00C373E9">
        <w:rPr>
          <w:rFonts w:asciiTheme="minorHAnsi" w:hAnsiTheme="minorHAnsi"/>
          <w:b/>
          <w:bCs/>
          <w:lang w:val="en-GB"/>
        </w:rPr>
        <w:t>g</w:t>
      </w:r>
      <w:r w:rsidRPr="00D4319C">
        <w:rPr>
          <w:rFonts w:asciiTheme="minorHAnsi" w:hAnsiTheme="minorHAnsi"/>
          <w:bCs/>
          <w:vertAlign w:val="subscript"/>
          <w:lang w:val="en-GB"/>
        </w:rPr>
        <w:t>2</w:t>
      </w:r>
      <w:r w:rsidRPr="00D4319C">
        <w:rPr>
          <w:rFonts w:asciiTheme="minorHAnsi" w:hAnsiTheme="minorHAnsi"/>
          <w:bCs/>
          <w:lang w:val="en-GB"/>
        </w:rPr>
        <w:t xml:space="preserve"> ~ N(0,</w:t>
      </w:r>
      <w:r w:rsidRPr="00C373E9">
        <w:rPr>
          <w:rFonts w:asciiTheme="minorHAnsi" w:hAnsiTheme="minorHAnsi"/>
          <w:b/>
          <w:bCs/>
          <w:lang w:val="en-GB"/>
        </w:rPr>
        <w:t>G</w:t>
      </w:r>
      <w:r w:rsidRPr="00D4319C">
        <w:rPr>
          <w:rFonts w:asciiTheme="minorHAnsi" w:hAnsiTheme="minorHAnsi"/>
          <w:bCs/>
          <w:vertAlign w:val="subscript"/>
          <w:lang w:val="en-GB"/>
        </w:rPr>
        <w:t>2</w:t>
      </w:r>
      <w:r w:rsidRPr="00D4319C">
        <w:rPr>
          <w:rFonts w:asciiTheme="minorHAnsi" w:hAnsiTheme="minorHAnsi"/>
          <w:bCs/>
          <w:lang w:val="en-GB"/>
        </w:rPr>
        <w:t>*</w:t>
      </w:r>
      <m:oMath>
        <m:sSubSup>
          <m:sSubSupPr>
            <m:ctrlPr>
              <w:rPr>
                <w:rFonts w:ascii="Cambria Math" w:hAnsi="Cambria Math"/>
                <w:bCs/>
                <w:lang w:val="en-GB"/>
              </w:rPr>
            </m:ctrlPr>
          </m:sSubSupPr>
          <m:e>
            <m:r>
              <w:rPr>
                <w:rFonts w:ascii="Cambria Math" w:hAnsi="Cambria Math"/>
                <w:lang w:val="en-GB"/>
              </w:rPr>
              <m:t>σ</m:t>
            </m:r>
          </m:e>
          <m:sub>
            <m:r>
              <m:rPr>
                <m:sty m:val="p"/>
              </m:rPr>
              <w:rPr>
                <w:rFonts w:ascii="Cambria Math" w:hAnsi="Cambria Math"/>
                <w:lang w:val="en-GB"/>
              </w:rPr>
              <m:t>g</m:t>
            </m:r>
            <m:r>
              <w:rPr>
                <w:rFonts w:ascii="Cambria Math" w:hAnsi="Cambria Math"/>
                <w:lang w:val="en-GB"/>
              </w:rPr>
              <m:t>2</m:t>
            </m:r>
          </m:sub>
          <m:sup>
            <m:r>
              <m:rPr>
                <m:sty m:val="p"/>
              </m:rPr>
              <w:rPr>
                <w:rFonts w:ascii="Cambria Math" w:hAnsi="Cambria Math"/>
                <w:lang w:val="en-GB"/>
              </w:rPr>
              <m:t>2</m:t>
            </m:r>
          </m:sup>
        </m:sSubSup>
      </m:oMath>
      <w:r w:rsidRPr="00D4319C">
        <w:rPr>
          <w:rFonts w:asciiTheme="minorHAnsi" w:hAnsiTheme="minorHAnsi"/>
          <w:bCs/>
          <w:lang w:val="en-GB"/>
        </w:rPr>
        <w:t xml:space="preserve">), and </w:t>
      </w:r>
      <w:r w:rsidRPr="00C373E9">
        <w:rPr>
          <w:rFonts w:asciiTheme="minorHAnsi" w:hAnsiTheme="minorHAnsi"/>
          <w:b/>
          <w:bCs/>
          <w:lang w:val="en-GB"/>
        </w:rPr>
        <w:t>e</w:t>
      </w:r>
      <w:r w:rsidRPr="00D4319C">
        <w:rPr>
          <w:rFonts w:asciiTheme="minorHAnsi" w:hAnsiTheme="minorHAnsi"/>
          <w:bCs/>
          <w:lang w:val="en-GB"/>
        </w:rPr>
        <w:t xml:space="preserve"> ~ N(0,</w:t>
      </w:r>
      <w:r w:rsidRPr="00C373E9">
        <w:rPr>
          <w:rFonts w:asciiTheme="minorHAnsi" w:hAnsiTheme="minorHAnsi"/>
          <w:b/>
          <w:bCs/>
          <w:lang w:val="en-GB"/>
        </w:rPr>
        <w:t>I</w:t>
      </w:r>
      <w:r w:rsidRPr="00D4319C">
        <w:rPr>
          <w:rFonts w:asciiTheme="minorHAnsi" w:hAnsiTheme="minorHAnsi"/>
          <w:bCs/>
          <w:lang w:val="en-GB"/>
        </w:rPr>
        <w:t>*</w:t>
      </w:r>
      <m:oMath>
        <m:sSubSup>
          <m:sSubSupPr>
            <m:ctrlPr>
              <w:rPr>
                <w:rFonts w:ascii="Cambria Math" w:hAnsi="Cambria Math"/>
                <w:bCs/>
                <w:lang w:val="en-GB"/>
              </w:rPr>
            </m:ctrlPr>
          </m:sSubSupPr>
          <m:e>
            <m:r>
              <w:rPr>
                <w:rFonts w:ascii="Cambria Math" w:hAnsi="Cambria Math"/>
                <w:lang w:val="en-GB"/>
              </w:rPr>
              <m:t>σ</m:t>
            </m:r>
          </m:e>
          <m:sub>
            <m:r>
              <w:rPr>
                <w:rFonts w:ascii="Cambria Math" w:hAnsi="Cambria Math"/>
                <w:lang w:val="en-GB"/>
              </w:rPr>
              <m:t>e</m:t>
            </m:r>
          </m:sub>
          <m:sup>
            <m:r>
              <m:rPr>
                <m:sty m:val="p"/>
              </m:rPr>
              <w:rPr>
                <w:rFonts w:ascii="Cambria Math" w:hAnsi="Cambria Math"/>
                <w:lang w:val="en-GB"/>
              </w:rPr>
              <m:t>2</m:t>
            </m:r>
          </m:sup>
        </m:sSubSup>
      </m:oMath>
      <w:r w:rsidRPr="00D4319C">
        <w:rPr>
          <w:rFonts w:asciiTheme="minorHAnsi" w:hAnsiTheme="minorHAnsi"/>
          <w:bCs/>
          <w:lang w:val="en-GB"/>
        </w:rPr>
        <w:t xml:space="preserve">). </w:t>
      </w:r>
      <w:r w:rsidRPr="00C373E9">
        <w:rPr>
          <w:rFonts w:asciiTheme="minorHAnsi" w:hAnsiTheme="minorHAnsi"/>
          <w:b/>
          <w:bCs/>
          <w:lang w:val="en-GB"/>
        </w:rPr>
        <w:t>G</w:t>
      </w:r>
      <w:r w:rsidRPr="00D4319C">
        <w:rPr>
          <w:rFonts w:asciiTheme="minorHAnsi" w:hAnsiTheme="minorHAnsi"/>
          <w:bCs/>
          <w:vertAlign w:val="subscript"/>
          <w:lang w:val="en-GB"/>
        </w:rPr>
        <w:t>1</w:t>
      </w:r>
      <w:r w:rsidRPr="00D4319C">
        <w:rPr>
          <w:rFonts w:asciiTheme="minorHAnsi" w:hAnsiTheme="minorHAnsi"/>
          <w:bCs/>
          <w:lang w:val="en-GB"/>
        </w:rPr>
        <w:t xml:space="preserve"> and </w:t>
      </w:r>
      <w:r w:rsidRPr="00C373E9">
        <w:rPr>
          <w:rFonts w:asciiTheme="minorHAnsi" w:hAnsiTheme="minorHAnsi"/>
          <w:b/>
          <w:bCs/>
          <w:lang w:val="en-GB"/>
        </w:rPr>
        <w:t>G</w:t>
      </w:r>
      <w:r w:rsidRPr="00D4319C">
        <w:rPr>
          <w:rFonts w:asciiTheme="minorHAnsi" w:hAnsiTheme="minorHAnsi"/>
          <w:bCs/>
          <w:vertAlign w:val="subscript"/>
          <w:lang w:val="en-GB"/>
        </w:rPr>
        <w:t>2</w:t>
      </w:r>
      <w:r w:rsidRPr="00D4319C">
        <w:rPr>
          <w:rFonts w:asciiTheme="minorHAnsi" w:hAnsiTheme="minorHAnsi"/>
          <w:bCs/>
          <w:lang w:val="en-GB"/>
        </w:rPr>
        <w:t xml:space="preserve"> are the genomic relationship matrices for causal SNPs in </w:t>
      </w:r>
      <w:r w:rsidRPr="00D4319C">
        <w:rPr>
          <w:rFonts w:asciiTheme="minorHAnsi" w:hAnsiTheme="minorHAnsi"/>
          <w:bCs/>
          <w:i/>
          <w:lang w:val="en-GB"/>
        </w:rPr>
        <w:t>C1</w:t>
      </w:r>
      <w:r w:rsidRPr="00D4319C">
        <w:rPr>
          <w:rFonts w:asciiTheme="minorHAnsi" w:hAnsiTheme="minorHAnsi"/>
          <w:bCs/>
          <w:lang w:val="en-GB"/>
        </w:rPr>
        <w:t xml:space="preserve"> and </w:t>
      </w:r>
      <w:r w:rsidRPr="00D4319C">
        <w:rPr>
          <w:rFonts w:asciiTheme="minorHAnsi" w:hAnsiTheme="minorHAnsi"/>
          <w:bCs/>
          <w:i/>
          <w:lang w:val="en-GB"/>
        </w:rPr>
        <w:t>C2</w:t>
      </w:r>
      <w:r w:rsidRPr="00D4319C">
        <w:rPr>
          <w:rFonts w:asciiTheme="minorHAnsi" w:hAnsiTheme="minorHAnsi"/>
          <w:bCs/>
          <w:lang w:val="en-GB"/>
        </w:rPr>
        <w:t xml:space="preserve">, respectively. The total phenotypic variance </w:t>
      </w:r>
      <m:oMath>
        <m:sSubSup>
          <m:sSubSupPr>
            <m:ctrlPr>
              <w:rPr>
                <w:rFonts w:ascii="Cambria Math" w:hAnsi="Cambria Math"/>
                <w:bCs/>
                <w:lang w:val="en-GB"/>
              </w:rPr>
            </m:ctrlPr>
          </m:sSubSupPr>
          <m:e>
            <m:r>
              <w:rPr>
                <w:rFonts w:ascii="Cambria Math" w:hAnsi="Cambria Math"/>
                <w:noProof/>
                <w:lang w:val="en-US"/>
              </w:rPr>
              <m:t>σ</m:t>
            </m:r>
          </m:e>
          <m:sub>
            <m:r>
              <m:rPr>
                <m:sty m:val="p"/>
              </m:rPr>
              <w:rPr>
                <w:rFonts w:ascii="Cambria Math" w:hAnsi="Cambria Math"/>
                <w:lang w:val="en-GB"/>
              </w:rPr>
              <m:t>P</m:t>
            </m:r>
          </m:sub>
          <m:sup>
            <m:r>
              <m:rPr>
                <m:sty m:val="p"/>
              </m:rPr>
              <w:rPr>
                <w:rFonts w:ascii="Cambria Math" w:hAnsi="Cambria Math"/>
                <w:lang w:val="en-GB"/>
              </w:rPr>
              <m:t>2</m:t>
            </m:r>
          </m:sup>
        </m:sSubSup>
        <m:r>
          <w:rPr>
            <w:rFonts w:ascii="Cambria Math" w:hAnsi="Cambria Math"/>
            <w:lang w:val="en-GB"/>
          </w:rPr>
          <m:t>=</m:t>
        </m:r>
        <m:sSubSup>
          <m:sSubSupPr>
            <m:ctrlPr>
              <w:rPr>
                <w:rFonts w:ascii="Cambria Math" w:hAnsi="Cambria Math"/>
                <w:bCs/>
                <w:lang w:val="en-GB"/>
              </w:rPr>
            </m:ctrlPr>
          </m:sSubSupPr>
          <m:e>
            <m:r>
              <w:rPr>
                <w:rFonts w:ascii="Cambria Math" w:hAnsi="Cambria Math"/>
                <w:noProof/>
                <w:lang w:val="en-US"/>
              </w:rPr>
              <m:t>σ</m:t>
            </m:r>
          </m:e>
          <m:sub>
            <m:r>
              <m:rPr>
                <m:sty m:val="p"/>
              </m:rPr>
              <w:rPr>
                <w:rFonts w:ascii="Cambria Math" w:hAnsi="Cambria Math"/>
                <w:lang w:val="en-GB"/>
              </w:rPr>
              <m:t>g</m:t>
            </m:r>
            <m:r>
              <w:rPr>
                <w:rFonts w:ascii="Cambria Math" w:hAnsi="Cambria Math"/>
                <w:lang w:val="en-GB"/>
              </w:rPr>
              <m:t>1</m:t>
            </m:r>
          </m:sub>
          <m:sup>
            <m:r>
              <m:rPr>
                <m:sty m:val="p"/>
              </m:rPr>
              <w:rPr>
                <w:rFonts w:ascii="Cambria Math" w:hAnsi="Cambria Math"/>
                <w:lang w:val="en-GB"/>
              </w:rPr>
              <m:t>2</m:t>
            </m:r>
          </m:sup>
        </m:sSubSup>
        <m:r>
          <w:rPr>
            <w:rFonts w:ascii="Cambria Math" w:hAnsi="Cambria Math"/>
            <w:lang w:val="en-GB"/>
          </w:rPr>
          <m:t>+</m:t>
        </m:r>
        <m:sSubSup>
          <m:sSubSupPr>
            <m:ctrlPr>
              <w:rPr>
                <w:rFonts w:ascii="Cambria Math" w:hAnsi="Cambria Math"/>
                <w:bCs/>
                <w:lang w:val="en-GB"/>
              </w:rPr>
            </m:ctrlPr>
          </m:sSubSupPr>
          <m:e>
            <m:r>
              <w:rPr>
                <w:rFonts w:ascii="Cambria Math" w:hAnsi="Cambria Math"/>
                <w:noProof/>
                <w:lang w:val="en-US"/>
              </w:rPr>
              <m:t>σ</m:t>
            </m:r>
          </m:e>
          <m:sub>
            <m:r>
              <m:rPr>
                <m:sty m:val="p"/>
              </m:rPr>
              <w:rPr>
                <w:rFonts w:ascii="Cambria Math" w:hAnsi="Cambria Math"/>
                <w:lang w:val="en-GB"/>
              </w:rPr>
              <m:t>g</m:t>
            </m:r>
            <m:r>
              <w:rPr>
                <w:rFonts w:ascii="Cambria Math" w:hAnsi="Cambria Math"/>
                <w:lang w:val="en-GB"/>
              </w:rPr>
              <m:t>2</m:t>
            </m:r>
          </m:sub>
          <m:sup>
            <m:r>
              <m:rPr>
                <m:sty m:val="p"/>
              </m:rPr>
              <w:rPr>
                <w:rFonts w:ascii="Cambria Math" w:hAnsi="Cambria Math"/>
                <w:lang w:val="en-GB"/>
              </w:rPr>
              <m:t>2</m:t>
            </m:r>
          </m:sup>
        </m:sSubSup>
        <m:r>
          <w:rPr>
            <w:rFonts w:ascii="Cambria Math" w:hAnsi="Cambria Math"/>
            <w:lang w:val="en-GB"/>
          </w:rPr>
          <m:t>+</m:t>
        </m:r>
        <m:sSubSup>
          <m:sSubSupPr>
            <m:ctrlPr>
              <w:rPr>
                <w:rFonts w:ascii="Cambria Math" w:hAnsi="Cambria Math"/>
                <w:bCs/>
                <w:lang w:val="en-GB"/>
              </w:rPr>
            </m:ctrlPr>
          </m:sSubSupPr>
          <m:e>
            <m:r>
              <w:rPr>
                <w:rFonts w:ascii="Cambria Math" w:hAnsi="Cambria Math"/>
                <w:noProof/>
                <w:lang w:val="en-US"/>
              </w:rPr>
              <m:t>σ</m:t>
            </m:r>
          </m:e>
          <m:sub>
            <m:r>
              <m:rPr>
                <m:sty m:val="p"/>
              </m:rPr>
              <w:rPr>
                <w:rFonts w:ascii="Cambria Math" w:hAnsi="Cambria Math"/>
                <w:lang w:val="en-GB"/>
              </w:rPr>
              <m:t>e</m:t>
            </m:r>
          </m:sub>
          <m:sup>
            <m:r>
              <m:rPr>
                <m:sty m:val="p"/>
              </m:rPr>
              <w:rPr>
                <w:rFonts w:ascii="Cambria Math" w:hAnsi="Cambria Math"/>
                <w:lang w:val="en-GB"/>
              </w:rPr>
              <m:t>2</m:t>
            </m:r>
          </m:sup>
        </m:sSubSup>
      </m:oMath>
      <w:r w:rsidRPr="00D4319C">
        <w:rPr>
          <w:rFonts w:asciiTheme="minorHAnsi" w:hAnsiTheme="minorHAnsi"/>
          <w:bCs/>
          <w:lang w:val="en-GB"/>
        </w:rPr>
        <w:t xml:space="preserve"> was 100 in all scenarios. We simulated data under additive genomic heritabilities (</w:t>
      </w:r>
      <m:oMath>
        <m:sSup>
          <m:sSupPr>
            <m:ctrlPr>
              <w:rPr>
                <w:rFonts w:ascii="Cambria Math" w:hAnsi="Cambria Math"/>
                <w:bCs/>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f>
          <m:fPr>
            <m:ctrlPr>
              <w:rPr>
                <w:rFonts w:ascii="Cambria Math" w:hAnsi="Cambria Math"/>
                <w:bCs/>
                <w:i/>
                <w:lang w:val="en-GB"/>
              </w:rPr>
            </m:ctrlPr>
          </m:fPr>
          <m:num>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g1</m:t>
                </m:r>
              </m:sub>
              <m:sup>
                <m:r>
                  <w:rPr>
                    <w:rFonts w:ascii="Cambria Math" w:hAnsi="Cambria Math"/>
                    <w:lang w:val="en-GB"/>
                  </w:rPr>
                  <m:t>2</m:t>
                </m:r>
              </m:sup>
            </m:sSubSup>
            <m:r>
              <w:rPr>
                <w:rFonts w:ascii="Cambria Math" w:hAnsi="Cambria Math"/>
                <w:lang w:val="en-GB"/>
              </w:rPr>
              <m:t>+</m:t>
            </m:r>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g2</m:t>
                </m:r>
              </m:sub>
              <m:sup>
                <m:r>
                  <w:rPr>
                    <w:rFonts w:ascii="Cambria Math" w:hAnsi="Cambria Math"/>
                    <w:lang w:val="en-GB"/>
                  </w:rPr>
                  <m:t>2</m:t>
                </m:r>
              </m:sup>
            </m:sSubSup>
          </m:num>
          <m:den>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g1</m:t>
                </m:r>
              </m:sub>
              <m:sup>
                <m:r>
                  <w:rPr>
                    <w:rFonts w:ascii="Cambria Math" w:hAnsi="Cambria Math"/>
                    <w:lang w:val="en-GB"/>
                  </w:rPr>
                  <m:t>2</m:t>
                </m:r>
              </m:sup>
            </m:sSubSup>
            <m:r>
              <w:rPr>
                <w:rFonts w:ascii="Cambria Math" w:hAnsi="Cambria Math"/>
                <w:lang w:val="en-GB"/>
              </w:rPr>
              <m:t>+</m:t>
            </m:r>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g2</m:t>
                </m:r>
              </m:sub>
              <m:sup>
                <m:r>
                  <w:rPr>
                    <w:rFonts w:ascii="Cambria Math" w:hAnsi="Cambria Math"/>
                    <w:lang w:val="en-GB"/>
                  </w:rPr>
                  <m:t>2</m:t>
                </m:r>
              </m:sup>
            </m:sSubSup>
            <m:r>
              <w:rPr>
                <w:rFonts w:ascii="Cambria Math" w:hAnsi="Cambria Math"/>
                <w:lang w:val="en-GB"/>
              </w:rPr>
              <m:t>+</m:t>
            </m:r>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e</m:t>
                </m:r>
              </m:sub>
              <m:sup>
                <m:r>
                  <w:rPr>
                    <w:rFonts w:ascii="Cambria Math" w:hAnsi="Cambria Math"/>
                    <w:lang w:val="en-GB"/>
                  </w:rPr>
                  <m:t>2</m:t>
                </m:r>
              </m:sup>
            </m:sSubSup>
          </m:den>
        </m:f>
      </m:oMath>
      <w:r w:rsidRPr="00D4319C">
        <w:rPr>
          <w:rFonts w:asciiTheme="minorHAnsi" w:hAnsiTheme="minorHAnsi"/>
          <w:bCs/>
          <w:lang w:val="en-GB"/>
        </w:rPr>
        <w:t xml:space="preserve">) of 0.1, 0.3, or 0.5, to analyse scenarios with low to intermediate heritabilities, reflecting those observed in the real data. To analyse scenarios with non-uniform SNP effects, the proportion of additive genomic variance explained by the causal SNPs in </w:t>
      </w:r>
      <m:oMath>
        <m:sSub>
          <m:sSubPr>
            <m:ctrlPr>
              <w:rPr>
                <w:rFonts w:ascii="Cambria Math" w:hAnsi="Cambria Math"/>
                <w:bCs/>
                <w:i/>
                <w:lang w:val="en-GB"/>
              </w:rPr>
            </m:ctrlPr>
          </m:sSubPr>
          <m:e>
            <m:r>
              <w:rPr>
                <w:rFonts w:ascii="Cambria Math" w:hAnsi="Cambria Math"/>
                <w:lang w:val="en-GB"/>
              </w:rPr>
              <m:t>C</m:t>
            </m:r>
          </m:e>
          <m:sub>
            <m:r>
              <w:rPr>
                <w:rFonts w:ascii="Cambria Math" w:hAnsi="Cambria Math"/>
                <w:lang w:val="en-GB"/>
              </w:rPr>
              <m:t>1</m:t>
            </m:r>
          </m:sub>
        </m:sSub>
      </m:oMath>
      <w:r w:rsidRPr="00D4319C">
        <w:rPr>
          <w:rFonts w:asciiTheme="minorHAnsi" w:hAnsiTheme="minorHAnsi"/>
          <w:bCs/>
          <w:lang w:val="en-GB"/>
        </w:rPr>
        <w:t xml:space="preserve"> (</w:t>
      </w:r>
      <m:oMath>
        <m:sSubSup>
          <m:sSubSupPr>
            <m:ctrlPr>
              <w:rPr>
                <w:rFonts w:ascii="Cambria Math" w:hAnsi="Cambria Math"/>
                <w:bCs/>
                <w:i/>
                <w:lang w:val="en-GB"/>
              </w:rPr>
            </m:ctrlPr>
          </m:sSubSupPr>
          <m:e>
            <m:r>
              <w:rPr>
                <w:rFonts w:ascii="Cambria Math" w:hAnsi="Cambria Math"/>
                <w:lang w:val="en-GB"/>
              </w:rPr>
              <m:t>h</m:t>
            </m:r>
          </m:e>
          <m:sub>
            <m:r>
              <w:rPr>
                <w:rFonts w:ascii="Cambria Math" w:hAnsi="Cambria Math"/>
                <w:lang w:val="en-GB"/>
              </w:rPr>
              <m:t>f</m:t>
            </m:r>
          </m:sub>
          <m:sup>
            <m:r>
              <w:rPr>
                <w:rFonts w:ascii="Cambria Math" w:hAnsi="Cambria Math"/>
                <w:lang w:val="en-GB"/>
              </w:rPr>
              <m:t>2</m:t>
            </m:r>
          </m:sup>
        </m:sSubSup>
        <m:r>
          <w:rPr>
            <w:rFonts w:ascii="Cambria Math" w:hAnsi="Cambria Math"/>
            <w:lang w:val="en-GB"/>
          </w:rPr>
          <m:t>=</m:t>
        </m:r>
        <m:f>
          <m:fPr>
            <m:ctrlPr>
              <w:rPr>
                <w:rFonts w:ascii="Cambria Math" w:hAnsi="Cambria Math"/>
                <w:bCs/>
                <w:i/>
                <w:lang w:val="en-GB"/>
              </w:rPr>
            </m:ctrlPr>
          </m:fPr>
          <m:num>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g1</m:t>
                </m:r>
              </m:sub>
              <m:sup>
                <m:r>
                  <w:rPr>
                    <w:rFonts w:ascii="Cambria Math" w:hAnsi="Cambria Math"/>
                    <w:lang w:val="en-GB"/>
                  </w:rPr>
                  <m:t>2</m:t>
                </m:r>
              </m:sup>
            </m:sSubSup>
          </m:num>
          <m:den>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g1</m:t>
                </m:r>
              </m:sub>
              <m:sup>
                <m:r>
                  <w:rPr>
                    <w:rFonts w:ascii="Cambria Math" w:hAnsi="Cambria Math"/>
                    <w:lang w:val="en-GB"/>
                  </w:rPr>
                  <m:t>2</m:t>
                </m:r>
              </m:sup>
            </m:sSubSup>
            <m:r>
              <w:rPr>
                <w:rFonts w:ascii="Cambria Math" w:hAnsi="Cambria Math"/>
                <w:lang w:val="en-GB"/>
              </w:rPr>
              <m:t>+</m:t>
            </m:r>
            <m:sSubSup>
              <m:sSubSupPr>
                <m:ctrlPr>
                  <w:rPr>
                    <w:rFonts w:ascii="Cambria Math" w:hAnsi="Cambria Math"/>
                    <w:bCs/>
                    <w:i/>
                    <w:lang w:val="en-GB"/>
                  </w:rPr>
                </m:ctrlPr>
              </m:sSubSupPr>
              <m:e>
                <m:r>
                  <w:rPr>
                    <w:rFonts w:ascii="Cambria Math" w:hAnsi="Cambria Math"/>
                    <w:noProof/>
                    <w:lang w:val="en-US"/>
                  </w:rPr>
                  <m:t>σ</m:t>
                </m:r>
              </m:e>
              <m:sub>
                <m:r>
                  <w:rPr>
                    <w:rFonts w:ascii="Cambria Math" w:hAnsi="Cambria Math"/>
                    <w:lang w:val="en-GB"/>
                  </w:rPr>
                  <m:t>g2</m:t>
                </m:r>
              </m:sub>
              <m:sup>
                <m:r>
                  <w:rPr>
                    <w:rFonts w:ascii="Cambria Math" w:hAnsi="Cambria Math"/>
                    <w:lang w:val="en-GB"/>
                  </w:rPr>
                  <m:t>2</m:t>
                </m:r>
              </m:sup>
            </m:sSubSup>
          </m:den>
        </m:f>
      </m:oMath>
      <w:r w:rsidRPr="00D4319C">
        <w:rPr>
          <w:rFonts w:asciiTheme="minorHAnsi" w:hAnsiTheme="minorHAnsi"/>
          <w:bCs/>
          <w:lang w:val="en-GB"/>
        </w:rPr>
        <w:t xml:space="preserve">) was varied across scenarios: 0.1, 0.2, 0.3, or 0.5. </w:t>
      </w:r>
      <w:r w:rsidRPr="00D4319C">
        <w:rPr>
          <w:rFonts w:asciiTheme="minorHAnsi" w:hAnsiTheme="minorHAnsi"/>
          <w:lang w:val="en-US"/>
        </w:rPr>
        <w:t>These parameters were investigated for N</w:t>
      </w:r>
      <w:r w:rsidRPr="00D4319C">
        <w:rPr>
          <w:rFonts w:asciiTheme="minorHAnsi" w:hAnsiTheme="minorHAnsi"/>
          <w:vertAlign w:val="subscript"/>
          <w:lang w:val="en-US"/>
        </w:rPr>
        <w:t>rep</w:t>
      </w:r>
      <w:r w:rsidRPr="00D4319C">
        <w:rPr>
          <w:rFonts w:asciiTheme="minorHAnsi" w:hAnsiTheme="minorHAnsi"/>
          <w:lang w:val="en-US"/>
        </w:rPr>
        <w:t xml:space="preserve"> </w:t>
      </w:r>
      <w:r w:rsidR="002A5F8B">
        <w:rPr>
          <w:rFonts w:asciiTheme="minorHAnsi" w:hAnsiTheme="minorHAnsi"/>
          <w:lang w:val="en-US"/>
        </w:rPr>
        <w:t xml:space="preserve">of </w:t>
      </w:r>
      <w:r w:rsidRPr="00D4319C">
        <w:rPr>
          <w:rFonts w:asciiTheme="minorHAnsi" w:hAnsiTheme="minorHAnsi"/>
          <w:lang w:val="en-US"/>
        </w:rPr>
        <w:t>5, 10, and 50.</w:t>
      </w:r>
      <w:r w:rsidR="00185C69">
        <w:rPr>
          <w:rFonts w:asciiTheme="minorHAnsi" w:hAnsiTheme="minorHAnsi"/>
          <w:lang w:val="en-US"/>
        </w:rPr>
        <w:t xml:space="preserve"> Increasing the number of replicates per line decreases the variance of the phenotypic value for each line.</w:t>
      </w:r>
    </w:p>
    <w:p w14:paraId="2963FB4C" w14:textId="77777777" w:rsidR="00416709" w:rsidRPr="00D4319C" w:rsidRDefault="00416709" w:rsidP="00366FA5">
      <w:pPr>
        <w:spacing w:line="480" w:lineRule="auto"/>
        <w:rPr>
          <w:rFonts w:asciiTheme="minorHAnsi" w:hAnsiTheme="minorHAnsi"/>
          <w:lang w:val="en-US"/>
        </w:rPr>
      </w:pPr>
    </w:p>
    <w:p w14:paraId="7BAC4A47" w14:textId="47C22BB9" w:rsidR="00992D4F" w:rsidRDefault="002A5F8B" w:rsidP="00482CD0">
      <w:pPr>
        <w:spacing w:line="480" w:lineRule="auto"/>
        <w:rPr>
          <w:rFonts w:asciiTheme="minorHAnsi" w:hAnsiTheme="minorHAnsi"/>
          <w:bCs/>
          <w:lang w:val="en-GB"/>
        </w:rPr>
      </w:pPr>
      <w:r>
        <w:rPr>
          <w:rFonts w:asciiTheme="minorHAnsi" w:hAnsiTheme="minorHAnsi"/>
          <w:bCs/>
          <w:lang w:val="en-GB"/>
        </w:rPr>
        <w:t xml:space="preserve">Combining these factors yielded </w:t>
      </w:r>
      <w:r w:rsidR="00201C77" w:rsidRPr="00D4319C">
        <w:rPr>
          <w:rFonts w:asciiTheme="minorHAnsi" w:hAnsiTheme="minorHAnsi"/>
          <w:bCs/>
          <w:lang w:val="en-GB"/>
        </w:rPr>
        <w:t xml:space="preserve">a total of </w:t>
      </w:r>
      <w:r w:rsidR="00185C69">
        <w:rPr>
          <w:rFonts w:asciiTheme="minorHAnsi" w:hAnsiTheme="minorHAnsi"/>
          <w:bCs/>
          <w:lang w:val="en-GB"/>
        </w:rPr>
        <w:t>1</w:t>
      </w:r>
      <w:r>
        <w:rPr>
          <w:rFonts w:asciiTheme="minorHAnsi" w:hAnsiTheme="minorHAnsi"/>
          <w:bCs/>
          <w:lang w:val="en-GB"/>
        </w:rPr>
        <w:t>,</w:t>
      </w:r>
      <w:r w:rsidR="00185C69">
        <w:rPr>
          <w:rFonts w:asciiTheme="minorHAnsi" w:hAnsiTheme="minorHAnsi"/>
          <w:bCs/>
          <w:lang w:val="en-GB"/>
        </w:rPr>
        <w:t>440</w:t>
      </w:r>
      <w:r w:rsidR="00185C69" w:rsidRPr="00D4319C">
        <w:rPr>
          <w:rFonts w:asciiTheme="minorHAnsi" w:hAnsiTheme="minorHAnsi"/>
          <w:bCs/>
          <w:lang w:val="en-GB"/>
        </w:rPr>
        <w:t xml:space="preserve"> </w:t>
      </w:r>
      <w:r w:rsidR="00201C77" w:rsidRPr="00D4319C">
        <w:rPr>
          <w:rFonts w:asciiTheme="minorHAnsi" w:hAnsiTheme="minorHAnsi"/>
          <w:bCs/>
          <w:lang w:val="en-GB"/>
        </w:rPr>
        <w:t>individual simulated data sets [3 (N</w:t>
      </w:r>
      <w:r w:rsidR="00201C77" w:rsidRPr="00D4319C">
        <w:rPr>
          <w:rFonts w:asciiTheme="minorHAnsi" w:hAnsiTheme="minorHAnsi"/>
          <w:bCs/>
          <w:vertAlign w:val="subscript"/>
          <w:lang w:val="en-GB"/>
        </w:rPr>
        <w:t>rep</w:t>
      </w:r>
      <w:r w:rsidR="00201C77" w:rsidRPr="00D4319C">
        <w:rPr>
          <w:rFonts w:asciiTheme="minorHAnsi" w:hAnsiTheme="minorHAnsi"/>
          <w:bCs/>
          <w:lang w:val="en-GB"/>
        </w:rPr>
        <w:t>) × 3 (</w:t>
      </w:r>
      <w:r w:rsidR="00201C77" w:rsidRPr="00CA793A">
        <w:rPr>
          <w:rFonts w:asciiTheme="minorHAnsi" w:hAnsiTheme="minorHAnsi"/>
          <w:bCs/>
          <w:i/>
          <w:lang w:val="en-GB"/>
        </w:rPr>
        <w:t>h</w:t>
      </w:r>
      <w:r w:rsidR="00201C77" w:rsidRPr="00D4319C">
        <w:rPr>
          <w:rFonts w:asciiTheme="minorHAnsi" w:hAnsiTheme="minorHAnsi"/>
          <w:bCs/>
          <w:vertAlign w:val="superscript"/>
          <w:lang w:val="en-GB"/>
        </w:rPr>
        <w:t>2</w:t>
      </w:r>
      <w:r w:rsidR="00201C77" w:rsidRPr="00D4319C">
        <w:rPr>
          <w:rFonts w:asciiTheme="minorHAnsi" w:hAnsiTheme="minorHAnsi"/>
          <w:bCs/>
          <w:lang w:val="en-GB"/>
        </w:rPr>
        <w:t>) × 4 (</w:t>
      </w:r>
      <m:oMath>
        <m:sSubSup>
          <m:sSubSupPr>
            <m:ctrlPr>
              <w:rPr>
                <w:rFonts w:ascii="Cambria Math" w:hAnsi="Cambria Math"/>
                <w:bCs/>
                <w:lang w:val="en-GB"/>
              </w:rPr>
            </m:ctrlPr>
          </m:sSubSupPr>
          <m:e>
            <m:r>
              <w:rPr>
                <w:rFonts w:ascii="Cambria Math" w:hAnsi="Cambria Math"/>
                <w:lang w:val="en-GB"/>
              </w:rPr>
              <m:t>h</m:t>
            </m:r>
          </m:e>
          <m:sub>
            <m:r>
              <m:rPr>
                <m:sty m:val="p"/>
              </m:rPr>
              <w:rPr>
                <w:rFonts w:ascii="Cambria Math" w:hAnsi="Cambria Math"/>
                <w:lang w:val="en-GB"/>
              </w:rPr>
              <m:t>f</m:t>
            </m:r>
          </m:sub>
          <m:sup>
            <m:r>
              <m:rPr>
                <m:sty m:val="p"/>
              </m:rPr>
              <w:rPr>
                <w:rFonts w:ascii="Cambria Math" w:hAnsi="Cambria Math"/>
                <w:lang w:val="en-GB"/>
              </w:rPr>
              <m:t>2</m:t>
            </m:r>
          </m:sup>
        </m:sSubSup>
      </m:oMath>
      <w:r w:rsidR="00201C77" w:rsidRPr="00D4319C">
        <w:rPr>
          <w:rFonts w:asciiTheme="minorHAnsi" w:hAnsiTheme="minorHAnsi"/>
          <w:bCs/>
          <w:lang w:val="en-GB"/>
        </w:rPr>
        <w:t>) × 2 (causal model)</w:t>
      </w:r>
      <w:r w:rsidR="00185C69">
        <w:rPr>
          <w:rFonts w:asciiTheme="minorHAnsi" w:hAnsiTheme="minorHAnsi"/>
          <w:bCs/>
          <w:lang w:val="en-GB"/>
        </w:rPr>
        <w:t xml:space="preserve"> x 20 (dilution)</w:t>
      </w:r>
      <w:r w:rsidR="00201C77" w:rsidRPr="00D4319C">
        <w:rPr>
          <w:rFonts w:asciiTheme="minorHAnsi" w:hAnsiTheme="minorHAnsi"/>
          <w:bCs/>
          <w:lang w:val="en-GB"/>
        </w:rPr>
        <w:t>], which were each replicated 50 times.</w:t>
      </w:r>
      <w:ins w:id="108" w:author="Peter Sørensen" w:date="2016-03-30T09:12:00Z">
        <w:r w:rsidR="00573198">
          <w:rPr>
            <w:rFonts w:asciiTheme="minorHAnsi" w:hAnsiTheme="minorHAnsi"/>
            <w:bCs/>
            <w:lang w:val="en-GB"/>
          </w:rPr>
          <w:t xml:space="preserve"> </w:t>
        </w:r>
      </w:ins>
      <w:ins w:id="109" w:author="Peter Sørensen" w:date="2016-03-30T13:53:00Z">
        <w:r w:rsidR="00323DFC">
          <w:rPr>
            <w:rFonts w:asciiTheme="minorHAnsi" w:hAnsiTheme="minorHAnsi"/>
            <w:bCs/>
            <w:lang w:val="en-GB"/>
          </w:rPr>
          <w:t xml:space="preserve">For each data set </w:t>
        </w:r>
      </w:ins>
      <w:ins w:id="110" w:author="Peter Sørensen" w:date="2016-03-30T13:59:00Z">
        <w:r w:rsidR="005D0E7B">
          <w:rPr>
            <w:rFonts w:asciiTheme="minorHAnsi" w:hAnsiTheme="minorHAnsi"/>
            <w:bCs/>
            <w:lang w:val="en-GB"/>
          </w:rPr>
          <w:t xml:space="preserve">and replicate </w:t>
        </w:r>
      </w:ins>
      <w:ins w:id="111" w:author="Peter Sørensen" w:date="2016-03-30T13:53:00Z">
        <w:r w:rsidR="00323DFC">
          <w:rPr>
            <w:rFonts w:asciiTheme="minorHAnsi" w:hAnsiTheme="minorHAnsi"/>
            <w:bCs/>
            <w:lang w:val="en-GB"/>
          </w:rPr>
          <w:t xml:space="preserve">we estimated variance components </w:t>
        </w:r>
      </w:ins>
      <w:ins w:id="112" w:author="Peter Sørensen" w:date="2016-03-30T19:59:00Z">
        <w:r w:rsidR="00F654D5">
          <w:rPr>
            <w:rFonts w:asciiTheme="minorHAnsi" w:hAnsiTheme="minorHAnsi"/>
            <w:bCs/>
            <w:lang w:val="en-GB"/>
          </w:rPr>
          <w:t>for</w:t>
        </w:r>
      </w:ins>
      <w:ins w:id="113" w:author="Peter Sørensen" w:date="2016-03-30T13:53:00Z">
        <w:r w:rsidR="00323DFC">
          <w:rPr>
            <w:rFonts w:asciiTheme="minorHAnsi" w:hAnsiTheme="minorHAnsi"/>
            <w:bCs/>
            <w:lang w:val="en-GB"/>
          </w:rPr>
          <w:t xml:space="preserve"> </w:t>
        </w:r>
      </w:ins>
      <w:ins w:id="114" w:author="Peter Sørensen" w:date="2016-03-30T14:00:00Z">
        <w:r w:rsidR="005D0E7B">
          <w:rPr>
            <w:rFonts w:asciiTheme="minorHAnsi" w:hAnsiTheme="minorHAnsi"/>
            <w:bCs/>
            <w:lang w:val="en-GB"/>
          </w:rPr>
          <w:t xml:space="preserve">the </w:t>
        </w:r>
      </w:ins>
      <w:ins w:id="115" w:author="Peter Sørensen" w:date="2016-03-30T13:53:00Z">
        <w:r w:rsidR="00323DFC">
          <w:rPr>
            <w:rFonts w:asciiTheme="minorHAnsi" w:hAnsiTheme="minorHAnsi"/>
            <w:bCs/>
            <w:lang w:val="en-GB"/>
          </w:rPr>
          <w:t>GBLUP and GFBLUP models</w:t>
        </w:r>
      </w:ins>
      <w:ins w:id="116" w:author="Peter Sørensen" w:date="2016-03-30T14:00:00Z">
        <w:r w:rsidR="005D0E7B">
          <w:rPr>
            <w:rFonts w:asciiTheme="minorHAnsi" w:hAnsiTheme="minorHAnsi"/>
            <w:bCs/>
            <w:lang w:val="en-GB"/>
          </w:rPr>
          <w:t xml:space="preserve"> using REML</w:t>
        </w:r>
      </w:ins>
      <w:ins w:id="117" w:author="Peter Sørensen" w:date="2016-03-30T13:53:00Z">
        <w:r w:rsidR="00323DFC">
          <w:rPr>
            <w:rFonts w:asciiTheme="minorHAnsi" w:hAnsiTheme="minorHAnsi"/>
            <w:bCs/>
            <w:lang w:val="en-GB"/>
          </w:rPr>
          <w:t>. Model fit was assessed using the likelihood ratio test and model predictive ability using the cross validation procedure described above.</w:t>
        </w:r>
        <w:r w:rsidR="00323DFC" w:rsidRPr="00D4319C">
          <w:rPr>
            <w:rFonts w:asciiTheme="minorHAnsi" w:hAnsiTheme="minorHAnsi"/>
            <w:bCs/>
            <w:lang w:val="en-GB"/>
          </w:rPr>
          <w:t xml:space="preserve"> </w:t>
        </w:r>
      </w:ins>
      <w:ins w:id="118" w:author="Peter Sørensen" w:date="2016-03-30T13:49:00Z">
        <w:r w:rsidR="00323DFC" w:rsidRPr="00323DFC">
          <w:rPr>
            <w:rFonts w:asciiTheme="minorHAnsi" w:hAnsiTheme="minorHAnsi"/>
            <w:bCs/>
            <w:lang w:val="en-US"/>
          </w:rPr>
          <w:t>The</w:t>
        </w:r>
      </w:ins>
      <w:ins w:id="119" w:author="Peter Sørensen" w:date="2016-03-30T13:50:00Z">
        <w:r w:rsidR="00323DFC">
          <w:rPr>
            <w:rFonts w:asciiTheme="minorHAnsi" w:hAnsiTheme="minorHAnsi"/>
            <w:bCs/>
            <w:lang w:val="en-US"/>
          </w:rPr>
          <w:t xml:space="preserve"> </w:t>
        </w:r>
      </w:ins>
      <w:ins w:id="120" w:author="Peter Sørensen" w:date="2016-03-30T13:49:00Z">
        <w:r w:rsidR="00323DFC" w:rsidRPr="00323DFC">
          <w:rPr>
            <w:rFonts w:asciiTheme="minorHAnsi" w:hAnsiTheme="minorHAnsi"/>
            <w:bCs/>
            <w:lang w:val="en-US"/>
          </w:rPr>
          <w:t xml:space="preserve">statistics </w:t>
        </w:r>
      </w:ins>
      <m:oMath>
        <m:sSubSup>
          <m:sSubSupPr>
            <m:ctrlPr>
              <w:ins w:id="121" w:author="Peter Sørensen" w:date="2016-03-30T13:52:00Z">
                <w:rPr>
                  <w:rFonts w:ascii="Cambria Math" w:hAnsi="Cambria Math"/>
                  <w:bCs/>
                  <w:noProof/>
                  <w:lang w:val="en-US"/>
                </w:rPr>
              </w:ins>
            </m:ctrlPr>
          </m:sSubSupPr>
          <m:e>
            <m:acc>
              <m:accPr>
                <m:ctrlPr>
                  <w:ins w:id="122" w:author="Peter Sørensen" w:date="2016-03-30T13:52:00Z">
                    <w:rPr>
                      <w:rFonts w:ascii="Cambria Math" w:hAnsi="Cambria Math"/>
                      <w:noProof/>
                      <w:lang w:val="en-US"/>
                    </w:rPr>
                  </w:ins>
                </m:ctrlPr>
              </m:accPr>
              <m:e>
                <m:r>
                  <w:ins w:id="123" w:author="Peter Sørensen" w:date="2016-03-30T13:52:00Z">
                    <w:rPr>
                      <w:rFonts w:ascii="Cambria Math" w:hAnsi="Cambria Math"/>
                      <w:noProof/>
                      <w:lang w:val="en-US"/>
                    </w:rPr>
                    <m:t>h</m:t>
                  </w:ins>
                </m:r>
              </m:e>
            </m:acc>
          </m:e>
          <m:sub>
            <m:r>
              <w:ins w:id="124" w:author="Peter Sørensen" w:date="2016-03-30T13:52:00Z">
                <m:rPr>
                  <m:sty m:val="p"/>
                </m:rPr>
                <w:rPr>
                  <w:rFonts w:ascii="Cambria Math" w:hAnsi="Cambria Math"/>
                  <w:noProof/>
                  <w:lang w:val="en-US"/>
                </w:rPr>
                <m:t>f</m:t>
              </w:ins>
            </m:r>
          </m:sub>
          <m:sup>
            <m:r>
              <w:ins w:id="125" w:author="Peter Sørensen" w:date="2016-03-30T13:52:00Z">
                <m:rPr>
                  <m:sty m:val="p"/>
                </m:rPr>
                <w:rPr>
                  <w:rFonts w:ascii="Cambria Math" w:hAnsi="Cambria Math"/>
                  <w:noProof/>
                  <w:lang w:val="en-US"/>
                </w:rPr>
                <m:t>2</m:t>
              </w:ins>
            </m:r>
          </m:sup>
        </m:sSubSup>
      </m:oMath>
      <w:ins w:id="126" w:author="Peter Sørensen" w:date="2016-03-30T13:49:00Z">
        <w:r w:rsidR="00323DFC" w:rsidRPr="00323DFC">
          <w:rPr>
            <w:rFonts w:asciiTheme="minorHAnsi" w:hAnsiTheme="minorHAnsi"/>
            <w:bCs/>
            <w:lang w:val="en-US"/>
          </w:rPr>
          <w:t>,</w:t>
        </w:r>
      </w:ins>
      <w:ins w:id="127" w:author="Peter Sørensen" w:date="2016-03-30T13:58:00Z">
        <w:r w:rsidR="00323DFC">
          <w:rPr>
            <w:rFonts w:asciiTheme="minorHAnsi" w:hAnsiTheme="minorHAnsi"/>
            <w:bCs/>
            <w:lang w:val="en-US"/>
          </w:rPr>
          <w:t xml:space="preserve">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r</m:t>
              </m:r>
            </m:sub>
            <m:sup>
              <m:r>
                <m:rPr>
                  <m:sty m:val="p"/>
                </m:rPr>
                <w:rPr>
                  <w:rFonts w:ascii="Cambria Math" w:hAnsi="Cambria Math"/>
                  <w:noProof/>
                  <w:lang w:val="en-US"/>
                </w:rPr>
                <m:t>2</m:t>
              </m:r>
            </m:sup>
          </m:sSubSup>
          <m:r>
            <w:rPr>
              <w:rFonts w:ascii="Cambria Math" w:hAnsi="Cambria Math"/>
              <w:noProof/>
              <w:lang w:val="en-US"/>
            </w:rPr>
            <m:t xml:space="preserve">, </m:t>
          </m:r>
        </m:oMath>
      </w:ins>
      <m:oMath>
        <m:sSubSup>
          <m:sSubSupPr>
            <m:ctrlPr>
              <w:ins w:id="128" w:author="Peter Sørensen" w:date="2016-03-30T14:01:00Z">
                <w:rPr>
                  <w:rFonts w:ascii="Cambria Math" w:hAnsi="Cambria Math"/>
                  <w:bCs/>
                  <w:noProof/>
                  <w:lang w:val="en-US"/>
                </w:rPr>
              </w:ins>
            </m:ctrlPr>
          </m:sSubSupPr>
          <m:e>
            <m:acc>
              <m:accPr>
                <m:ctrlPr>
                  <w:ins w:id="129" w:author="Peter Sørensen" w:date="2016-03-30T14:01:00Z">
                    <w:rPr>
                      <w:rFonts w:ascii="Cambria Math" w:hAnsi="Cambria Math"/>
                      <w:noProof/>
                      <w:lang w:val="en-US"/>
                    </w:rPr>
                  </w:ins>
                </m:ctrlPr>
              </m:accPr>
              <m:e>
                <m:r>
                  <w:ins w:id="130" w:author="Peter Sørensen" w:date="2016-03-30T14:01:00Z">
                    <w:rPr>
                      <w:rFonts w:ascii="Cambria Math" w:hAnsi="Cambria Math"/>
                      <w:noProof/>
                      <w:lang w:val="en-US"/>
                    </w:rPr>
                    <m:t>h</m:t>
                  </w:ins>
                </m:r>
              </m:e>
            </m:acc>
          </m:e>
          <m:sub>
            <m:r>
              <w:ins w:id="131" w:author="Peter Sørensen" w:date="2016-03-30T14:01:00Z">
                <m:rPr>
                  <m:sty m:val="p"/>
                </m:rPr>
                <w:rPr>
                  <w:rFonts w:ascii="Cambria Math" w:hAnsi="Cambria Math"/>
                  <w:noProof/>
                  <w:lang w:val="en-US"/>
                </w:rPr>
                <m:t>GFBLUP</m:t>
              </w:ins>
            </m:r>
          </m:sub>
          <m:sup>
            <m:r>
              <w:ins w:id="132" w:author="Peter Sørensen" w:date="2016-03-30T14:01:00Z">
                <m:rPr>
                  <m:sty m:val="p"/>
                </m:rPr>
                <w:rPr>
                  <w:rFonts w:ascii="Cambria Math" w:hAnsi="Cambria Math"/>
                  <w:noProof/>
                  <w:lang w:val="en-US"/>
                </w:rPr>
                <m:t>2</m:t>
              </w:ins>
            </m:r>
          </m:sup>
        </m:sSubSup>
      </m:oMath>
      <w:ins w:id="133" w:author="Peter Sørensen" w:date="2016-03-30T14:01:00Z">
        <w:r w:rsidR="008808A7">
          <w:rPr>
            <w:rFonts w:asciiTheme="minorHAnsi" w:hAnsiTheme="minorHAnsi"/>
            <w:bCs/>
            <w:lang w:val="en-US"/>
          </w:rPr>
          <w:t xml:space="preserve">,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GBLUP</m:t>
              </m:r>
            </m:sub>
            <m:sup>
              <m:r>
                <m:rPr>
                  <m:sty m:val="p"/>
                </m:rPr>
                <w:rPr>
                  <w:rFonts w:ascii="Cambria Math" w:hAnsi="Cambria Math"/>
                  <w:noProof/>
                  <w:lang w:val="en-US"/>
                </w:rPr>
                <m:t>2</m:t>
              </m:r>
            </m:sup>
          </m:sSubSup>
        </m:oMath>
        <w:r w:rsidR="008808A7">
          <w:rPr>
            <w:rFonts w:asciiTheme="minorHAnsi" w:hAnsiTheme="minorHAnsi"/>
            <w:bCs/>
            <w:lang w:val="en-US"/>
          </w:rPr>
          <w:t>,</w:t>
        </w:r>
      </w:ins>
      <w:ins w:id="134" w:author="Peter Sørensen" w:date="2016-03-30T13:49:00Z">
        <w:r w:rsidR="00323DFC" w:rsidRPr="00323DFC">
          <w:rPr>
            <w:rFonts w:asciiTheme="minorHAnsi" w:hAnsiTheme="minorHAnsi"/>
            <w:bCs/>
            <w:lang w:val="en-US"/>
          </w:rPr>
          <w:t xml:space="preserve"> </w:t>
        </w:r>
      </w:ins>
      <w:ins w:id="135" w:author="Peter Sørensen" w:date="2016-03-30T13:58:00Z">
        <w:r w:rsidR="00323DFC">
          <w:rPr>
            <w:rFonts w:asciiTheme="minorHAnsi" w:hAnsiTheme="minorHAnsi"/>
            <w:bCs/>
            <w:lang w:val="en-US"/>
          </w:rPr>
          <w:t xml:space="preserve">LR, </w:t>
        </w:r>
      </w:ins>
      <w:ins w:id="136" w:author="Peter Sørensen" w:date="2016-03-30T14:06:00Z">
        <w:r w:rsidR="00D00197">
          <w:rPr>
            <w:rFonts w:asciiTheme="minorHAnsi" w:hAnsiTheme="minorHAnsi"/>
            <w:bCs/>
            <w:lang w:val="en-US"/>
          </w:rPr>
          <w:t xml:space="preserve">power, </w:t>
        </w:r>
      </w:ins>
      <w:ins w:id="137" w:author="Peter Sørensen" w:date="2016-03-30T13:58:00Z">
        <w:r w:rsidR="00323DFC">
          <w:rPr>
            <w:rFonts w:asciiTheme="minorHAnsi" w:hAnsiTheme="minorHAnsi"/>
            <w:bCs/>
            <w:lang w:val="en-US"/>
          </w:rPr>
          <w:t xml:space="preserve">and </w:t>
        </w:r>
      </w:ins>
      <w:ins w:id="138" w:author="Peter Sørensen" w:date="2016-03-30T14:01:00Z">
        <w:r w:rsidR="008808A7">
          <w:rPr>
            <w:rFonts w:asciiTheme="minorHAnsi" w:hAnsiTheme="minorHAnsi"/>
            <w:bCs/>
            <w:lang w:val="en-US"/>
          </w:rPr>
          <w:t>predictive ability</w:t>
        </w:r>
      </w:ins>
      <m:oMath>
        <m:r>
          <w:ins w:id="139" w:author="Peter Sørensen" w:date="2016-03-30T13:59:00Z">
            <m:rPr>
              <m:sty m:val="p"/>
            </m:rPr>
            <w:rPr>
              <w:rFonts w:ascii="Cambria Math" w:hAnsi="Cambria Math"/>
              <w:noProof/>
              <w:lang w:val="en-US"/>
            </w:rPr>
            <m:t xml:space="preserve"> </m:t>
          </w:ins>
        </m:r>
      </m:oMath>
      <w:ins w:id="140" w:author="Peter Sørensen" w:date="2016-03-30T13:49:00Z">
        <w:r w:rsidR="00323DFC">
          <w:rPr>
            <w:rFonts w:asciiTheme="minorHAnsi" w:hAnsiTheme="minorHAnsi"/>
            <w:bCs/>
            <w:lang w:val="en-US"/>
          </w:rPr>
          <w:t>were calculated,</w:t>
        </w:r>
      </w:ins>
      <w:ins w:id="141" w:author="Peter Sørensen" w:date="2016-03-30T13:59:00Z">
        <w:r w:rsidR="00323DFC">
          <w:rPr>
            <w:rFonts w:asciiTheme="minorHAnsi" w:hAnsiTheme="minorHAnsi"/>
            <w:bCs/>
            <w:lang w:val="en-US"/>
          </w:rPr>
          <w:t xml:space="preserve"> </w:t>
        </w:r>
      </w:ins>
      <w:ins w:id="142" w:author="Peter Sørensen" w:date="2016-03-30T13:49:00Z">
        <w:r w:rsidR="00323DFC" w:rsidRPr="00323DFC">
          <w:rPr>
            <w:rFonts w:asciiTheme="minorHAnsi" w:hAnsiTheme="minorHAnsi"/>
            <w:bCs/>
            <w:lang w:val="en-US"/>
          </w:rPr>
          <w:t>and are summari</w:t>
        </w:r>
      </w:ins>
      <w:ins w:id="143" w:author="Peter Sørensen" w:date="2016-03-30T13:59:00Z">
        <w:r w:rsidR="00323DFC">
          <w:rPr>
            <w:rFonts w:asciiTheme="minorHAnsi" w:hAnsiTheme="minorHAnsi"/>
            <w:bCs/>
            <w:lang w:val="en-US"/>
          </w:rPr>
          <w:t>z</w:t>
        </w:r>
      </w:ins>
      <w:ins w:id="144" w:author="Peter Sørensen" w:date="2016-03-30T13:49:00Z">
        <w:r w:rsidR="00323DFC" w:rsidRPr="00323DFC">
          <w:rPr>
            <w:rFonts w:asciiTheme="minorHAnsi" w:hAnsiTheme="minorHAnsi"/>
            <w:bCs/>
            <w:lang w:val="en-US"/>
          </w:rPr>
          <w:t>ed in the results.</w:t>
        </w:r>
      </w:ins>
      <w:r w:rsidR="00201C77" w:rsidRPr="00D4319C">
        <w:rPr>
          <w:rFonts w:asciiTheme="minorHAnsi" w:hAnsiTheme="minorHAnsi"/>
          <w:bCs/>
          <w:lang w:val="en-GB"/>
        </w:rPr>
        <w:t xml:space="preserve"> </w:t>
      </w:r>
    </w:p>
    <w:p w14:paraId="1BAA846D" w14:textId="77777777" w:rsidR="00EC7525" w:rsidRDefault="00EC7525" w:rsidP="00323DFC">
      <w:pPr>
        <w:tabs>
          <w:tab w:val="center" w:pos="4800"/>
          <w:tab w:val="right" w:pos="9500"/>
        </w:tabs>
        <w:spacing w:line="480" w:lineRule="auto"/>
        <w:rPr>
          <w:ins w:id="145" w:author="Peter Sørensen" w:date="2016-03-30T17:07:00Z"/>
          <w:rFonts w:asciiTheme="minorHAnsi" w:hAnsiTheme="minorHAnsi"/>
          <w:b/>
          <w:bCs/>
          <w:noProof/>
          <w:sz w:val="32"/>
          <w:szCs w:val="32"/>
          <w:lang w:val="en-GB"/>
        </w:rPr>
      </w:pPr>
    </w:p>
    <w:p w14:paraId="77A6FC2C" w14:textId="261C44A0" w:rsidR="00323DFC" w:rsidRDefault="00323DFC" w:rsidP="00323DFC">
      <w:pPr>
        <w:tabs>
          <w:tab w:val="center" w:pos="4800"/>
          <w:tab w:val="right" w:pos="9500"/>
        </w:tabs>
        <w:spacing w:line="480" w:lineRule="auto"/>
        <w:rPr>
          <w:ins w:id="146" w:author="Peter Sørensen" w:date="2016-03-30T13:53:00Z"/>
          <w:rFonts w:asciiTheme="minorHAnsi" w:hAnsiTheme="minorHAnsi"/>
          <w:noProof/>
          <w:lang w:val="en-US"/>
        </w:rPr>
      </w:pPr>
      <w:ins w:id="147" w:author="Peter Sørensen" w:date="2016-03-30T13:53:00Z">
        <w:r w:rsidRPr="006E6853">
          <w:rPr>
            <w:rFonts w:asciiTheme="minorHAnsi" w:hAnsiTheme="minorHAnsi"/>
            <w:b/>
            <w:noProof/>
            <w:lang w:val="en-US"/>
          </w:rPr>
          <w:t>Detection power:</w:t>
        </w:r>
        <w:r>
          <w:rPr>
            <w:rFonts w:asciiTheme="minorHAnsi" w:hAnsiTheme="minorHAnsi"/>
            <w:noProof/>
            <w:lang w:val="en-US"/>
          </w:rPr>
          <w:t xml:space="preserve"> </w:t>
        </w:r>
      </w:ins>
      <w:ins w:id="148" w:author="Peter Sørensen" w:date="2016-03-30T14:02:00Z">
        <w:r w:rsidR="008808A7">
          <w:rPr>
            <w:rFonts w:asciiTheme="minorHAnsi" w:hAnsiTheme="minorHAnsi"/>
            <w:noProof/>
            <w:lang w:val="en-US"/>
          </w:rPr>
          <w:t>Power was calculated for each of the simulated scenarious defined in detail above. T</w:t>
        </w:r>
      </w:ins>
      <w:ins w:id="149" w:author="Peter Sørensen" w:date="2016-03-30T13:53:00Z">
        <w:r w:rsidRPr="00D4319C">
          <w:rPr>
            <w:rFonts w:asciiTheme="minorHAnsi" w:hAnsiTheme="minorHAnsi"/>
            <w:noProof/>
            <w:lang w:val="en-US"/>
          </w:rPr>
          <w:t xml:space="preserve">he </w:t>
        </w:r>
        <w:r w:rsidRPr="00CA793A">
          <w:rPr>
            <w:rFonts w:asciiTheme="minorHAnsi" w:hAnsiTheme="minorHAnsi"/>
            <w:i/>
            <w:noProof/>
            <w:lang w:val="en-US"/>
          </w:rPr>
          <w:t>p</w:t>
        </w:r>
        <w:r w:rsidRPr="00D4319C">
          <w:rPr>
            <w:rFonts w:asciiTheme="minorHAnsi" w:hAnsiTheme="minorHAnsi"/>
            <w:noProof/>
            <w:lang w:val="en-US"/>
          </w:rPr>
          <w:t xml:space="preserve">-values </w:t>
        </w:r>
        <w:r>
          <w:rPr>
            <w:rFonts w:asciiTheme="minorHAnsi" w:hAnsiTheme="minorHAnsi"/>
            <w:noProof/>
            <w:lang w:val="en-US"/>
          </w:rPr>
          <w:t>used for determining the power of the likelihood ratio test</w:t>
        </w:r>
        <w:r w:rsidRPr="00D4319C">
          <w:rPr>
            <w:rFonts w:asciiTheme="minorHAnsi" w:hAnsiTheme="minorHAnsi"/>
            <w:noProof/>
            <w:lang w:val="en-US"/>
          </w:rPr>
          <w:t xml:space="preserve"> were calculated based on the </w:t>
        </w:r>
        <w:r w:rsidRPr="00D4319C">
          <w:rPr>
            <w:rFonts w:asciiTheme="minorHAnsi" w:hAnsiTheme="minorHAnsi"/>
            <w:noProof/>
            <w:lang w:val="en-US"/>
          </w:rPr>
          <w:lastRenderedPageBreak/>
          <w:t xml:space="preserve">theoretical </w:t>
        </w:r>
        <m:oMath>
          <m:sSup>
            <m:sSupPr>
              <m:ctrlPr>
                <w:rPr>
                  <w:rFonts w:ascii="Cambria Math" w:hAnsi="Cambria Math"/>
                </w:rPr>
              </m:ctrlPr>
            </m:sSupPr>
            <m:e>
              <m:r>
                <w:rPr>
                  <w:rFonts w:ascii="Cambria Math" w:hAnsi="Cambria Math" w:cs="Cambria Math"/>
                  <w:noProof/>
                </w:rPr>
                <m:t>χ</m:t>
              </m:r>
            </m:e>
            <m:sup>
              <m:r>
                <m:rPr>
                  <m:sty m:val="p"/>
                </m:rPr>
                <w:rPr>
                  <w:rFonts w:ascii="Cambria Math" w:hAnsi="Cambria Math"/>
                  <w:noProof/>
                  <w:lang w:val="en-US"/>
                </w:rPr>
                <m:t>2</m:t>
              </m:r>
            </m:sup>
          </m:sSup>
        </m:oMath>
        <w:r w:rsidRPr="00D4319C">
          <w:rPr>
            <w:rFonts w:asciiTheme="minorHAnsi" w:hAnsiTheme="minorHAnsi"/>
            <w:noProof/>
            <w:lang w:val="en-US"/>
          </w:rPr>
          <w:t xml:space="preserve"> </w:t>
        </w:r>
        <w:r>
          <w:rPr>
            <w:rFonts w:asciiTheme="minorHAnsi" w:hAnsiTheme="minorHAnsi"/>
            <w:noProof/>
            <w:lang w:val="en-US"/>
          </w:rPr>
          <w:t xml:space="preserve">distribution </w:t>
        </w:r>
        <w:r w:rsidRPr="00D4319C">
          <w:rPr>
            <w:rFonts w:asciiTheme="minorHAnsi" w:hAnsiTheme="minorHAnsi"/>
            <w:noProof/>
            <w:lang w:val="en-US"/>
          </w:rPr>
          <w:t xml:space="preserve">with 1 degree of freedom. </w:t>
        </w:r>
        <w:r>
          <w:rPr>
            <w:rFonts w:asciiTheme="minorHAnsi" w:hAnsiTheme="minorHAnsi"/>
            <w:noProof/>
            <w:lang w:val="en-US"/>
          </w:rPr>
          <w:t xml:space="preserve">For </w:t>
        </w:r>
      </w:ins>
      <w:ins w:id="150" w:author="Peter Sørensen" w:date="2016-03-30T14:04:00Z">
        <w:r w:rsidR="00D00197">
          <w:rPr>
            <w:rFonts w:asciiTheme="minorHAnsi" w:hAnsiTheme="minorHAnsi"/>
            <w:noProof/>
            <w:lang w:val="en-US"/>
          </w:rPr>
          <w:t xml:space="preserve">each of </w:t>
        </w:r>
      </w:ins>
      <w:ins w:id="151" w:author="Peter Sørensen" w:date="2016-03-30T13:53:00Z">
        <w:r>
          <w:rPr>
            <w:rFonts w:asciiTheme="minorHAnsi" w:hAnsiTheme="minorHAnsi"/>
            <w:noProof/>
            <w:lang w:val="en-US"/>
          </w:rPr>
          <w:t xml:space="preserve">the simulated </w:t>
        </w:r>
      </w:ins>
      <w:ins w:id="152" w:author="Peter Sørensen" w:date="2016-03-30T14:05:00Z">
        <w:r w:rsidR="00D00197">
          <w:rPr>
            <w:rFonts w:asciiTheme="minorHAnsi" w:hAnsiTheme="minorHAnsi"/>
            <w:noProof/>
            <w:lang w:val="en-US"/>
          </w:rPr>
          <w:t>scenarios</w:t>
        </w:r>
      </w:ins>
      <w:ins w:id="153" w:author="Peter Sørensen" w:date="2016-03-30T13:53:00Z">
        <w:r>
          <w:rPr>
            <w:rFonts w:asciiTheme="minorHAnsi" w:hAnsiTheme="minorHAnsi"/>
            <w:noProof/>
            <w:lang w:val="en-US"/>
          </w:rPr>
          <w:t xml:space="preserve">, power was calculated as the fraction </w:t>
        </w:r>
      </w:ins>
      <w:ins w:id="154" w:author="Peter Sørensen" w:date="2016-03-30T14:05:00Z">
        <w:r w:rsidR="00D00197" w:rsidRPr="003F1593">
          <w:rPr>
            <w:rFonts w:asciiTheme="minorHAnsi" w:hAnsiTheme="minorHAnsi"/>
            <w:noProof/>
            <w:lang w:val="en-US"/>
          </w:rPr>
          <w:t>(out of fifty replicates)</w:t>
        </w:r>
        <w:r w:rsidR="00D00197">
          <w:rPr>
            <w:rFonts w:asciiTheme="minorHAnsi" w:hAnsiTheme="minorHAnsi"/>
            <w:noProof/>
            <w:lang w:val="en-US"/>
          </w:rPr>
          <w:t xml:space="preserve"> </w:t>
        </w:r>
      </w:ins>
      <w:ins w:id="155" w:author="Peter Sørensen" w:date="2016-03-30T13:53:00Z">
        <w:r>
          <w:rPr>
            <w:rFonts w:asciiTheme="minorHAnsi" w:hAnsiTheme="minorHAnsi"/>
            <w:noProof/>
            <w:lang w:val="en-US"/>
          </w:rPr>
          <w:t xml:space="preserve">of the analyses that led to a significantly better model fit </w:t>
        </w:r>
      </w:ins>
      <w:ins w:id="156" w:author="Peter Sørensen" w:date="2016-04-19T21:58:00Z">
        <w:r w:rsidR="003F1593">
          <w:rPr>
            <w:rFonts w:asciiTheme="minorHAnsi" w:hAnsiTheme="minorHAnsi"/>
            <w:noProof/>
            <w:lang w:val="en-US"/>
          </w:rPr>
          <w:t xml:space="preserve">using the GFBLUP model </w:t>
        </w:r>
      </w:ins>
      <w:ins w:id="157" w:author="Peter Sørensen" w:date="2016-03-30T13:53:00Z">
        <w:r>
          <w:rPr>
            <w:rFonts w:asciiTheme="minorHAnsi" w:hAnsiTheme="minorHAnsi"/>
            <w:noProof/>
            <w:lang w:val="en-US"/>
          </w:rPr>
          <w:t xml:space="preserve">compared to </w:t>
        </w:r>
      </w:ins>
      <w:ins w:id="158" w:author="Peter Sørensen" w:date="2016-04-19T21:59:00Z">
        <w:r w:rsidR="003F1593">
          <w:rPr>
            <w:rFonts w:asciiTheme="minorHAnsi" w:hAnsiTheme="minorHAnsi"/>
            <w:noProof/>
            <w:lang w:val="en-US"/>
          </w:rPr>
          <w:t xml:space="preserve">using </w:t>
        </w:r>
      </w:ins>
      <w:ins w:id="159" w:author="Peter Sørensen" w:date="2016-03-30T13:53:00Z">
        <w:r>
          <w:rPr>
            <w:rFonts w:asciiTheme="minorHAnsi" w:hAnsiTheme="minorHAnsi"/>
            <w:noProof/>
            <w:lang w:val="en-US"/>
          </w:rPr>
          <w:t>the GBLUP model (</w:t>
        </w:r>
        <w:r w:rsidRPr="000D6ABF">
          <w:rPr>
            <w:rFonts w:asciiTheme="minorHAnsi" w:hAnsiTheme="minorHAnsi"/>
            <w:i/>
            <w:noProof/>
            <w:lang w:val="en-US"/>
          </w:rPr>
          <w:t>i.e</w:t>
        </w:r>
        <w:r>
          <w:rPr>
            <w:rFonts w:asciiTheme="minorHAnsi" w:hAnsiTheme="minorHAnsi"/>
            <w:noProof/>
            <w:lang w:val="en-US"/>
          </w:rPr>
          <w:t xml:space="preserve">., the observed </w:t>
        </w:r>
        <w:r w:rsidRPr="000D6ABF">
          <w:rPr>
            <w:rFonts w:asciiTheme="minorHAnsi" w:hAnsiTheme="minorHAnsi"/>
            <w:i/>
            <w:noProof/>
            <w:lang w:val="en-US"/>
          </w:rPr>
          <w:t>p</w:t>
        </w:r>
        <w:r>
          <w:rPr>
            <w:rFonts w:asciiTheme="minorHAnsi" w:hAnsiTheme="minorHAnsi"/>
            <w:noProof/>
            <w:lang w:val="en-US"/>
          </w:rPr>
          <w:t>-value was below 0.05).</w:t>
        </w:r>
      </w:ins>
    </w:p>
    <w:p w14:paraId="5C251520" w14:textId="77777777" w:rsidR="00323DFC" w:rsidRDefault="00323DFC" w:rsidP="00366FA5">
      <w:pPr>
        <w:spacing w:line="480" w:lineRule="auto"/>
        <w:rPr>
          <w:ins w:id="160" w:author="Peter Sørensen" w:date="2016-03-30T09:11:00Z"/>
          <w:rFonts w:asciiTheme="minorHAnsi" w:hAnsiTheme="minorHAnsi"/>
          <w:b/>
          <w:bCs/>
          <w:noProof/>
          <w:sz w:val="32"/>
          <w:szCs w:val="32"/>
          <w:lang w:val="en-US"/>
        </w:rPr>
      </w:pPr>
    </w:p>
    <w:p w14:paraId="15A85142" w14:textId="77777777" w:rsidR="00692C1F" w:rsidRPr="00D4319C" w:rsidRDefault="00692C1F" w:rsidP="00366FA5">
      <w:pPr>
        <w:pStyle w:val="Heading2"/>
        <w:tabs>
          <w:tab w:val="center" w:pos="4800"/>
          <w:tab w:val="right" w:pos="9500"/>
        </w:tabs>
        <w:spacing w:line="480" w:lineRule="auto"/>
        <w:ind w:firstLine="0"/>
        <w:rPr>
          <w:rFonts w:asciiTheme="minorHAnsi" w:hAnsiTheme="minorHAnsi"/>
          <w:lang w:val="en-US"/>
        </w:rPr>
      </w:pPr>
      <w:r w:rsidRPr="00D4319C">
        <w:rPr>
          <w:rFonts w:asciiTheme="minorHAnsi" w:hAnsiTheme="minorHAnsi"/>
          <w:lang w:val="en-US"/>
        </w:rPr>
        <w:t xml:space="preserve">3  </w:t>
      </w:r>
      <w:bookmarkStart w:id="161" w:name="GrindEQpgref54e5b4247"/>
      <w:bookmarkEnd w:id="161"/>
      <w:r w:rsidRPr="00D4319C">
        <w:rPr>
          <w:rFonts w:asciiTheme="minorHAnsi" w:hAnsiTheme="minorHAnsi"/>
          <w:lang w:val="en-US"/>
        </w:rPr>
        <w:t>Results</w:t>
      </w:r>
    </w:p>
    <w:p w14:paraId="75420247" w14:textId="77777777" w:rsidR="002A5F8B" w:rsidRDefault="002A5F8B" w:rsidP="00366FA5">
      <w:pPr>
        <w:spacing w:line="480" w:lineRule="auto"/>
        <w:rPr>
          <w:rFonts w:asciiTheme="minorHAnsi" w:hAnsiTheme="minorHAnsi"/>
          <w:bCs/>
          <w:lang w:val="en-GB"/>
        </w:rPr>
      </w:pPr>
    </w:p>
    <w:p w14:paraId="005E4B91" w14:textId="77777777" w:rsidR="0031582D" w:rsidRPr="00F359A7" w:rsidRDefault="006475D2" w:rsidP="00366FA5">
      <w:pPr>
        <w:spacing w:line="480" w:lineRule="auto"/>
        <w:rPr>
          <w:rFonts w:asciiTheme="minorHAnsi" w:hAnsiTheme="minorHAnsi"/>
          <w:bCs/>
          <w:lang w:val="en-US"/>
        </w:rPr>
      </w:pPr>
      <w:r>
        <w:rPr>
          <w:rFonts w:asciiTheme="minorHAnsi" w:hAnsiTheme="minorHAnsi"/>
          <w:bCs/>
          <w:lang w:val="en-GB"/>
        </w:rPr>
        <w:t>The DGRP genotypes include ~</w:t>
      </w:r>
      <w:r w:rsidR="00CA793A">
        <w:rPr>
          <w:rFonts w:asciiTheme="minorHAnsi" w:hAnsiTheme="minorHAnsi"/>
          <w:bCs/>
          <w:lang w:val="en-GB"/>
        </w:rPr>
        <w:t>1</w:t>
      </w:r>
      <w:r>
        <w:rPr>
          <w:rFonts w:asciiTheme="minorHAnsi" w:hAnsiTheme="minorHAnsi"/>
          <w:noProof/>
          <w:lang w:val="en-US"/>
        </w:rPr>
        <w:t>.</w:t>
      </w:r>
      <w:r w:rsidR="00CA793A">
        <w:rPr>
          <w:rFonts w:asciiTheme="minorHAnsi" w:hAnsiTheme="minorHAnsi"/>
          <w:noProof/>
          <w:lang w:val="en-US"/>
        </w:rPr>
        <w:t>7</w:t>
      </w:r>
      <w:r>
        <w:rPr>
          <w:rFonts w:asciiTheme="minorHAnsi" w:hAnsiTheme="minorHAnsi"/>
          <w:noProof/>
          <w:lang w:val="en-US"/>
        </w:rPr>
        <w:t xml:space="preserve"> million common (minor allele frequencies </w:t>
      </w:r>
      <w:r>
        <w:rPr>
          <w:rFonts w:asciiTheme="minorHAnsi" w:hAnsiTheme="minorHAnsi"/>
          <w:noProof/>
          <w:lang w:val="en-US"/>
        </w:rPr>
        <w:sym w:font="Symbol" w:char="F0B3"/>
      </w:r>
      <w:r>
        <w:rPr>
          <w:rFonts w:asciiTheme="minorHAnsi" w:hAnsiTheme="minorHAnsi"/>
          <w:noProof/>
          <w:lang w:val="en-US"/>
        </w:rPr>
        <w:t xml:space="preserve"> 0.05) single nucleotide polymorphisms (SNPs) derived from genomic sequences</w:t>
      </w:r>
      <w:r>
        <w:rPr>
          <w:rFonts w:asciiTheme="minorHAnsi" w:hAnsiTheme="minorHAnsi"/>
          <w:bCs/>
          <w:lang w:val="en-GB"/>
        </w:rPr>
        <w:t xml:space="preserve"> of 205 largely unrelated inbred lines</w:t>
      </w:r>
      <w:r w:rsidR="00044E2A">
        <w:rPr>
          <w:rFonts w:asciiTheme="minorHAnsi" w:hAnsiTheme="minorHAnsi"/>
          <w:bCs/>
          <w:lang w:val="en-GB"/>
        </w:rPr>
        <w:t xml:space="preserve"> </w:t>
      </w:r>
      <w:r w:rsidR="00044E2A">
        <w:rPr>
          <w:rFonts w:asciiTheme="minorHAnsi" w:hAnsiTheme="minorHAnsi"/>
          <w:bCs/>
          <w:lang w:val="en-US"/>
        </w:rPr>
        <w:t xml:space="preserve">(Mackay </w:t>
      </w:r>
      <w:r w:rsidR="00044E2A" w:rsidRPr="00044E2A">
        <w:rPr>
          <w:rFonts w:asciiTheme="minorHAnsi" w:hAnsiTheme="minorHAnsi"/>
          <w:bCs/>
          <w:i/>
          <w:lang w:val="en-US"/>
        </w:rPr>
        <w:t>et al.</w:t>
      </w:r>
      <w:r w:rsidR="00044E2A">
        <w:rPr>
          <w:rFonts w:asciiTheme="minorHAnsi" w:hAnsiTheme="minorHAnsi"/>
          <w:bCs/>
          <w:lang w:val="en-US"/>
        </w:rPr>
        <w:t xml:space="preserve"> 2012</w:t>
      </w:r>
      <w:r w:rsidR="00044E2A">
        <w:rPr>
          <w:rFonts w:asciiTheme="minorHAnsi" w:hAnsiTheme="minorHAnsi"/>
          <w:bCs/>
          <w:lang w:val="en-GB"/>
        </w:rPr>
        <w:t xml:space="preserve">; Huang </w:t>
      </w:r>
      <w:r w:rsidR="00044E2A" w:rsidRPr="006475D2">
        <w:rPr>
          <w:rFonts w:asciiTheme="minorHAnsi" w:hAnsiTheme="minorHAnsi"/>
          <w:bCs/>
          <w:i/>
          <w:lang w:val="en-GB"/>
        </w:rPr>
        <w:t>et al</w:t>
      </w:r>
      <w:r w:rsidR="00044E2A">
        <w:rPr>
          <w:rFonts w:asciiTheme="minorHAnsi" w:hAnsiTheme="minorHAnsi"/>
          <w:bCs/>
          <w:lang w:val="en-GB"/>
        </w:rPr>
        <w:t>., 2014)</w:t>
      </w:r>
      <w:r w:rsidRPr="00F359A7">
        <w:rPr>
          <w:rFonts w:asciiTheme="minorHAnsi" w:hAnsiTheme="minorHAnsi"/>
          <w:bCs/>
          <w:lang w:val="en-US"/>
        </w:rPr>
        <w:t xml:space="preserve">. </w:t>
      </w:r>
      <w:r w:rsidR="00F85FF6">
        <w:rPr>
          <w:rFonts w:asciiTheme="minorHAnsi" w:hAnsiTheme="minorHAnsi"/>
          <w:bCs/>
          <w:lang w:val="en-GB"/>
        </w:rPr>
        <w:t xml:space="preserve">We evaluated </w:t>
      </w:r>
      <w:r>
        <w:rPr>
          <w:rFonts w:asciiTheme="minorHAnsi" w:hAnsiTheme="minorHAnsi"/>
          <w:bCs/>
          <w:lang w:val="en-GB"/>
        </w:rPr>
        <w:t xml:space="preserve">and compared </w:t>
      </w:r>
      <w:r w:rsidR="0031582D" w:rsidRPr="00DE39E8">
        <w:rPr>
          <w:rFonts w:asciiTheme="minorHAnsi" w:hAnsiTheme="minorHAnsi"/>
          <w:bCs/>
          <w:lang w:val="en-GB"/>
        </w:rPr>
        <w:t>G</w:t>
      </w:r>
      <w:r w:rsidR="009C16F8" w:rsidRPr="00DE39E8">
        <w:rPr>
          <w:rFonts w:asciiTheme="minorHAnsi" w:hAnsiTheme="minorHAnsi"/>
          <w:bCs/>
          <w:lang w:val="en-GB"/>
        </w:rPr>
        <w:t>F</w:t>
      </w:r>
      <w:r w:rsidR="0031582D" w:rsidRPr="001D3E95">
        <w:rPr>
          <w:rFonts w:asciiTheme="minorHAnsi" w:hAnsiTheme="minorHAnsi"/>
          <w:bCs/>
          <w:lang w:val="en-GB"/>
        </w:rPr>
        <w:t xml:space="preserve">BLUP and </w:t>
      </w:r>
      <w:r w:rsidR="0031582D" w:rsidRPr="00D33E1E">
        <w:rPr>
          <w:rFonts w:asciiTheme="minorHAnsi" w:hAnsiTheme="minorHAnsi"/>
          <w:bCs/>
          <w:lang w:val="en-US"/>
        </w:rPr>
        <w:t>GBLUP</w:t>
      </w:r>
      <w:r w:rsidR="009C16F8" w:rsidRPr="00D33E1E">
        <w:rPr>
          <w:rFonts w:asciiTheme="minorHAnsi" w:hAnsiTheme="minorHAnsi"/>
          <w:bCs/>
          <w:lang w:val="en-US"/>
        </w:rPr>
        <w:t xml:space="preserve"> models</w:t>
      </w:r>
      <w:r w:rsidR="0031582D" w:rsidRPr="00CF39A4">
        <w:rPr>
          <w:rFonts w:asciiTheme="minorHAnsi" w:hAnsiTheme="minorHAnsi"/>
          <w:bCs/>
          <w:lang w:val="en-US"/>
        </w:rPr>
        <w:t xml:space="preserve"> </w:t>
      </w:r>
      <w:r w:rsidR="0031582D" w:rsidRPr="00D4319C">
        <w:rPr>
          <w:rFonts w:asciiTheme="minorHAnsi" w:hAnsiTheme="minorHAnsi"/>
          <w:bCs/>
          <w:lang w:val="en-US"/>
        </w:rPr>
        <w:t>based on model fit, model predictive ability, and precision of estimated genomic parameters</w:t>
      </w:r>
      <w:r>
        <w:rPr>
          <w:rFonts w:asciiTheme="minorHAnsi" w:hAnsiTheme="minorHAnsi"/>
          <w:bCs/>
          <w:lang w:val="en-US"/>
        </w:rPr>
        <w:t xml:space="preserve">, </w:t>
      </w:r>
      <w:r w:rsidR="0031582D" w:rsidRPr="00D4319C">
        <w:rPr>
          <w:rFonts w:asciiTheme="minorHAnsi" w:hAnsiTheme="minorHAnsi"/>
          <w:bCs/>
          <w:lang w:val="en-US"/>
        </w:rPr>
        <w:t xml:space="preserve">using both observed </w:t>
      </w:r>
      <w:r w:rsidR="009C16F8" w:rsidRPr="00D4319C">
        <w:rPr>
          <w:rFonts w:asciiTheme="minorHAnsi" w:hAnsiTheme="minorHAnsi"/>
          <w:bCs/>
          <w:lang w:val="en-US"/>
        </w:rPr>
        <w:t>genotypes and phenotypes f</w:t>
      </w:r>
      <w:r>
        <w:rPr>
          <w:rFonts w:asciiTheme="minorHAnsi" w:hAnsiTheme="minorHAnsi"/>
          <w:bCs/>
          <w:lang w:val="en-US"/>
        </w:rPr>
        <w:t>or</w:t>
      </w:r>
      <w:r w:rsidR="009C16F8" w:rsidRPr="00D4319C">
        <w:rPr>
          <w:rFonts w:asciiTheme="minorHAnsi" w:hAnsiTheme="minorHAnsi"/>
          <w:bCs/>
          <w:lang w:val="en-US"/>
        </w:rPr>
        <w:t xml:space="preserve"> </w:t>
      </w:r>
      <w:r w:rsidR="000247C8">
        <w:rPr>
          <w:rFonts w:asciiTheme="minorHAnsi" w:hAnsiTheme="minorHAnsi"/>
          <w:bCs/>
          <w:lang w:val="en-US"/>
        </w:rPr>
        <w:t>three quantitative traits</w:t>
      </w:r>
      <w:r w:rsidR="00150AC1">
        <w:rPr>
          <w:rFonts w:asciiTheme="minorHAnsi" w:hAnsiTheme="minorHAnsi"/>
          <w:bCs/>
          <w:lang w:val="en-US"/>
        </w:rPr>
        <w:t xml:space="preserve"> </w:t>
      </w:r>
      <w:r w:rsidR="009C16F8" w:rsidRPr="00D4319C">
        <w:rPr>
          <w:rFonts w:asciiTheme="minorHAnsi" w:hAnsiTheme="minorHAnsi"/>
          <w:bCs/>
          <w:lang w:val="en-US"/>
        </w:rPr>
        <w:t xml:space="preserve">in </w:t>
      </w:r>
      <w:r>
        <w:rPr>
          <w:rFonts w:asciiTheme="minorHAnsi" w:hAnsiTheme="minorHAnsi"/>
          <w:bCs/>
          <w:lang w:val="en-US"/>
        </w:rPr>
        <w:t xml:space="preserve">the </w:t>
      </w:r>
      <w:r w:rsidR="009C16F8" w:rsidRPr="00D4319C">
        <w:rPr>
          <w:rFonts w:asciiTheme="minorHAnsi" w:hAnsiTheme="minorHAnsi"/>
          <w:bCs/>
          <w:lang w:val="en-US"/>
        </w:rPr>
        <w:t xml:space="preserve">DGRP </w:t>
      </w:r>
      <w:r>
        <w:rPr>
          <w:rFonts w:asciiTheme="minorHAnsi" w:hAnsiTheme="minorHAnsi"/>
          <w:bCs/>
          <w:lang w:val="en-US"/>
        </w:rPr>
        <w:t>(chill coma recovery time, starvation resistance and startle response)</w:t>
      </w:r>
      <w:r w:rsidR="00044E2A">
        <w:rPr>
          <w:rFonts w:asciiTheme="minorHAnsi" w:hAnsiTheme="minorHAnsi"/>
          <w:bCs/>
          <w:lang w:val="en-US"/>
        </w:rPr>
        <w:t xml:space="preserve"> (Mackay </w:t>
      </w:r>
      <w:r w:rsidR="00044E2A" w:rsidRPr="006475D2">
        <w:rPr>
          <w:rFonts w:asciiTheme="minorHAnsi" w:hAnsiTheme="minorHAnsi"/>
          <w:bCs/>
          <w:i/>
          <w:lang w:val="en-US"/>
        </w:rPr>
        <w:t>et al</w:t>
      </w:r>
      <w:r w:rsidR="00044E2A">
        <w:rPr>
          <w:rFonts w:asciiTheme="minorHAnsi" w:hAnsiTheme="minorHAnsi"/>
          <w:bCs/>
          <w:lang w:val="en-US"/>
        </w:rPr>
        <w:t xml:space="preserve">., 2012; Ober </w:t>
      </w:r>
      <w:r w:rsidR="00044E2A" w:rsidRPr="006475D2">
        <w:rPr>
          <w:rFonts w:asciiTheme="minorHAnsi" w:hAnsiTheme="minorHAnsi"/>
          <w:bCs/>
          <w:i/>
          <w:lang w:val="en-US"/>
        </w:rPr>
        <w:t>et al</w:t>
      </w:r>
      <w:r w:rsidR="00044E2A">
        <w:rPr>
          <w:rFonts w:asciiTheme="minorHAnsi" w:hAnsiTheme="minorHAnsi"/>
          <w:bCs/>
          <w:lang w:val="en-US"/>
        </w:rPr>
        <w:t>., 2012</w:t>
      </w:r>
      <w:r w:rsidR="00CA59F2">
        <w:rPr>
          <w:rFonts w:asciiTheme="minorHAnsi" w:hAnsiTheme="minorHAnsi"/>
          <w:bCs/>
          <w:lang w:val="en-US"/>
        </w:rPr>
        <w:t>, 2015</w:t>
      </w:r>
      <w:r w:rsidR="00044E2A">
        <w:rPr>
          <w:rFonts w:asciiTheme="minorHAnsi" w:hAnsiTheme="minorHAnsi"/>
          <w:bCs/>
          <w:lang w:val="en-US"/>
        </w:rPr>
        <w:t xml:space="preserve">; Huang </w:t>
      </w:r>
      <w:r w:rsidR="00044E2A" w:rsidRPr="006475D2">
        <w:rPr>
          <w:rFonts w:asciiTheme="minorHAnsi" w:hAnsiTheme="minorHAnsi"/>
          <w:bCs/>
          <w:i/>
          <w:lang w:val="en-US"/>
        </w:rPr>
        <w:t>et al</w:t>
      </w:r>
      <w:r w:rsidR="00CA59F2">
        <w:rPr>
          <w:rFonts w:asciiTheme="minorHAnsi" w:hAnsiTheme="minorHAnsi"/>
          <w:bCs/>
          <w:lang w:val="en-US"/>
        </w:rPr>
        <w:t>. 2014</w:t>
      </w:r>
      <w:r w:rsidR="00044E2A">
        <w:rPr>
          <w:rFonts w:asciiTheme="minorHAnsi" w:hAnsiTheme="minorHAnsi"/>
          <w:bCs/>
          <w:lang w:val="en-US"/>
        </w:rPr>
        <w:t xml:space="preserve">) </w:t>
      </w:r>
      <w:r w:rsidR="0031582D" w:rsidRPr="00F359A7">
        <w:rPr>
          <w:rFonts w:asciiTheme="minorHAnsi" w:hAnsiTheme="minorHAnsi"/>
          <w:bCs/>
          <w:lang w:val="en-US"/>
        </w:rPr>
        <w:t xml:space="preserve">and simulated </w:t>
      </w:r>
      <w:r w:rsidR="009C16F8" w:rsidRPr="00F359A7">
        <w:rPr>
          <w:rFonts w:asciiTheme="minorHAnsi" w:hAnsiTheme="minorHAnsi"/>
          <w:bCs/>
          <w:lang w:val="en-US"/>
        </w:rPr>
        <w:t xml:space="preserve">genotypic and </w:t>
      </w:r>
      <w:r w:rsidR="0031582D" w:rsidRPr="00F359A7">
        <w:rPr>
          <w:rFonts w:asciiTheme="minorHAnsi" w:hAnsiTheme="minorHAnsi"/>
          <w:bCs/>
          <w:lang w:val="en-US"/>
        </w:rPr>
        <w:t>phenotypic data.</w:t>
      </w:r>
      <w:r w:rsidRPr="00F359A7">
        <w:rPr>
          <w:rFonts w:asciiTheme="minorHAnsi" w:hAnsiTheme="minorHAnsi"/>
          <w:bCs/>
          <w:lang w:val="en-US"/>
        </w:rPr>
        <w:t xml:space="preserve"> </w:t>
      </w:r>
      <w:r w:rsidR="0031582D" w:rsidRPr="00F359A7">
        <w:rPr>
          <w:rFonts w:asciiTheme="minorHAnsi" w:hAnsiTheme="minorHAnsi"/>
          <w:bCs/>
          <w:lang w:val="en-US"/>
        </w:rPr>
        <w:t xml:space="preserve"> </w:t>
      </w:r>
    </w:p>
    <w:p w14:paraId="3C85B133" w14:textId="77777777" w:rsidR="00FD4785" w:rsidRPr="00F359A7" w:rsidRDefault="00FD4785" w:rsidP="00366FA5">
      <w:pPr>
        <w:tabs>
          <w:tab w:val="center" w:pos="4800"/>
          <w:tab w:val="right" w:pos="9500"/>
        </w:tabs>
        <w:spacing w:line="480" w:lineRule="auto"/>
        <w:jc w:val="both"/>
        <w:rPr>
          <w:rFonts w:asciiTheme="minorHAnsi" w:hAnsiTheme="minorHAnsi"/>
          <w:noProof/>
          <w:lang w:val="en-US"/>
        </w:rPr>
      </w:pPr>
    </w:p>
    <w:p w14:paraId="6FEBBBDB" w14:textId="77777777" w:rsidR="008E5D74" w:rsidRPr="000247C8" w:rsidRDefault="001D34E8" w:rsidP="00366FA5">
      <w:pPr>
        <w:tabs>
          <w:tab w:val="center" w:pos="4800"/>
          <w:tab w:val="right" w:pos="9500"/>
        </w:tabs>
        <w:spacing w:line="480" w:lineRule="auto"/>
        <w:jc w:val="both"/>
        <w:rPr>
          <w:rFonts w:asciiTheme="minorHAnsi" w:hAnsiTheme="minorHAnsi"/>
          <w:b/>
          <w:noProof/>
          <w:sz w:val="28"/>
          <w:szCs w:val="28"/>
          <w:lang w:val="en-US"/>
        </w:rPr>
      </w:pPr>
      <w:r w:rsidRPr="000247C8">
        <w:rPr>
          <w:rFonts w:asciiTheme="minorHAnsi" w:hAnsiTheme="minorHAnsi"/>
          <w:b/>
          <w:noProof/>
          <w:sz w:val="28"/>
          <w:szCs w:val="28"/>
          <w:lang w:val="en-US"/>
        </w:rPr>
        <w:t xml:space="preserve">3.1. </w:t>
      </w:r>
      <w:r w:rsidR="006475D2">
        <w:rPr>
          <w:rFonts w:asciiTheme="minorHAnsi" w:hAnsiTheme="minorHAnsi"/>
          <w:b/>
          <w:noProof/>
          <w:sz w:val="28"/>
          <w:szCs w:val="28"/>
          <w:lang w:val="en-US"/>
        </w:rPr>
        <w:t xml:space="preserve">GBLUP and </w:t>
      </w:r>
      <w:r w:rsidR="008E5D74" w:rsidRPr="000247C8">
        <w:rPr>
          <w:rFonts w:asciiTheme="minorHAnsi" w:hAnsiTheme="minorHAnsi"/>
          <w:b/>
          <w:noProof/>
          <w:sz w:val="28"/>
          <w:szCs w:val="28"/>
          <w:lang w:val="en-US"/>
        </w:rPr>
        <w:t xml:space="preserve">GFBLUP analyses </w:t>
      </w:r>
      <w:r w:rsidR="00F85FF6">
        <w:rPr>
          <w:rFonts w:asciiTheme="minorHAnsi" w:hAnsiTheme="minorHAnsi"/>
          <w:b/>
          <w:noProof/>
          <w:sz w:val="28"/>
          <w:szCs w:val="28"/>
          <w:lang w:val="en-US"/>
        </w:rPr>
        <w:t xml:space="preserve">in the </w:t>
      </w:r>
      <w:r w:rsidR="008E5D74" w:rsidRPr="000247C8">
        <w:rPr>
          <w:rFonts w:asciiTheme="minorHAnsi" w:hAnsiTheme="minorHAnsi"/>
          <w:b/>
          <w:noProof/>
          <w:sz w:val="28"/>
          <w:szCs w:val="28"/>
          <w:lang w:val="en-US"/>
        </w:rPr>
        <w:t>DGRP</w:t>
      </w:r>
    </w:p>
    <w:p w14:paraId="4192AFFA" w14:textId="77777777" w:rsidR="002A5F8B" w:rsidRDefault="002A5F8B" w:rsidP="00366FA5">
      <w:pPr>
        <w:tabs>
          <w:tab w:val="center" w:pos="4800"/>
          <w:tab w:val="right" w:pos="9500"/>
        </w:tabs>
        <w:spacing w:line="480" w:lineRule="auto"/>
        <w:rPr>
          <w:rFonts w:asciiTheme="minorHAnsi" w:hAnsiTheme="minorHAnsi"/>
          <w:lang w:val="en-US"/>
        </w:rPr>
      </w:pPr>
    </w:p>
    <w:p w14:paraId="3375E78F" w14:textId="77777777" w:rsidR="006508BF" w:rsidRDefault="006475D2" w:rsidP="00366FA5">
      <w:pPr>
        <w:tabs>
          <w:tab w:val="center" w:pos="4800"/>
          <w:tab w:val="right" w:pos="9500"/>
        </w:tabs>
        <w:spacing w:line="480" w:lineRule="auto"/>
        <w:rPr>
          <w:rFonts w:asciiTheme="minorHAnsi" w:hAnsiTheme="minorHAnsi"/>
          <w:lang w:val="en-US"/>
        </w:rPr>
      </w:pPr>
      <w:r>
        <w:rPr>
          <w:rFonts w:asciiTheme="minorHAnsi" w:hAnsiTheme="minorHAnsi"/>
          <w:lang w:val="en-US"/>
        </w:rPr>
        <w:t xml:space="preserve">We performed GBLUP and </w:t>
      </w:r>
      <w:r w:rsidR="004531D1" w:rsidRPr="000247C8">
        <w:rPr>
          <w:rFonts w:asciiTheme="minorHAnsi" w:hAnsiTheme="minorHAnsi"/>
          <w:lang w:val="en-US"/>
        </w:rPr>
        <w:t xml:space="preserve">GFBLUP </w:t>
      </w:r>
      <w:r w:rsidR="00AA5152">
        <w:rPr>
          <w:rFonts w:asciiTheme="minorHAnsi" w:hAnsiTheme="minorHAnsi"/>
          <w:lang w:val="en-US"/>
        </w:rPr>
        <w:t xml:space="preserve">prediction analyses for each of the three traits using ten-fold cross validation; </w:t>
      </w:r>
      <w:r w:rsidR="00AA5152" w:rsidRPr="00AA5152">
        <w:rPr>
          <w:rFonts w:asciiTheme="minorHAnsi" w:hAnsiTheme="minorHAnsi"/>
          <w:i/>
          <w:lang w:val="en-US"/>
        </w:rPr>
        <w:t>i.e.,</w:t>
      </w:r>
      <w:r w:rsidR="00AA5152">
        <w:rPr>
          <w:rFonts w:asciiTheme="minorHAnsi" w:hAnsiTheme="minorHAnsi"/>
          <w:lang w:val="en-US"/>
        </w:rPr>
        <w:t xml:space="preserve"> </w:t>
      </w:r>
      <w:r w:rsidR="00CA793A">
        <w:rPr>
          <w:rFonts w:asciiTheme="minorHAnsi" w:hAnsiTheme="minorHAnsi"/>
          <w:lang w:val="en-US"/>
        </w:rPr>
        <w:t>the</w:t>
      </w:r>
      <w:r w:rsidR="007A2C96" w:rsidRPr="000247C8">
        <w:rPr>
          <w:rFonts w:asciiTheme="minorHAnsi" w:hAnsiTheme="minorHAnsi"/>
          <w:lang w:val="en-US"/>
        </w:rPr>
        <w:t xml:space="preserve"> training data consisted of </w:t>
      </w:r>
      <w:r w:rsidR="000247C8">
        <w:rPr>
          <w:rFonts w:asciiTheme="minorHAnsi" w:hAnsiTheme="minorHAnsi"/>
          <w:lang w:val="en-US"/>
        </w:rPr>
        <w:t>9</w:t>
      </w:r>
      <w:r w:rsidR="000247C8" w:rsidRPr="000247C8">
        <w:rPr>
          <w:rFonts w:asciiTheme="minorHAnsi" w:hAnsiTheme="minorHAnsi"/>
          <w:lang w:val="en-US"/>
        </w:rPr>
        <w:t>0</w:t>
      </w:r>
      <w:r w:rsidR="007A2C96" w:rsidRPr="000247C8">
        <w:rPr>
          <w:rFonts w:asciiTheme="minorHAnsi" w:hAnsiTheme="minorHAnsi"/>
          <w:lang w:val="en-US"/>
        </w:rPr>
        <w:t xml:space="preserve">% of the lines </w:t>
      </w:r>
      <w:r w:rsidR="00AA5152">
        <w:rPr>
          <w:rFonts w:asciiTheme="minorHAnsi" w:hAnsiTheme="minorHAnsi"/>
          <w:lang w:val="en-US"/>
        </w:rPr>
        <w:t xml:space="preserve">and the </w:t>
      </w:r>
      <w:r w:rsidR="007A2C96" w:rsidRPr="000247C8">
        <w:rPr>
          <w:rFonts w:asciiTheme="minorHAnsi" w:hAnsiTheme="minorHAnsi"/>
          <w:lang w:val="en-US"/>
        </w:rPr>
        <w:t xml:space="preserve">total genomic value was validated in </w:t>
      </w:r>
      <w:r w:rsidR="000247C8">
        <w:rPr>
          <w:rFonts w:asciiTheme="minorHAnsi" w:hAnsiTheme="minorHAnsi"/>
          <w:lang w:val="en-US"/>
        </w:rPr>
        <w:t>1</w:t>
      </w:r>
      <w:r w:rsidR="000247C8" w:rsidRPr="000247C8">
        <w:rPr>
          <w:rFonts w:asciiTheme="minorHAnsi" w:hAnsiTheme="minorHAnsi"/>
          <w:lang w:val="en-US"/>
        </w:rPr>
        <w:t>0</w:t>
      </w:r>
      <w:r w:rsidR="007A2C96" w:rsidRPr="000247C8">
        <w:rPr>
          <w:rFonts w:asciiTheme="minorHAnsi" w:hAnsiTheme="minorHAnsi"/>
          <w:lang w:val="en-US"/>
        </w:rPr>
        <w:t>% of the lines.</w:t>
      </w:r>
      <w:r w:rsidR="00555FD4">
        <w:rPr>
          <w:rFonts w:asciiTheme="minorHAnsi" w:hAnsiTheme="minorHAnsi"/>
          <w:lang w:val="en-US"/>
        </w:rPr>
        <w:t xml:space="preserve"> </w:t>
      </w:r>
      <w:r w:rsidR="00AA5152">
        <w:rPr>
          <w:rFonts w:asciiTheme="minorHAnsi" w:hAnsiTheme="minorHAnsi"/>
          <w:lang w:val="en-US"/>
        </w:rPr>
        <w:t>M</w:t>
      </w:r>
      <w:r w:rsidR="00AA5152" w:rsidRPr="000247C8">
        <w:rPr>
          <w:rFonts w:asciiTheme="minorHAnsi" w:hAnsiTheme="minorHAnsi"/>
          <w:lang w:val="en-US"/>
        </w:rPr>
        <w:t xml:space="preserve">ales and females </w:t>
      </w:r>
      <w:r w:rsidR="00AA5152">
        <w:rPr>
          <w:rFonts w:asciiTheme="minorHAnsi" w:hAnsiTheme="minorHAnsi"/>
          <w:lang w:val="en-US"/>
        </w:rPr>
        <w:t>were analyzed separately</w:t>
      </w:r>
      <w:r w:rsidR="00AA5152" w:rsidRPr="000247C8">
        <w:rPr>
          <w:rFonts w:asciiTheme="minorHAnsi" w:hAnsiTheme="minorHAnsi"/>
          <w:lang w:val="en-US"/>
        </w:rPr>
        <w:t>.</w:t>
      </w:r>
    </w:p>
    <w:p w14:paraId="4D411557" w14:textId="77777777" w:rsidR="00E2697C" w:rsidRDefault="00E2697C" w:rsidP="00366FA5">
      <w:pPr>
        <w:tabs>
          <w:tab w:val="center" w:pos="4800"/>
          <w:tab w:val="right" w:pos="9500"/>
        </w:tabs>
        <w:spacing w:line="480" w:lineRule="auto"/>
        <w:rPr>
          <w:rFonts w:asciiTheme="minorHAnsi" w:hAnsiTheme="minorHAnsi"/>
          <w:lang w:val="en-US"/>
        </w:rPr>
      </w:pPr>
    </w:p>
    <w:p w14:paraId="54DC93E1" w14:textId="77777777" w:rsidR="00AA5152" w:rsidRDefault="003921AA" w:rsidP="00B83870">
      <w:pPr>
        <w:tabs>
          <w:tab w:val="center" w:pos="4800"/>
          <w:tab w:val="right" w:pos="9500"/>
        </w:tabs>
        <w:spacing w:line="480" w:lineRule="auto"/>
        <w:rPr>
          <w:rFonts w:asciiTheme="minorHAnsi" w:hAnsiTheme="minorHAnsi"/>
          <w:noProof/>
          <w:lang w:val="en-US"/>
        </w:rPr>
      </w:pPr>
      <w:r w:rsidRPr="003921AA">
        <w:rPr>
          <w:rFonts w:asciiTheme="minorHAnsi" w:hAnsiTheme="minorHAnsi"/>
          <w:b/>
          <w:lang w:val="en-US"/>
        </w:rPr>
        <w:t>Predictive ability</w:t>
      </w:r>
      <w:r w:rsidR="00B83870">
        <w:rPr>
          <w:rFonts w:asciiTheme="minorHAnsi" w:hAnsiTheme="minorHAnsi"/>
          <w:b/>
          <w:lang w:val="en-US"/>
        </w:rPr>
        <w:t xml:space="preserve">: </w:t>
      </w:r>
      <w:r w:rsidR="00AA5152">
        <w:rPr>
          <w:rFonts w:asciiTheme="minorHAnsi" w:hAnsiTheme="minorHAnsi"/>
          <w:lang w:val="en-US"/>
        </w:rPr>
        <w:t>The predictive ability of the GBLUP models was low. T</w:t>
      </w:r>
      <w:r w:rsidR="00AA5152" w:rsidRPr="00760715">
        <w:rPr>
          <w:rFonts w:asciiTheme="minorHAnsi" w:hAnsiTheme="minorHAnsi"/>
          <w:lang w:val="en-US"/>
        </w:rPr>
        <w:t xml:space="preserve">he predictive ability of GBLUP </w:t>
      </w:r>
      <w:r w:rsidR="00AA5152">
        <w:rPr>
          <w:rFonts w:asciiTheme="minorHAnsi" w:hAnsiTheme="minorHAnsi"/>
          <w:lang w:val="en-US"/>
        </w:rPr>
        <w:t xml:space="preserve">for females (males) </w:t>
      </w:r>
      <w:r w:rsidR="00AA5152" w:rsidRPr="00760715">
        <w:rPr>
          <w:rFonts w:asciiTheme="minorHAnsi" w:hAnsiTheme="minorHAnsi"/>
          <w:lang w:val="en-US"/>
        </w:rPr>
        <w:t>was 0.055</w:t>
      </w:r>
      <m:oMath>
        <m:r>
          <m:rPr>
            <m:sty m:val="p"/>
          </m:rPr>
          <w:rPr>
            <w:rFonts w:ascii="Cambria Math" w:hAnsi="Cambria Math"/>
            <w:lang w:val="en-US"/>
          </w:rPr>
          <m:t>±</m:t>
        </m:r>
      </m:oMath>
      <w:r w:rsidR="00AA5152" w:rsidRPr="00760715">
        <w:rPr>
          <w:rFonts w:asciiTheme="minorHAnsi" w:hAnsiTheme="minorHAnsi"/>
          <w:lang w:val="en-US"/>
        </w:rPr>
        <w:t xml:space="preserve">0.029 </w:t>
      </w:r>
      <w:r w:rsidR="00AA5152">
        <w:rPr>
          <w:rFonts w:asciiTheme="minorHAnsi" w:hAnsiTheme="minorHAnsi"/>
          <w:lang w:val="en-US"/>
        </w:rPr>
        <w:t>(</w:t>
      </w:r>
      <w:r w:rsidR="00AA5152" w:rsidRPr="00760715">
        <w:rPr>
          <w:rFonts w:asciiTheme="minorHAnsi" w:hAnsiTheme="minorHAnsi"/>
          <w:lang w:val="en-US"/>
        </w:rPr>
        <w:t>0.00</w:t>
      </w:r>
      <m:oMath>
        <m:r>
          <m:rPr>
            <m:sty m:val="p"/>
          </m:rPr>
          <w:rPr>
            <w:rFonts w:ascii="Cambria Math" w:hAnsi="Cambria Math"/>
            <w:lang w:val="en-US"/>
          </w:rPr>
          <m:t>±</m:t>
        </m:r>
      </m:oMath>
      <w:r w:rsidR="00AA5152" w:rsidRPr="00760715">
        <w:rPr>
          <w:rFonts w:asciiTheme="minorHAnsi" w:hAnsiTheme="minorHAnsi"/>
          <w:lang w:val="en-US"/>
        </w:rPr>
        <w:t>0.032</w:t>
      </w:r>
      <w:r w:rsidR="00AA5152">
        <w:rPr>
          <w:rFonts w:asciiTheme="minorHAnsi" w:hAnsiTheme="minorHAnsi"/>
          <w:lang w:val="en-US"/>
        </w:rPr>
        <w:t>)</w:t>
      </w:r>
      <w:r w:rsidR="00AA5152" w:rsidRPr="00760715">
        <w:rPr>
          <w:rFonts w:asciiTheme="minorHAnsi" w:hAnsiTheme="minorHAnsi"/>
          <w:lang w:val="en-US"/>
        </w:rPr>
        <w:t xml:space="preserve"> for chill coma recovery, 0.25</w:t>
      </w:r>
      <m:oMath>
        <m:r>
          <m:rPr>
            <m:sty m:val="p"/>
          </m:rPr>
          <w:rPr>
            <w:rFonts w:ascii="Cambria Math" w:hAnsi="Cambria Math"/>
            <w:lang w:val="en-US"/>
          </w:rPr>
          <m:t>±</m:t>
        </m:r>
      </m:oMath>
      <w:r w:rsidR="00AA5152" w:rsidRPr="00760715">
        <w:rPr>
          <w:rFonts w:asciiTheme="minorHAnsi" w:hAnsiTheme="minorHAnsi"/>
          <w:lang w:val="en-US"/>
        </w:rPr>
        <w:t xml:space="preserve">0.029 </w:t>
      </w:r>
      <w:r w:rsidR="00AA5152">
        <w:rPr>
          <w:rFonts w:asciiTheme="minorHAnsi" w:hAnsiTheme="minorHAnsi"/>
          <w:lang w:val="en-US"/>
        </w:rPr>
        <w:t>(</w:t>
      </w:r>
      <w:r w:rsidR="00AA5152" w:rsidRPr="00760715">
        <w:rPr>
          <w:rFonts w:asciiTheme="minorHAnsi" w:hAnsiTheme="minorHAnsi"/>
          <w:lang w:val="en-US"/>
        </w:rPr>
        <w:t>0.27</w:t>
      </w:r>
      <m:oMath>
        <m:r>
          <m:rPr>
            <m:sty m:val="p"/>
          </m:rPr>
          <w:rPr>
            <w:rFonts w:ascii="Cambria Math" w:hAnsi="Cambria Math"/>
            <w:lang w:val="en-US"/>
          </w:rPr>
          <m:t>±</m:t>
        </m:r>
      </m:oMath>
      <w:r w:rsidR="00AA5152" w:rsidRPr="00760715">
        <w:rPr>
          <w:rFonts w:asciiTheme="minorHAnsi" w:hAnsiTheme="minorHAnsi"/>
          <w:lang w:val="en-US"/>
        </w:rPr>
        <w:t>0.027</w:t>
      </w:r>
      <w:r w:rsidR="00AA5152">
        <w:rPr>
          <w:rFonts w:asciiTheme="minorHAnsi" w:hAnsiTheme="minorHAnsi"/>
          <w:lang w:val="en-US"/>
        </w:rPr>
        <w:t>)</w:t>
      </w:r>
      <w:r w:rsidR="00AA5152" w:rsidRPr="00760715">
        <w:rPr>
          <w:rFonts w:asciiTheme="minorHAnsi" w:hAnsiTheme="minorHAnsi"/>
          <w:lang w:val="en-US"/>
        </w:rPr>
        <w:t xml:space="preserve"> for starvation resistance, and 0.25</w:t>
      </w:r>
      <m:oMath>
        <m:r>
          <m:rPr>
            <m:sty m:val="p"/>
          </m:rPr>
          <w:rPr>
            <w:rFonts w:ascii="Cambria Math" w:hAnsi="Cambria Math"/>
            <w:lang w:val="en-US"/>
          </w:rPr>
          <m:t>±</m:t>
        </m:r>
      </m:oMath>
      <w:r w:rsidR="00AA5152" w:rsidRPr="00760715">
        <w:rPr>
          <w:rFonts w:asciiTheme="minorHAnsi" w:hAnsiTheme="minorHAnsi"/>
          <w:lang w:val="en-US"/>
        </w:rPr>
        <w:t xml:space="preserve">0.033 </w:t>
      </w:r>
      <w:r w:rsidR="00AA5152">
        <w:rPr>
          <w:rFonts w:asciiTheme="minorHAnsi" w:hAnsiTheme="minorHAnsi"/>
          <w:lang w:val="en-US"/>
        </w:rPr>
        <w:t>(</w:t>
      </w:r>
      <w:r w:rsidR="00AA5152" w:rsidRPr="00760715">
        <w:rPr>
          <w:rFonts w:asciiTheme="minorHAnsi" w:hAnsiTheme="minorHAnsi"/>
          <w:lang w:val="en-US"/>
        </w:rPr>
        <w:t>0.28</w:t>
      </w:r>
      <m:oMath>
        <m:r>
          <m:rPr>
            <m:sty m:val="p"/>
          </m:rPr>
          <w:rPr>
            <w:rFonts w:ascii="Cambria Math" w:hAnsi="Cambria Math"/>
            <w:lang w:val="en-US"/>
          </w:rPr>
          <m:t>±</m:t>
        </m:r>
      </m:oMath>
      <w:r w:rsidR="00AA5152" w:rsidRPr="00760715">
        <w:rPr>
          <w:rFonts w:asciiTheme="minorHAnsi" w:hAnsiTheme="minorHAnsi"/>
          <w:lang w:val="en-US"/>
        </w:rPr>
        <w:t>0.029</w:t>
      </w:r>
      <w:r w:rsidR="00AA5152">
        <w:rPr>
          <w:rFonts w:asciiTheme="minorHAnsi" w:hAnsiTheme="minorHAnsi"/>
          <w:lang w:val="en-US"/>
        </w:rPr>
        <w:t>)</w:t>
      </w:r>
      <w:r w:rsidR="00AA5152" w:rsidRPr="00760715">
        <w:rPr>
          <w:rFonts w:asciiTheme="minorHAnsi" w:hAnsiTheme="minorHAnsi"/>
          <w:lang w:val="en-US"/>
        </w:rPr>
        <w:t xml:space="preserve"> for startle response</w:t>
      </w:r>
      <w:r w:rsidR="00AA5152">
        <w:rPr>
          <w:rFonts w:asciiTheme="minorHAnsi" w:hAnsiTheme="minorHAnsi"/>
          <w:lang w:val="en-US"/>
        </w:rPr>
        <w:t xml:space="preserve">. The low values are </w:t>
      </w:r>
      <w:r w:rsidR="00A01863">
        <w:rPr>
          <w:rFonts w:asciiTheme="minorHAnsi" w:hAnsiTheme="minorHAnsi"/>
          <w:lang w:val="en-US"/>
        </w:rPr>
        <w:t xml:space="preserve">not statistically different from </w:t>
      </w:r>
      <w:r w:rsidR="00AA5152">
        <w:rPr>
          <w:rFonts w:asciiTheme="minorHAnsi" w:hAnsiTheme="minorHAnsi"/>
          <w:lang w:val="en-US"/>
        </w:rPr>
        <w:t>those previously reported using five-fold cross-validation</w:t>
      </w:r>
      <w:r w:rsidR="00A01863">
        <w:rPr>
          <w:rFonts w:asciiTheme="minorHAnsi" w:hAnsiTheme="minorHAnsi"/>
          <w:lang w:val="en-US"/>
        </w:rPr>
        <w:t xml:space="preserve"> GBLUP models</w:t>
      </w:r>
      <w:r w:rsidR="00AA5152">
        <w:rPr>
          <w:rFonts w:asciiTheme="minorHAnsi" w:hAnsiTheme="minorHAnsi"/>
          <w:lang w:val="en-US"/>
        </w:rPr>
        <w:t xml:space="preserve">, which were </w:t>
      </w:r>
      <w:r w:rsidR="00A01863">
        <w:rPr>
          <w:rFonts w:asciiTheme="minorHAnsi" w:hAnsiTheme="minorHAnsi"/>
          <w:lang w:val="en-US"/>
        </w:rPr>
        <w:t xml:space="preserve">0.24 for </w:t>
      </w:r>
      <w:r w:rsidR="00AA5152" w:rsidRPr="00491DDC">
        <w:rPr>
          <w:rFonts w:asciiTheme="minorHAnsi" w:hAnsiTheme="minorHAnsi"/>
          <w:noProof/>
          <w:lang w:val="en-US"/>
        </w:rPr>
        <w:t xml:space="preserve">starvation resistance and </w:t>
      </w:r>
      <w:r w:rsidR="00A01863">
        <w:rPr>
          <w:rFonts w:asciiTheme="minorHAnsi" w:hAnsiTheme="minorHAnsi"/>
          <w:noProof/>
          <w:lang w:val="en-US"/>
        </w:rPr>
        <w:t xml:space="preserve">0.23 for </w:t>
      </w:r>
      <w:r w:rsidR="00AA5152" w:rsidRPr="00491DDC">
        <w:rPr>
          <w:rFonts w:asciiTheme="minorHAnsi" w:hAnsiTheme="minorHAnsi"/>
          <w:noProof/>
          <w:lang w:val="en-US"/>
        </w:rPr>
        <w:t xml:space="preserve">startle response in </w:t>
      </w:r>
      <w:r w:rsidR="00A01863">
        <w:rPr>
          <w:rFonts w:asciiTheme="minorHAnsi" w:hAnsiTheme="minorHAnsi"/>
          <w:noProof/>
          <w:lang w:val="en-US"/>
        </w:rPr>
        <w:t xml:space="preserve">both sexes </w:t>
      </w:r>
      <w:r w:rsidR="00B06FFF" w:rsidRPr="00A53F69">
        <w:rPr>
          <w:rFonts w:asciiTheme="minorHAnsi" w:hAnsiTheme="minorHAnsi"/>
          <w:noProof/>
          <w:lang w:val="en-US"/>
        </w:rPr>
        <w:fldChar w:fldCharType="begin"/>
      </w:r>
      <w:r w:rsidR="00CF42A0" w:rsidRPr="00A53F69">
        <w:rPr>
          <w:rFonts w:asciiTheme="minorHAnsi" w:hAnsiTheme="minorHAnsi"/>
          <w:noProof/>
          <w:lang w:val="en-US"/>
        </w:rPr>
        <w:instrText xml:space="preserve"> ADDIN ZOTERO_ITEM CSL_CITATION {"citationID":"PHSAEcEv","properties":{"formattedCitation":"{\\rtf (Ober {\\i{}et al.} 2012)}","plainCitation":"(Ober et al. 2012)"},"citationItems":[{"id":15,"uris":["http://zotero.org/users/2730477/items/7HBH2ACN"],"uri":["http://zotero.org/users/2730477/items/7HBH2ACN"],"itemData":{"id":15,"type":"article-journal","title":"Using Whole-Genome Sequence Data to Predict Quantitative Trait Phenotypes in Drosophila melanogaster","container-title":"PLoS Genet","page":"e1002685","volume":"8","issue":"5","source":"PLoS Journals","abstract":"Author SummaryThe ability to accurately predict values of complex phenotypes from genotype data will revolutionize plant and animal breeding, personalized medicine, and evolutionary biology. To date, genomic prediction has utilized high-density single-nucleotide polymorphism (SNP) genotyping arrays, but the availability of sequence data opens new frontiers for genomic prediction methods. This article is the first application of genomic phenotype prediction using whole-genome sequence data in a substantial sample of a higher eukaryote. We use </w:instrText>
      </w:r>
      <w:r w:rsidR="00CF42A0" w:rsidRPr="00A53F69">
        <w:rPr>
          <w:rFonts w:ascii="Cambria Math" w:hAnsi="Cambria Math" w:cs="Cambria Math"/>
          <w:noProof/>
          <w:lang w:val="en-US"/>
        </w:rPr>
        <w:instrText>∼</w:instrText>
      </w:r>
      <w:r w:rsidR="00CF42A0" w:rsidRPr="00A53F69">
        <w:rPr>
          <w:rFonts w:asciiTheme="minorHAnsi" w:hAnsiTheme="minorHAnsi"/>
          <w:noProof/>
          <w:lang w:val="en-US"/>
        </w:rPr>
        <w:instrText xml:space="preserve">2.5 million SNPs with minor allele frequency greater than 2.5% derived from genomic sequences of the “Drosophila Genetic Reference Panel” to predict phenotypes for two traits, starvation resistance and startle-induced locomotor behavior. We systematically address prediction within versus across sexes, genomic best linear unbiased prediction (GBLUP) versus a Bayesian approach, and the effect of SNP density. We find that (i) genomic prediction can be efficiently implemented using sequence data via GBLUP, (ii) there is little gain in predictive ability if the number of SNPs is increased above 150,000, and (iii) neither implicit nor explicit marker selection substantially improves the predictive ability. Although the findings must be seen against the background of small sample sizes, the results illustrate both the potential of the approach and the challenges ahead.","DOI":"10.1371/journal.pgen.1002685","journalAbbreviation":"PLoS Genet","author":[{"family":"Ober","given":"Ulrike"},{"family":"Ayroles","given":"Julien F."},{"family":"Stone","given":"Eric A."},{"family":"Richards","given":"Stephen"},{"family":"Zhu","given":"Dianhui"},{"family":"Gibbs","given":"Richard A."},{"family":"Stricker","given":"Christian"},{"family":"Gianola","given":"Daniel"},{"family":"Schlather","given":"Martin"},{"family":"Mackay","given":"Trudy F. C."},{"family":"Simianer","given":"Henner"}],"issued":{"date-parts":[["2012",5,3]]}}}],"schema":"https://github.com/citation-style-language/schema/raw/master/csl-citation.json"} </w:instrText>
      </w:r>
      <w:r w:rsidR="00B06FFF" w:rsidRPr="00A53F69">
        <w:rPr>
          <w:rFonts w:asciiTheme="minorHAnsi" w:hAnsiTheme="minorHAnsi"/>
          <w:noProof/>
          <w:lang w:val="en-US"/>
        </w:rPr>
        <w:fldChar w:fldCharType="separate"/>
      </w:r>
      <w:r w:rsidR="00CF42A0" w:rsidRPr="00A53F69">
        <w:rPr>
          <w:rFonts w:asciiTheme="minorHAnsi" w:hAnsiTheme="minorHAnsi"/>
          <w:lang w:val="en-US"/>
        </w:rPr>
        <w:t xml:space="preserve">(Ober </w:t>
      </w:r>
      <w:r w:rsidR="00CF42A0" w:rsidRPr="00A53F69">
        <w:rPr>
          <w:rFonts w:asciiTheme="minorHAnsi" w:hAnsiTheme="minorHAnsi"/>
          <w:i/>
          <w:iCs/>
          <w:lang w:val="en-US"/>
        </w:rPr>
        <w:t>et al.</w:t>
      </w:r>
      <w:r w:rsidR="00CF42A0" w:rsidRPr="00A53F69">
        <w:rPr>
          <w:rFonts w:asciiTheme="minorHAnsi" w:hAnsiTheme="minorHAnsi"/>
          <w:lang w:val="en-US"/>
        </w:rPr>
        <w:t xml:space="preserve"> 2012)</w:t>
      </w:r>
      <w:r w:rsidR="00B06FFF" w:rsidRPr="00A53F69">
        <w:rPr>
          <w:rFonts w:asciiTheme="minorHAnsi" w:hAnsiTheme="minorHAnsi"/>
          <w:noProof/>
          <w:lang w:val="en-US"/>
        </w:rPr>
        <w:fldChar w:fldCharType="end"/>
      </w:r>
      <w:r w:rsidR="00A01863">
        <w:rPr>
          <w:rFonts w:asciiTheme="minorHAnsi" w:hAnsiTheme="minorHAnsi"/>
          <w:noProof/>
          <w:lang w:val="en-US"/>
        </w:rPr>
        <w:t xml:space="preserve">; and 0.1 for female and zero for male </w:t>
      </w:r>
      <w:r w:rsidR="00AA5152" w:rsidRPr="00491DDC">
        <w:rPr>
          <w:rFonts w:asciiTheme="minorHAnsi" w:hAnsiTheme="minorHAnsi"/>
          <w:noProof/>
          <w:lang w:val="en-US"/>
        </w:rPr>
        <w:t xml:space="preserve">chill coma recovery </w:t>
      </w:r>
      <w:r w:rsidR="00A01863">
        <w:rPr>
          <w:rFonts w:asciiTheme="minorHAnsi" w:hAnsiTheme="minorHAnsi"/>
          <w:noProof/>
          <w:lang w:val="en-US"/>
        </w:rPr>
        <w:t>time</w:t>
      </w:r>
      <w:r w:rsidR="00A01863" w:rsidRPr="00A53F69">
        <w:rPr>
          <w:rFonts w:asciiTheme="minorHAnsi" w:hAnsiTheme="minorHAnsi"/>
          <w:noProof/>
          <w:lang w:val="en-US"/>
        </w:rPr>
        <w:t xml:space="preserve"> </w:t>
      </w:r>
      <w:r w:rsidR="00B06FFF" w:rsidRPr="00A53F69">
        <w:rPr>
          <w:rFonts w:asciiTheme="minorHAnsi" w:hAnsiTheme="minorHAnsi"/>
          <w:noProof/>
          <w:lang w:val="en-US"/>
        </w:rPr>
        <w:fldChar w:fldCharType="begin"/>
      </w:r>
      <w:r w:rsidR="00CF42A0" w:rsidRPr="00A53F69">
        <w:rPr>
          <w:rFonts w:asciiTheme="minorHAnsi" w:hAnsiTheme="minorHAnsi"/>
          <w:noProof/>
          <w:lang w:val="en-US"/>
        </w:rPr>
        <w:instrText xml:space="preserve"> ADDIN ZOTERO_ITEM CSL_CITATION {"citationID":"W6QVMdej","properties":{"formattedCitation":"{\\rtf (Ober {\\i{}et al.} 2015)}","plainCitation":"(Ober et al. 2015)"},"citationItems":[{"id":33,"uris":["http://zotero.org/users/2730477/items/GTZDENVS"],"uri":["http://zotero.org/users/2730477/items/GTZDENVS"],"itemData":{"id":33,"type":"article-journal","title":"Accounting for genetic architecture improves sequence based genomic prediction for a Drosophila fitness trait","container-title":"PloS One","page":"e0126880","volume":"10","issue":"5","source":"PubMed","abstract":"The ability to predict quantitative trait phenotypes from molecular polymorphism data will revolutionize evolutionary biology, medicine and human biology, and animal and plant breeding. Efforts to map quantitative trait loci have yielded novel insights into the biology of quantitative traits, but the combination of individually significant quantitative trait loci typically has low predictive ability. Utilizing all segregating variants can give good predictive ability in plant and animal breeding populations, but gives little insight into trait biology. Here, we used the Drosophila Genetic Reference Panel to perform both a genome wide association analysis and genomic prediction for the fitness-related trait chill coma recovery time. We found substantial total genetic variation for chill coma recovery time, with a genetic architecture that differs between males and females, a small number of molecular variants with large main effects, and evidence for epistasis. Although the top additive variants explained 36% (17%) of the genetic variance among lines in females (males), the predictive ability using genomic best linear unbiased prediction and a relationship matrix using all common segregating variants was very low for females and zero for males. We hypothesized that the low predictive ability was due to the mismatch between the infinitesimal genetic architecture assumed by the genomic best linear unbiased prediction model and the true genetic architecture of chill coma recovery time. Indeed, we found that the predictive ability of the genomic best linear unbiased prediction model is markedly improved when we combine quantitative trait locus mapping with genomic prediction by only including the top variants associated with main and epistatic effects in the relationship matrix. This trait-associated prediction approach has the advantage that it yields biologically interpretable prediction models.","DOI":"10.1371/journal.pone.0126880","ISSN":"1932-6203","note":"PMID: 25950439\nPMCID: PMC4423967","journalAbbreviation":"PLoS ONE","language":"eng","author":[{"family":"Ober","given":"Ulrike"},{"family":"Huang","given":"Wen"},{"family":"Magwire","given":"Michael"},{"family":"Schlather","given":"Martin"},{"family":"Simianer","given":"Henner"},{"family":"Mackay","given":"Trudy F. C."}],"issued":{"date-parts":[["2015"]]},"PMID":"25950439","PMCID":"PMC4423967"}}],"schema":"https://github.com/citation-style-language/schema/raw/master/csl-citation.json"} </w:instrText>
      </w:r>
      <w:r w:rsidR="00B06FFF" w:rsidRPr="00A53F69">
        <w:rPr>
          <w:rFonts w:asciiTheme="minorHAnsi" w:hAnsiTheme="minorHAnsi"/>
          <w:noProof/>
          <w:lang w:val="en-US"/>
        </w:rPr>
        <w:fldChar w:fldCharType="separate"/>
      </w:r>
      <w:r w:rsidR="00CF42A0" w:rsidRPr="00A53F69">
        <w:rPr>
          <w:rFonts w:asciiTheme="minorHAnsi" w:hAnsiTheme="minorHAnsi"/>
          <w:lang w:val="en-US"/>
        </w:rPr>
        <w:t xml:space="preserve">(Ober </w:t>
      </w:r>
      <w:r w:rsidR="00CF42A0" w:rsidRPr="00A53F69">
        <w:rPr>
          <w:rFonts w:asciiTheme="minorHAnsi" w:hAnsiTheme="minorHAnsi"/>
          <w:i/>
          <w:iCs/>
          <w:lang w:val="en-US"/>
        </w:rPr>
        <w:t>et al.</w:t>
      </w:r>
      <w:r w:rsidR="00CF42A0" w:rsidRPr="00A53F69">
        <w:rPr>
          <w:rFonts w:asciiTheme="minorHAnsi" w:hAnsiTheme="minorHAnsi"/>
          <w:lang w:val="en-US"/>
        </w:rPr>
        <w:t xml:space="preserve"> 2015)</w:t>
      </w:r>
      <w:r w:rsidR="00B06FFF" w:rsidRPr="00A53F69">
        <w:rPr>
          <w:rFonts w:asciiTheme="minorHAnsi" w:hAnsiTheme="minorHAnsi"/>
          <w:noProof/>
          <w:lang w:val="en-US"/>
        </w:rPr>
        <w:fldChar w:fldCharType="end"/>
      </w:r>
      <w:r w:rsidR="00AA5152" w:rsidRPr="00491DDC">
        <w:rPr>
          <w:rFonts w:asciiTheme="minorHAnsi" w:hAnsiTheme="minorHAnsi"/>
          <w:noProof/>
          <w:lang w:val="en-US"/>
        </w:rPr>
        <w:t>. Furthermore predictive ability for starvation resistance and startle response was not improved using either a Bayesian mixture model that allow</w:t>
      </w:r>
      <w:r w:rsidR="00A01863">
        <w:rPr>
          <w:rFonts w:asciiTheme="minorHAnsi" w:hAnsiTheme="minorHAnsi"/>
          <w:noProof/>
          <w:lang w:val="en-US"/>
        </w:rPr>
        <w:t>ed</w:t>
      </w:r>
      <w:r w:rsidR="00AA5152" w:rsidRPr="00491DDC">
        <w:rPr>
          <w:rFonts w:asciiTheme="minorHAnsi" w:hAnsiTheme="minorHAnsi"/>
          <w:noProof/>
          <w:lang w:val="en-US"/>
        </w:rPr>
        <w:t xml:space="preserve"> for differential shrinkage estimation of SNP effects, or using a pre-selection of markers with the highest absolute additive genetic effect or genetic variance explained </w:t>
      </w:r>
      <w:r w:rsidR="00B06FFF" w:rsidRPr="00A53F69">
        <w:rPr>
          <w:rFonts w:asciiTheme="minorHAnsi" w:hAnsiTheme="minorHAnsi"/>
          <w:noProof/>
          <w:lang w:val="en-US"/>
        </w:rPr>
        <w:fldChar w:fldCharType="begin"/>
      </w:r>
      <w:r w:rsidR="00CF42A0" w:rsidRPr="00A53F69">
        <w:rPr>
          <w:rFonts w:asciiTheme="minorHAnsi" w:hAnsiTheme="minorHAnsi"/>
          <w:noProof/>
          <w:lang w:val="en-US"/>
        </w:rPr>
        <w:instrText xml:space="preserve"> ADDIN ZOTERO_ITEM CSL_CITATION {"citationID":"so6pdgcut","properties":{"formattedCitation":"{\\rtf (Ober {\\i{}et al.} 2012)}","plainCitation":"(Ober et al. 2012)"},"citationItems":[{"id":15,"uris":["http://zotero.org/users/2730477/items/7HBH2ACN"],"uri":["http://zotero.org/users/2730477/items/7HBH2ACN"],"itemData":{"id":15,"type":"article-journal","title":"Using Whole-Genome Sequence Data to Predict Quantitative Trait Phenotypes in Drosophila melanogaster","container-title":"PLoS Genet","page":"e1002685","volume":"8","issue":"5","source":"PLoS Journals","abstract":"Author SummaryThe ability to accurately predict values of complex phenotypes from genotype data will revolutionize plant and animal breeding, personalized medicine, and evolutionary biology. To date, genomic prediction has utilized high-density single-nucleotide polymorphism (SNP) genotyping arrays, but the availability of sequence data opens new frontiers for genomic prediction methods. This article is the first application of genomic phenotype prediction using whole-genome sequence data in a substantial sample of a higher eukaryote. We use </w:instrText>
      </w:r>
      <w:r w:rsidR="00CF42A0" w:rsidRPr="00A53F69">
        <w:rPr>
          <w:rFonts w:ascii="Cambria Math" w:hAnsi="Cambria Math" w:cs="Cambria Math"/>
          <w:noProof/>
          <w:lang w:val="en-US"/>
        </w:rPr>
        <w:instrText>∼</w:instrText>
      </w:r>
      <w:r w:rsidR="00CF42A0" w:rsidRPr="00A53F69">
        <w:rPr>
          <w:rFonts w:asciiTheme="minorHAnsi" w:hAnsiTheme="minorHAnsi"/>
          <w:noProof/>
          <w:lang w:val="en-US"/>
        </w:rPr>
        <w:instrText xml:space="preserve">2.5 million SNPs with minor allele frequency greater than 2.5% derived from genomic sequences of the </w:instrText>
      </w:r>
      <w:r w:rsidR="00CF42A0" w:rsidRPr="00A53F69">
        <w:rPr>
          <w:rFonts w:asciiTheme="minorHAnsi" w:hAnsiTheme="minorHAnsi" w:cs="Calibri"/>
          <w:noProof/>
          <w:lang w:val="en-US"/>
        </w:rPr>
        <w:instrText>“</w:instrText>
      </w:r>
      <w:r w:rsidR="00CF42A0" w:rsidRPr="00A53F69">
        <w:rPr>
          <w:rFonts w:asciiTheme="minorHAnsi" w:hAnsiTheme="minorHAnsi"/>
          <w:noProof/>
          <w:lang w:val="en-US"/>
        </w:rPr>
        <w:instrText>Drosophila Genetic Reference Panel</w:instrText>
      </w:r>
      <w:r w:rsidR="00CF42A0" w:rsidRPr="00A53F69">
        <w:rPr>
          <w:rFonts w:asciiTheme="minorHAnsi" w:hAnsiTheme="minorHAnsi" w:cs="Calibri"/>
          <w:noProof/>
          <w:lang w:val="en-US"/>
        </w:rPr>
        <w:instrText>”</w:instrText>
      </w:r>
      <w:r w:rsidR="00CF42A0" w:rsidRPr="00A53F69">
        <w:rPr>
          <w:rFonts w:asciiTheme="minorHAnsi" w:hAnsiTheme="minorHAnsi"/>
          <w:noProof/>
          <w:lang w:val="en-US"/>
        </w:rPr>
        <w:instrText xml:space="preserve"> to predict phenotypes for two traits, starvation resistance and startle-induced locomotor behavior. We systematically address prediction within versus across sexes, genomic best linear unbiased prediction (GBLUP) versus a Bayesian approach, and the effect of SNP density. We find that (i) genomic prediction can be efficiently implemented using sequence data via GBLUP, (ii) there is little gain in predictive ability if the number of SNPs is increased above 150,000, and (iii) neither implicit nor explicit marker selection substantially improves the predictive ability. Although the findings must be seen against the background of small sample sizes, the results illustrate both the potential of the approach and the challenges ahead.","DOI":"10.1371/journal.pgen.1002685","journalAbbreviation":"PLoS Genet","author":[{"family":"Ober","given":"Ulrike"},{"family":"Ayroles","given":"Julien F."},{"family":"Stone","given":"Eric A."},{"family":"Richards","given":"Stephen"},{"family":"Zhu","given":"Dianhui"},{"family":"Gibbs","given":"Richard A."},{"family":"Stricker","given":"Christian"},{"family":"Gianola","given":"Daniel"},{"family":"Schlather","given":"Martin"},{"family":"Mackay","given":"Trudy F. C."},{"family":"Simianer","given":"Henner"}],"issued":{"date-parts":[["2012",5,3]]}}}],"schema":"https://github.com/citation-style-language/schema/raw/master/csl-citation.json"} </w:instrText>
      </w:r>
      <w:r w:rsidR="00B06FFF" w:rsidRPr="00A53F69">
        <w:rPr>
          <w:rFonts w:asciiTheme="minorHAnsi" w:hAnsiTheme="minorHAnsi"/>
          <w:noProof/>
          <w:lang w:val="en-US"/>
        </w:rPr>
        <w:fldChar w:fldCharType="separate"/>
      </w:r>
      <w:r w:rsidR="00CF42A0" w:rsidRPr="00A53F69">
        <w:rPr>
          <w:rFonts w:asciiTheme="minorHAnsi" w:hAnsiTheme="minorHAnsi"/>
          <w:lang w:val="en-US"/>
        </w:rPr>
        <w:t xml:space="preserve">(Ober </w:t>
      </w:r>
      <w:r w:rsidR="00CF42A0" w:rsidRPr="00A53F69">
        <w:rPr>
          <w:rFonts w:asciiTheme="minorHAnsi" w:hAnsiTheme="minorHAnsi"/>
          <w:i/>
          <w:iCs/>
          <w:lang w:val="en-US"/>
        </w:rPr>
        <w:t>et al.</w:t>
      </w:r>
      <w:r w:rsidR="00CF42A0" w:rsidRPr="00A53F69">
        <w:rPr>
          <w:rFonts w:asciiTheme="minorHAnsi" w:hAnsiTheme="minorHAnsi"/>
          <w:lang w:val="en-US"/>
        </w:rPr>
        <w:t xml:space="preserve"> 2012)</w:t>
      </w:r>
      <w:r w:rsidR="00B06FFF" w:rsidRPr="00A53F69">
        <w:rPr>
          <w:rFonts w:asciiTheme="minorHAnsi" w:hAnsiTheme="minorHAnsi"/>
          <w:noProof/>
          <w:lang w:val="en-US"/>
        </w:rPr>
        <w:fldChar w:fldCharType="end"/>
      </w:r>
      <w:r w:rsidR="00AA5152" w:rsidRPr="00DE39E8">
        <w:rPr>
          <w:rFonts w:asciiTheme="minorHAnsi" w:hAnsiTheme="minorHAnsi"/>
          <w:noProof/>
          <w:lang w:val="en-US"/>
        </w:rPr>
        <w:t xml:space="preserve">. </w:t>
      </w:r>
    </w:p>
    <w:p w14:paraId="2D220072" w14:textId="69175375" w:rsidR="007E0B60" w:rsidRPr="00A85223" w:rsidRDefault="00B83870" w:rsidP="00B83870">
      <w:pPr>
        <w:tabs>
          <w:tab w:val="center" w:pos="4800"/>
          <w:tab w:val="right" w:pos="9500"/>
        </w:tabs>
        <w:spacing w:line="480" w:lineRule="auto"/>
        <w:ind w:firstLine="720"/>
        <w:rPr>
          <w:rFonts w:asciiTheme="minorHAnsi" w:hAnsiTheme="minorHAnsi"/>
          <w:lang w:val="en-US"/>
        </w:rPr>
      </w:pPr>
      <w:r>
        <w:rPr>
          <w:rFonts w:asciiTheme="minorHAnsi" w:hAnsiTheme="minorHAnsi"/>
          <w:lang w:val="en-US"/>
        </w:rPr>
        <w:tab/>
      </w:r>
      <w:bookmarkStart w:id="162" w:name="_GoBack"/>
      <w:ins w:id="163" w:author="Peter Sørensen" w:date="2016-04-19T22:01:00Z">
        <w:r w:rsidR="002B2650">
          <w:rPr>
            <w:rFonts w:asciiTheme="minorHAnsi" w:hAnsiTheme="minorHAnsi"/>
            <w:lang w:val="en-US"/>
          </w:rPr>
          <w:t>Compared to the GBLUP model</w:t>
        </w:r>
      </w:ins>
      <w:ins w:id="164" w:author="Peter Sørensen" w:date="2016-04-19T22:05:00Z">
        <w:r w:rsidR="002B2650">
          <w:rPr>
            <w:rFonts w:asciiTheme="minorHAnsi" w:hAnsiTheme="minorHAnsi"/>
            <w:lang w:val="en-US"/>
          </w:rPr>
          <w:t>,</w:t>
        </w:r>
      </w:ins>
      <w:ins w:id="165" w:author="Peter Sørensen" w:date="2016-04-19T22:01:00Z">
        <w:r w:rsidR="002B2650">
          <w:rPr>
            <w:rFonts w:asciiTheme="minorHAnsi" w:hAnsiTheme="minorHAnsi"/>
            <w:lang w:val="en-US"/>
          </w:rPr>
          <w:t xml:space="preserve"> </w:t>
        </w:r>
      </w:ins>
      <w:ins w:id="166" w:author="Peter Sørensen" w:date="2016-04-19T22:02:00Z">
        <w:r w:rsidR="002B2650">
          <w:rPr>
            <w:rFonts w:asciiTheme="minorHAnsi" w:hAnsiTheme="minorHAnsi"/>
            <w:lang w:val="en-US"/>
          </w:rPr>
          <w:t>several</w:t>
        </w:r>
      </w:ins>
      <w:ins w:id="167" w:author="Peter Sørensen" w:date="2016-04-19T22:01:00Z">
        <w:r w:rsidR="002B2650" w:rsidRPr="00A85223">
          <w:rPr>
            <w:rFonts w:asciiTheme="minorHAnsi" w:hAnsiTheme="minorHAnsi"/>
            <w:lang w:val="en-US"/>
          </w:rPr>
          <w:t xml:space="preserve"> </w:t>
        </w:r>
      </w:ins>
      <w:r w:rsidR="00575908" w:rsidRPr="00A85223">
        <w:rPr>
          <w:rFonts w:asciiTheme="minorHAnsi" w:hAnsiTheme="minorHAnsi"/>
          <w:lang w:val="en-US"/>
        </w:rPr>
        <w:t xml:space="preserve">GO terms </w:t>
      </w:r>
      <w:ins w:id="168" w:author="Peter Sørensen" w:date="2016-04-19T22:03:00Z">
        <w:r w:rsidR="002B2650">
          <w:rPr>
            <w:rFonts w:asciiTheme="minorHAnsi" w:hAnsiTheme="minorHAnsi"/>
            <w:lang w:val="en-US"/>
          </w:rPr>
          <w:t xml:space="preserve">led to </w:t>
        </w:r>
      </w:ins>
      <w:ins w:id="169" w:author="Peter Sørensen" w:date="2016-04-19T22:04:00Z">
        <w:r w:rsidR="002B2650">
          <w:rPr>
            <w:rFonts w:asciiTheme="minorHAnsi" w:hAnsiTheme="minorHAnsi"/>
            <w:lang w:val="en-US"/>
          </w:rPr>
          <w:t xml:space="preserve">significantly greater </w:t>
        </w:r>
      </w:ins>
      <w:r w:rsidR="00D47437" w:rsidRPr="00A85223">
        <w:rPr>
          <w:rFonts w:asciiTheme="minorHAnsi" w:hAnsiTheme="minorHAnsi"/>
          <w:lang w:val="en-US"/>
        </w:rPr>
        <w:t xml:space="preserve">predictive abilities </w:t>
      </w:r>
      <w:ins w:id="170" w:author="Peter Sørensen" w:date="2016-04-19T22:05:00Z">
        <w:r w:rsidR="002B2650">
          <w:rPr>
            <w:rFonts w:asciiTheme="minorHAnsi" w:hAnsiTheme="minorHAnsi"/>
            <w:lang w:val="en-US"/>
          </w:rPr>
          <w:t xml:space="preserve">of </w:t>
        </w:r>
      </w:ins>
      <w:r w:rsidR="00D47437" w:rsidRPr="00A85223">
        <w:rPr>
          <w:rFonts w:asciiTheme="minorHAnsi" w:hAnsiTheme="minorHAnsi"/>
          <w:lang w:val="en-US"/>
        </w:rPr>
        <w:t xml:space="preserve">the </w:t>
      </w:r>
      <w:r w:rsidR="00575908" w:rsidRPr="00A85223">
        <w:rPr>
          <w:rFonts w:asciiTheme="minorHAnsi" w:hAnsiTheme="minorHAnsi"/>
          <w:lang w:val="en-US"/>
        </w:rPr>
        <w:t>GFBLUP model (</w:t>
      </w:r>
      <w:r w:rsidR="00575908" w:rsidRPr="00A85223">
        <w:rPr>
          <w:rFonts w:asciiTheme="minorHAnsi" w:hAnsiTheme="minorHAnsi"/>
          <w:i/>
          <w:lang w:val="en-US"/>
        </w:rPr>
        <w:t>p</w:t>
      </w:r>
      <w:r w:rsidR="00575908" w:rsidRPr="00A85223">
        <w:rPr>
          <w:rFonts w:asciiTheme="minorHAnsi" w:hAnsiTheme="minorHAnsi"/>
          <w:lang w:val="en-US"/>
        </w:rPr>
        <w:t>-value adjusted for multiple tests &lt; 0.05)</w:t>
      </w:r>
      <w:r w:rsidR="00D47437" w:rsidRPr="00A85223">
        <w:rPr>
          <w:rFonts w:asciiTheme="minorHAnsi" w:hAnsiTheme="minorHAnsi"/>
          <w:lang w:val="en-US"/>
        </w:rPr>
        <w:t>, and these terms give novel insights</w:t>
      </w:r>
      <w:r w:rsidR="00AE0AA3" w:rsidRPr="00A85223">
        <w:rPr>
          <w:rFonts w:asciiTheme="minorHAnsi" w:hAnsiTheme="minorHAnsi"/>
          <w:lang w:val="en-US"/>
        </w:rPr>
        <w:t xml:space="preserve"> regarding the biology of the traits (Tables 1, 2, S1). Further, </w:t>
      </w:r>
      <w:r w:rsidR="004053F6">
        <w:rPr>
          <w:rFonts w:asciiTheme="minorHAnsi" w:hAnsiTheme="minorHAnsi"/>
          <w:lang w:val="en-US"/>
        </w:rPr>
        <w:t>the GO term with the highest predictive ability within each trait and sex was significantly higher than the predictive ability obtained from the GBLUP model.</w:t>
      </w:r>
      <w:r w:rsidR="00AE0AA3" w:rsidRPr="00A85223">
        <w:rPr>
          <w:rFonts w:asciiTheme="minorHAnsi" w:hAnsiTheme="minorHAnsi"/>
          <w:lang w:val="en-US"/>
        </w:rPr>
        <w:t xml:space="preserve"> For chill coma recovery time, 32 GO terms in females and </w:t>
      </w:r>
      <w:r w:rsidR="00575908" w:rsidRPr="00A85223">
        <w:rPr>
          <w:rFonts w:asciiTheme="minorHAnsi" w:hAnsiTheme="minorHAnsi"/>
          <w:lang w:val="en-US"/>
        </w:rPr>
        <w:t xml:space="preserve">16 </w:t>
      </w:r>
      <w:r w:rsidR="00AE0AA3" w:rsidRPr="00A85223">
        <w:rPr>
          <w:rFonts w:asciiTheme="minorHAnsi" w:hAnsiTheme="minorHAnsi"/>
          <w:lang w:val="en-US"/>
        </w:rPr>
        <w:t xml:space="preserve">in males had predictive </w:t>
      </w:r>
      <w:r w:rsidR="00AE0AA3" w:rsidRPr="00A93FCF">
        <w:rPr>
          <w:rFonts w:asciiTheme="minorHAnsi" w:hAnsiTheme="minorHAnsi"/>
          <w:highlight w:val="yellow"/>
          <w:lang w:val="en-US"/>
          <w:rPrChange w:id="171" w:author="Peter Sørensen" w:date="2016-05-19T21:31:00Z">
            <w:rPr>
              <w:rFonts w:asciiTheme="minorHAnsi" w:hAnsiTheme="minorHAnsi"/>
              <w:lang w:val="en-US"/>
            </w:rPr>
          </w:rPrChange>
        </w:rPr>
        <w:t>values that were significantly different from zero</w:t>
      </w:r>
      <w:r w:rsidR="00AE0AA3" w:rsidRPr="00A85223">
        <w:rPr>
          <w:rFonts w:asciiTheme="minorHAnsi" w:hAnsiTheme="minorHAnsi"/>
          <w:lang w:val="en-US"/>
        </w:rPr>
        <w:t xml:space="preserve">; seven GO terms were the same for males and females. The top GO term in females was </w:t>
      </w:r>
      <w:r w:rsidR="00A85223" w:rsidRPr="00A85223">
        <w:rPr>
          <w:rFonts w:asciiTheme="minorHAnsi" w:hAnsiTheme="minorHAnsi"/>
          <w:lang w:val="en-US"/>
        </w:rPr>
        <w:t>‘</w:t>
      </w:r>
      <w:r w:rsidR="00AE0AA3" w:rsidRPr="00A85223">
        <w:rPr>
          <w:rFonts w:asciiTheme="minorHAnsi" w:hAnsiTheme="minorHAnsi"/>
          <w:lang w:val="en-US"/>
        </w:rPr>
        <w:t>Rho protein signal transduction</w:t>
      </w:r>
      <w:r w:rsidR="00A85223" w:rsidRPr="00A85223">
        <w:rPr>
          <w:rFonts w:asciiTheme="minorHAnsi" w:hAnsiTheme="minorHAnsi"/>
          <w:lang w:val="en-US"/>
        </w:rPr>
        <w:t>’</w:t>
      </w:r>
      <w:r w:rsidR="00AE0AA3" w:rsidRPr="00A85223">
        <w:rPr>
          <w:rFonts w:asciiTheme="minorHAnsi" w:hAnsiTheme="minorHAnsi"/>
          <w:lang w:val="en-US"/>
        </w:rPr>
        <w:t>, with a predictive ability of 0.37</w:t>
      </w:r>
      <m:oMath>
        <m:r>
          <m:rPr>
            <m:sty m:val="p"/>
          </m:rPr>
          <w:rPr>
            <w:rFonts w:ascii="Cambria Math" w:hAnsi="Cambria Math"/>
            <w:lang w:val="en-US"/>
          </w:rPr>
          <m:t>±</m:t>
        </m:r>
      </m:oMath>
      <w:r w:rsidR="00AE0AA3" w:rsidRPr="00A85223">
        <w:rPr>
          <w:rFonts w:asciiTheme="minorHAnsi" w:hAnsiTheme="minorHAnsi"/>
          <w:lang w:val="en-US"/>
        </w:rPr>
        <w:t>0.022; the top GO term in males was</w:t>
      </w:r>
      <w:r w:rsidR="00CB7D1D" w:rsidRPr="00A85223">
        <w:rPr>
          <w:rFonts w:asciiTheme="minorHAnsi" w:hAnsiTheme="minorHAnsi"/>
          <w:lang w:val="en-US"/>
        </w:rPr>
        <w:t xml:space="preserve"> </w:t>
      </w:r>
      <w:r w:rsidR="00A85223" w:rsidRPr="00A85223">
        <w:rPr>
          <w:rFonts w:asciiTheme="minorHAnsi" w:hAnsiTheme="minorHAnsi"/>
          <w:lang w:val="en-US"/>
        </w:rPr>
        <w:t>‘</w:t>
      </w:r>
      <w:r w:rsidR="00CB7D1D" w:rsidRPr="00A85223">
        <w:rPr>
          <w:rFonts w:asciiTheme="minorHAnsi" w:hAnsiTheme="minorHAnsi"/>
          <w:lang w:val="en-US"/>
        </w:rPr>
        <w:t>c</w:t>
      </w:r>
      <w:r w:rsidR="00CB7D1D" w:rsidRPr="00EC6EAB">
        <w:rPr>
          <w:rFonts w:asciiTheme="minorHAnsi" w:hAnsiTheme="minorHAnsi"/>
          <w:color w:val="000000"/>
          <w:lang w:val="en-US"/>
        </w:rPr>
        <w:t>ell projection assembly</w:t>
      </w:r>
      <w:r w:rsidR="00A85223" w:rsidRPr="00EC6EAB">
        <w:rPr>
          <w:rFonts w:asciiTheme="minorHAnsi" w:hAnsiTheme="minorHAnsi"/>
          <w:color w:val="000000"/>
          <w:lang w:val="en-US"/>
        </w:rPr>
        <w:t>’</w:t>
      </w:r>
      <w:r w:rsidR="00CB7D1D" w:rsidRPr="00EC6EAB">
        <w:rPr>
          <w:rFonts w:asciiTheme="minorHAnsi" w:hAnsiTheme="minorHAnsi"/>
          <w:color w:val="000000"/>
          <w:lang w:val="en-US"/>
        </w:rPr>
        <w:t xml:space="preserve">, with a predictive ability of </w:t>
      </w:r>
      <w:r w:rsidR="00AE0AA3" w:rsidRPr="00A85223">
        <w:rPr>
          <w:rFonts w:asciiTheme="minorHAnsi" w:hAnsiTheme="minorHAnsi"/>
          <w:lang w:val="en-US"/>
        </w:rPr>
        <w:t>0.32</w:t>
      </w:r>
      <m:oMath>
        <m:r>
          <m:rPr>
            <m:sty m:val="p"/>
          </m:rPr>
          <w:rPr>
            <w:rFonts w:ascii="Cambria Math" w:hAnsi="Cambria Math"/>
            <w:lang w:val="en-US"/>
          </w:rPr>
          <m:t>±</m:t>
        </m:r>
      </m:oMath>
      <w:r w:rsidR="00AE0AA3" w:rsidRPr="00A85223">
        <w:rPr>
          <w:rFonts w:asciiTheme="minorHAnsi" w:hAnsiTheme="minorHAnsi"/>
          <w:lang w:val="en-US"/>
        </w:rPr>
        <w:t>0.023</w:t>
      </w:r>
      <w:r w:rsidR="00CB7D1D" w:rsidRPr="00A85223">
        <w:rPr>
          <w:rFonts w:asciiTheme="minorHAnsi" w:hAnsiTheme="minorHAnsi"/>
          <w:lang w:val="en-US"/>
        </w:rPr>
        <w:t xml:space="preserve"> (Tables 1, 2, S1). For startle response, eleven GO terms in females and four in males had predictive values that were </w:t>
      </w:r>
      <w:r w:rsidR="00CB7D1D" w:rsidRPr="00A93FCF">
        <w:rPr>
          <w:rFonts w:asciiTheme="minorHAnsi" w:hAnsiTheme="minorHAnsi"/>
          <w:highlight w:val="yellow"/>
          <w:lang w:val="en-US"/>
          <w:rPrChange w:id="172" w:author="Peter Sørensen" w:date="2016-05-19T21:31:00Z">
            <w:rPr>
              <w:rFonts w:asciiTheme="minorHAnsi" w:hAnsiTheme="minorHAnsi"/>
              <w:lang w:val="en-US"/>
            </w:rPr>
          </w:rPrChange>
        </w:rPr>
        <w:t>significantly different from zero</w:t>
      </w:r>
      <w:r w:rsidR="00CB7D1D" w:rsidRPr="00A85223">
        <w:rPr>
          <w:rFonts w:asciiTheme="minorHAnsi" w:hAnsiTheme="minorHAnsi"/>
          <w:lang w:val="en-US"/>
        </w:rPr>
        <w:t xml:space="preserve">; two GO terms were the same </w:t>
      </w:r>
      <w:r w:rsidR="00CB7D1D" w:rsidRPr="00A85223">
        <w:rPr>
          <w:rFonts w:asciiTheme="minorHAnsi" w:hAnsiTheme="minorHAnsi"/>
          <w:lang w:val="en-US"/>
        </w:rPr>
        <w:lastRenderedPageBreak/>
        <w:t xml:space="preserve">for males and females. The top GO term in females was </w:t>
      </w:r>
      <w:r w:rsidR="00A85223" w:rsidRPr="00A85223">
        <w:rPr>
          <w:rFonts w:asciiTheme="minorHAnsi" w:hAnsiTheme="minorHAnsi"/>
          <w:lang w:val="en-US"/>
        </w:rPr>
        <w:t>‘</w:t>
      </w:r>
      <w:r w:rsidR="00CB7D1D" w:rsidRPr="00A85223">
        <w:rPr>
          <w:rFonts w:asciiTheme="minorHAnsi" w:hAnsiTheme="minorHAnsi"/>
          <w:lang w:val="en-US"/>
        </w:rPr>
        <w:t>retrograde vesicle-mediated transport, Golgi to ER</w:t>
      </w:r>
      <w:r w:rsidR="00A85223" w:rsidRPr="00A85223">
        <w:rPr>
          <w:rFonts w:asciiTheme="minorHAnsi" w:hAnsiTheme="minorHAnsi"/>
          <w:lang w:val="en-US"/>
        </w:rPr>
        <w:t>’</w:t>
      </w:r>
      <w:r w:rsidR="00CB7D1D" w:rsidRPr="00A85223">
        <w:rPr>
          <w:rFonts w:asciiTheme="minorHAnsi" w:hAnsiTheme="minorHAnsi"/>
          <w:lang w:val="en-US"/>
        </w:rPr>
        <w:t>, with a predictive ability of 0.52</w:t>
      </w:r>
      <m:oMath>
        <m:r>
          <m:rPr>
            <m:sty m:val="p"/>
          </m:rPr>
          <w:rPr>
            <w:rFonts w:ascii="Cambria Math" w:hAnsi="Cambria Math"/>
            <w:lang w:val="en-US"/>
          </w:rPr>
          <m:t>±</m:t>
        </m:r>
      </m:oMath>
      <w:r w:rsidR="00CB7D1D" w:rsidRPr="00A85223">
        <w:rPr>
          <w:rFonts w:asciiTheme="minorHAnsi" w:hAnsiTheme="minorHAnsi"/>
          <w:lang w:val="en-US"/>
        </w:rPr>
        <w:t xml:space="preserve">0.026; the top GO term in males was </w:t>
      </w:r>
      <w:r w:rsidR="00A85223" w:rsidRPr="00A85223">
        <w:rPr>
          <w:rFonts w:asciiTheme="minorHAnsi" w:hAnsiTheme="minorHAnsi"/>
          <w:lang w:val="en-US"/>
        </w:rPr>
        <w:t>‘</w:t>
      </w:r>
      <w:r w:rsidR="00CB7D1D" w:rsidRPr="00A85223">
        <w:rPr>
          <w:rFonts w:asciiTheme="minorHAnsi" w:hAnsiTheme="minorHAnsi"/>
          <w:lang w:val="en-US"/>
        </w:rPr>
        <w:t>spermatogenesis</w:t>
      </w:r>
      <w:r w:rsidR="00A85223" w:rsidRPr="00A85223">
        <w:rPr>
          <w:rFonts w:asciiTheme="minorHAnsi" w:hAnsiTheme="minorHAnsi"/>
          <w:lang w:val="en-US"/>
        </w:rPr>
        <w:t>’</w:t>
      </w:r>
      <w:r w:rsidR="00CB7D1D" w:rsidRPr="00EC6EAB">
        <w:rPr>
          <w:rFonts w:asciiTheme="minorHAnsi" w:hAnsiTheme="minorHAnsi"/>
          <w:color w:val="000000"/>
          <w:lang w:val="en-US"/>
        </w:rPr>
        <w:t xml:space="preserve">, with a predictive ability of </w:t>
      </w:r>
      <w:r w:rsidR="00CB7D1D" w:rsidRPr="00A85223">
        <w:rPr>
          <w:rFonts w:asciiTheme="minorHAnsi" w:hAnsiTheme="minorHAnsi"/>
          <w:lang w:val="en-US"/>
        </w:rPr>
        <w:t>0.47</w:t>
      </w:r>
      <m:oMath>
        <m:r>
          <m:rPr>
            <m:sty m:val="p"/>
          </m:rPr>
          <w:rPr>
            <w:rFonts w:ascii="Cambria Math" w:hAnsi="Cambria Math"/>
            <w:lang w:val="en-US"/>
          </w:rPr>
          <m:t>±</m:t>
        </m:r>
      </m:oMath>
      <w:r w:rsidR="00CB7D1D" w:rsidRPr="00A85223">
        <w:rPr>
          <w:rFonts w:asciiTheme="minorHAnsi" w:hAnsiTheme="minorHAnsi"/>
          <w:lang w:val="en-US"/>
        </w:rPr>
        <w:t xml:space="preserve">0.025 (Tables 1, 2, S1). For starvation resistance, the top GO term in females was </w:t>
      </w:r>
      <w:r w:rsidR="00A85223" w:rsidRPr="00A85223">
        <w:rPr>
          <w:rFonts w:asciiTheme="minorHAnsi" w:hAnsiTheme="minorHAnsi"/>
          <w:lang w:val="en-US"/>
        </w:rPr>
        <w:t>‘</w:t>
      </w:r>
      <w:r w:rsidR="002D3A17" w:rsidRPr="00A85223">
        <w:rPr>
          <w:rFonts w:asciiTheme="minorHAnsi" w:hAnsiTheme="minorHAnsi"/>
          <w:lang w:val="en-US"/>
        </w:rPr>
        <w:t>alpha-glucosidase activity</w:t>
      </w:r>
      <w:r w:rsidR="00A85223" w:rsidRPr="00A85223">
        <w:rPr>
          <w:rFonts w:asciiTheme="minorHAnsi" w:hAnsiTheme="minorHAnsi"/>
          <w:lang w:val="en-US"/>
        </w:rPr>
        <w:t>’</w:t>
      </w:r>
      <w:r w:rsidR="002D3A17" w:rsidRPr="00A85223">
        <w:rPr>
          <w:rFonts w:asciiTheme="minorHAnsi" w:hAnsiTheme="minorHAnsi"/>
          <w:lang w:val="en-US"/>
        </w:rPr>
        <w:t>, with a predictive ability of 0.37</w:t>
      </w:r>
      <m:oMath>
        <m:r>
          <m:rPr>
            <m:sty m:val="p"/>
          </m:rPr>
          <w:rPr>
            <w:rFonts w:ascii="Cambria Math" w:hAnsi="Cambria Math"/>
            <w:lang w:val="en-US"/>
          </w:rPr>
          <m:t>±</m:t>
        </m:r>
      </m:oMath>
      <w:r w:rsidR="002D3A17" w:rsidRPr="00A85223">
        <w:rPr>
          <w:rFonts w:asciiTheme="minorHAnsi" w:hAnsiTheme="minorHAnsi"/>
          <w:lang w:val="en-US"/>
        </w:rPr>
        <w:t xml:space="preserve">0.027, but this was not significant after adjusting for multiple tests (Table S1). The top GO term for male starvation resistance, </w:t>
      </w:r>
      <w:r w:rsidR="00A85223" w:rsidRPr="00A85223">
        <w:rPr>
          <w:rFonts w:asciiTheme="minorHAnsi" w:hAnsiTheme="minorHAnsi"/>
          <w:lang w:val="en-US"/>
        </w:rPr>
        <w:t>‘</w:t>
      </w:r>
      <w:r w:rsidR="002D3A17" w:rsidRPr="00A85223">
        <w:rPr>
          <w:rFonts w:asciiTheme="minorHAnsi" w:hAnsiTheme="minorHAnsi"/>
          <w:lang w:val="en-US"/>
        </w:rPr>
        <w:t>foregut morphogenesis</w:t>
      </w:r>
      <w:r w:rsidR="00A85223" w:rsidRPr="00A85223">
        <w:rPr>
          <w:rFonts w:asciiTheme="minorHAnsi" w:hAnsiTheme="minorHAnsi"/>
          <w:lang w:val="en-US"/>
        </w:rPr>
        <w:t>’</w:t>
      </w:r>
      <w:r w:rsidR="002D3A17" w:rsidRPr="00A85223">
        <w:rPr>
          <w:rFonts w:asciiTheme="minorHAnsi" w:hAnsiTheme="minorHAnsi"/>
          <w:lang w:val="en-US"/>
        </w:rPr>
        <w:t xml:space="preserve">, was </w:t>
      </w:r>
      <w:r w:rsidR="00A85223" w:rsidRPr="00A85223">
        <w:rPr>
          <w:rFonts w:asciiTheme="minorHAnsi" w:hAnsiTheme="minorHAnsi"/>
          <w:lang w:val="en-US"/>
        </w:rPr>
        <w:t xml:space="preserve">the only </w:t>
      </w:r>
      <w:r w:rsidR="002D3A17" w:rsidRPr="00A85223">
        <w:rPr>
          <w:rFonts w:asciiTheme="minorHAnsi" w:hAnsiTheme="minorHAnsi"/>
          <w:lang w:val="en-US"/>
        </w:rPr>
        <w:t xml:space="preserve">significant </w:t>
      </w:r>
      <w:r w:rsidR="00A85223" w:rsidRPr="00A85223">
        <w:rPr>
          <w:rFonts w:asciiTheme="minorHAnsi" w:hAnsiTheme="minorHAnsi"/>
          <w:lang w:val="en-US"/>
        </w:rPr>
        <w:t xml:space="preserve">GO term for this trait </w:t>
      </w:r>
      <w:r w:rsidR="002D3A17" w:rsidRPr="00A85223">
        <w:rPr>
          <w:rFonts w:asciiTheme="minorHAnsi" w:hAnsiTheme="minorHAnsi"/>
          <w:lang w:val="en-US"/>
        </w:rPr>
        <w:t>following the multiple testing correcti</w:t>
      </w:r>
      <w:r w:rsidR="00A85223" w:rsidRPr="00A85223">
        <w:rPr>
          <w:rFonts w:asciiTheme="minorHAnsi" w:hAnsiTheme="minorHAnsi"/>
          <w:lang w:val="en-US"/>
        </w:rPr>
        <w:t>o</w:t>
      </w:r>
      <w:r w:rsidR="002D3A17" w:rsidRPr="00A85223">
        <w:rPr>
          <w:rFonts w:asciiTheme="minorHAnsi" w:hAnsiTheme="minorHAnsi"/>
          <w:lang w:val="en-US"/>
        </w:rPr>
        <w:t>n, and had a predictive ability of 0.43</w:t>
      </w:r>
      <m:oMath>
        <m:r>
          <m:rPr>
            <m:sty m:val="p"/>
          </m:rPr>
          <w:rPr>
            <w:rFonts w:ascii="Cambria Math" w:hAnsi="Cambria Math"/>
            <w:lang w:val="en-US"/>
          </w:rPr>
          <m:t>±</m:t>
        </m:r>
      </m:oMath>
      <w:r w:rsidR="002D3A17" w:rsidRPr="00A85223">
        <w:rPr>
          <w:rFonts w:asciiTheme="minorHAnsi" w:hAnsiTheme="minorHAnsi"/>
          <w:lang w:val="en-US"/>
        </w:rPr>
        <w:t>0.022</w:t>
      </w:r>
      <w:r w:rsidR="00A85223" w:rsidRPr="00A85223">
        <w:rPr>
          <w:rFonts w:asciiTheme="minorHAnsi" w:hAnsiTheme="minorHAnsi"/>
          <w:lang w:val="en-US"/>
        </w:rPr>
        <w:t xml:space="preserve"> (Table S1)</w:t>
      </w:r>
      <w:r w:rsidR="002D3A17" w:rsidRPr="00A85223">
        <w:rPr>
          <w:rFonts w:asciiTheme="minorHAnsi" w:hAnsiTheme="minorHAnsi"/>
          <w:lang w:val="en-US"/>
        </w:rPr>
        <w:t>.</w:t>
      </w:r>
      <w:r w:rsidR="00A85223" w:rsidRPr="00A85223">
        <w:rPr>
          <w:rFonts w:asciiTheme="minorHAnsi" w:hAnsiTheme="minorHAnsi"/>
          <w:lang w:val="en-US"/>
        </w:rPr>
        <w:t xml:space="preserve"> </w:t>
      </w:r>
    </w:p>
    <w:bookmarkEnd w:id="162"/>
    <w:p w14:paraId="0C77E9DD" w14:textId="77777777" w:rsidR="00CA2A54" w:rsidRDefault="00760715" w:rsidP="00366FA5">
      <w:pPr>
        <w:tabs>
          <w:tab w:val="center" w:pos="4800"/>
          <w:tab w:val="right" w:pos="9500"/>
        </w:tabs>
        <w:spacing w:line="480" w:lineRule="auto"/>
        <w:rPr>
          <w:rFonts w:asciiTheme="minorHAnsi" w:hAnsiTheme="minorHAnsi"/>
          <w:lang w:val="en-US"/>
        </w:rPr>
      </w:pPr>
      <w:r w:rsidRPr="00760715">
        <w:rPr>
          <w:rFonts w:asciiTheme="minorHAnsi" w:hAnsiTheme="minorHAnsi"/>
          <w:lang w:val="en-US"/>
        </w:rPr>
        <w:t xml:space="preserve"> </w:t>
      </w:r>
    </w:p>
    <w:p w14:paraId="6F536B98" w14:textId="77777777" w:rsidR="006508BF" w:rsidRDefault="003921AA" w:rsidP="00890AA5">
      <w:pPr>
        <w:tabs>
          <w:tab w:val="center" w:pos="4800"/>
          <w:tab w:val="right" w:pos="9500"/>
        </w:tabs>
        <w:spacing w:line="480" w:lineRule="auto"/>
        <w:rPr>
          <w:rFonts w:asciiTheme="minorHAnsi" w:hAnsiTheme="minorHAnsi"/>
          <w:lang w:val="en-US"/>
        </w:rPr>
      </w:pPr>
      <w:r w:rsidRPr="003921AA">
        <w:rPr>
          <w:rFonts w:asciiTheme="minorHAnsi" w:hAnsiTheme="minorHAnsi"/>
          <w:b/>
          <w:lang w:val="en-US"/>
        </w:rPr>
        <w:t>Genomic parameters</w:t>
      </w:r>
      <w:r w:rsidR="00B83870">
        <w:rPr>
          <w:rFonts w:asciiTheme="minorHAnsi" w:hAnsiTheme="minorHAnsi"/>
          <w:b/>
          <w:lang w:val="en-US"/>
        </w:rPr>
        <w:t xml:space="preserve">: </w:t>
      </w:r>
      <w:r w:rsidR="00DC0563" w:rsidRPr="000247C8">
        <w:rPr>
          <w:rFonts w:asciiTheme="minorHAnsi" w:hAnsiTheme="minorHAnsi"/>
          <w:lang w:val="en-US"/>
        </w:rPr>
        <w:t xml:space="preserve">The range of genomic variance explained by </w:t>
      </w:r>
      <w:r w:rsidR="007C3117">
        <w:rPr>
          <w:rFonts w:asciiTheme="minorHAnsi" w:hAnsiTheme="minorHAnsi"/>
          <w:lang w:val="en-US"/>
        </w:rPr>
        <w:t xml:space="preserve">significant </w:t>
      </w:r>
      <w:r w:rsidR="00DC0563" w:rsidRPr="000247C8">
        <w:rPr>
          <w:rFonts w:asciiTheme="minorHAnsi" w:hAnsiTheme="minorHAnsi"/>
          <w:lang w:val="en-US"/>
        </w:rPr>
        <w:t>feature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oMath>
      <w:r w:rsidR="00DC0563" w:rsidRPr="000247C8">
        <w:rPr>
          <w:rFonts w:asciiTheme="minorHAnsi" w:hAnsiTheme="minorHAnsi"/>
          <w:bCs/>
          <w:lang w:val="en-US"/>
        </w:rPr>
        <w:t>)</w:t>
      </w:r>
      <w:r w:rsidR="00DC0563" w:rsidRPr="000247C8">
        <w:rPr>
          <w:rFonts w:asciiTheme="minorHAnsi" w:hAnsiTheme="minorHAnsi"/>
          <w:lang w:val="en-US"/>
        </w:rPr>
        <w:t xml:space="preserve"> was between 31% and 92% for chill coma recovery and </w:t>
      </w:r>
      <w:r w:rsidR="00DC0563">
        <w:rPr>
          <w:rFonts w:asciiTheme="minorHAnsi" w:hAnsiTheme="minorHAnsi"/>
          <w:lang w:val="en-US"/>
        </w:rPr>
        <w:t xml:space="preserve">between </w:t>
      </w:r>
      <w:r w:rsidR="00DC0563" w:rsidRPr="000247C8">
        <w:rPr>
          <w:rFonts w:asciiTheme="minorHAnsi" w:hAnsiTheme="minorHAnsi"/>
          <w:lang w:val="en-US"/>
        </w:rPr>
        <w:t xml:space="preserve">23% and 70% for startle response in females. Males showed a similar range of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oMath>
      <w:r w:rsidR="00DC0563" w:rsidRPr="000247C8">
        <w:rPr>
          <w:rFonts w:asciiTheme="minorHAnsi" w:hAnsiTheme="minorHAnsi"/>
          <w:lang w:val="en-US"/>
        </w:rPr>
        <w:t xml:space="preserve"> for the latter traits and 45% for starvation resistance</w:t>
      </w:r>
      <w:r w:rsidR="00DC0563">
        <w:rPr>
          <w:rFonts w:asciiTheme="minorHAnsi" w:hAnsiTheme="minorHAnsi"/>
          <w:lang w:val="en-US"/>
        </w:rPr>
        <w:t xml:space="preserve"> </w:t>
      </w:r>
      <w:r w:rsidR="00DC0563" w:rsidRPr="000247C8">
        <w:rPr>
          <w:rFonts w:asciiTheme="minorHAnsi" w:hAnsiTheme="minorHAnsi"/>
          <w:lang w:val="en-US"/>
        </w:rPr>
        <w:t>(</w:t>
      </w:r>
      <w:r w:rsidR="00DC0563">
        <w:rPr>
          <w:rFonts w:asciiTheme="minorHAnsi" w:hAnsiTheme="minorHAnsi"/>
          <w:lang w:val="en-US"/>
        </w:rPr>
        <w:t>Tables 1,</w:t>
      </w:r>
      <w:r w:rsidR="00DC0563" w:rsidRPr="000247C8">
        <w:rPr>
          <w:rFonts w:asciiTheme="minorHAnsi" w:hAnsiTheme="minorHAnsi"/>
          <w:lang w:val="en-US"/>
        </w:rPr>
        <w:t xml:space="preserve"> 2</w:t>
      </w:r>
      <w:r w:rsidR="00DC0563">
        <w:rPr>
          <w:rFonts w:asciiTheme="minorHAnsi" w:hAnsiTheme="minorHAnsi"/>
          <w:lang w:val="en-US"/>
        </w:rPr>
        <w:t xml:space="preserve"> and S1</w:t>
      </w:r>
      <w:r w:rsidR="00DC0563" w:rsidRPr="000247C8">
        <w:rPr>
          <w:rFonts w:asciiTheme="minorHAnsi" w:hAnsiTheme="minorHAnsi"/>
          <w:lang w:val="en-US"/>
        </w:rPr>
        <w:t>). Notably this range of total genomic variance in females and males was explained by only 0.09% - 0.7% of the total SNPs for chill coma recovery</w:t>
      </w:r>
      <w:r w:rsidR="00DC0563">
        <w:rPr>
          <w:rFonts w:asciiTheme="minorHAnsi" w:hAnsiTheme="minorHAnsi"/>
          <w:lang w:val="en-US"/>
        </w:rPr>
        <w:t xml:space="preserve">, </w:t>
      </w:r>
      <w:r w:rsidR="00DC0563" w:rsidRPr="000247C8">
        <w:rPr>
          <w:rFonts w:asciiTheme="minorHAnsi" w:hAnsiTheme="minorHAnsi"/>
          <w:lang w:val="en-US"/>
        </w:rPr>
        <w:t xml:space="preserve">0.01% </w:t>
      </w:r>
      <w:r w:rsidR="00DC0563">
        <w:rPr>
          <w:rFonts w:asciiTheme="minorHAnsi" w:hAnsiTheme="minorHAnsi"/>
          <w:lang w:val="en-US"/>
        </w:rPr>
        <w:t>-</w:t>
      </w:r>
      <w:r w:rsidR="00DC0563" w:rsidRPr="000247C8">
        <w:rPr>
          <w:rFonts w:asciiTheme="minorHAnsi" w:hAnsiTheme="minorHAnsi"/>
          <w:lang w:val="en-US"/>
        </w:rPr>
        <w:t xml:space="preserve"> 0.</w:t>
      </w:r>
      <w:r w:rsidR="00DC0563">
        <w:rPr>
          <w:rFonts w:asciiTheme="minorHAnsi" w:hAnsiTheme="minorHAnsi"/>
          <w:lang w:val="en-US"/>
        </w:rPr>
        <w:t>6</w:t>
      </w:r>
      <w:r w:rsidR="00DC0563" w:rsidRPr="000247C8">
        <w:rPr>
          <w:rFonts w:asciiTheme="minorHAnsi" w:hAnsiTheme="minorHAnsi"/>
          <w:lang w:val="en-US"/>
        </w:rPr>
        <w:t>% for startle response</w:t>
      </w:r>
      <w:r w:rsidR="00CF5359">
        <w:rPr>
          <w:rFonts w:asciiTheme="minorHAnsi" w:hAnsiTheme="minorHAnsi"/>
          <w:lang w:val="en-US"/>
        </w:rPr>
        <w:t xml:space="preserve"> and 0.2% for starvation resistance</w:t>
      </w:r>
      <w:r w:rsidR="00DC0563" w:rsidRPr="000247C8">
        <w:rPr>
          <w:rFonts w:asciiTheme="minorHAnsi" w:hAnsiTheme="minorHAnsi"/>
          <w:lang w:val="en-US"/>
        </w:rPr>
        <w:t>.</w:t>
      </w:r>
      <w:r w:rsidR="00933B31">
        <w:rPr>
          <w:rFonts w:asciiTheme="minorHAnsi" w:hAnsiTheme="minorHAnsi"/>
          <w:lang w:val="en-US"/>
        </w:rPr>
        <w:t xml:space="preserve"> These results suggest </w:t>
      </w:r>
      <w:r w:rsidR="00933B31" w:rsidRPr="00933B31">
        <w:rPr>
          <w:rFonts w:asciiTheme="minorHAnsi" w:hAnsiTheme="minorHAnsi"/>
          <w:lang w:val="en-US"/>
        </w:rPr>
        <w:t>that the genomic variance is not evenly distributed throughout the genome</w:t>
      </w:r>
      <w:r w:rsidR="00813882">
        <w:rPr>
          <w:rFonts w:asciiTheme="minorHAnsi" w:hAnsiTheme="minorHAnsi"/>
          <w:lang w:val="en-US"/>
        </w:rPr>
        <w:t xml:space="preserve"> (as would be the case if the genetic architecture </w:t>
      </w:r>
      <w:r w:rsidR="00440C62">
        <w:rPr>
          <w:rFonts w:asciiTheme="minorHAnsi" w:hAnsiTheme="minorHAnsi"/>
          <w:lang w:val="en-US"/>
        </w:rPr>
        <w:t xml:space="preserve">of the three traits </w:t>
      </w:r>
      <w:r w:rsidR="00813882">
        <w:rPr>
          <w:rFonts w:asciiTheme="minorHAnsi" w:hAnsiTheme="minorHAnsi"/>
          <w:lang w:val="en-US"/>
        </w:rPr>
        <w:t>approximated an infinitesimal model)</w:t>
      </w:r>
      <w:r w:rsidR="00933B31">
        <w:rPr>
          <w:rFonts w:asciiTheme="minorHAnsi" w:hAnsiTheme="minorHAnsi"/>
          <w:lang w:val="en-US"/>
        </w:rPr>
        <w:t>, but i</w:t>
      </w:r>
      <w:r w:rsidR="00933B31" w:rsidRPr="00933B31">
        <w:rPr>
          <w:rFonts w:asciiTheme="minorHAnsi" w:hAnsiTheme="minorHAnsi"/>
          <w:lang w:val="en-US"/>
        </w:rPr>
        <w:t xml:space="preserve">nstead </w:t>
      </w:r>
      <w:r w:rsidR="00FA6ED5">
        <w:rPr>
          <w:rFonts w:asciiTheme="minorHAnsi" w:hAnsiTheme="minorHAnsi"/>
          <w:lang w:val="en-US"/>
        </w:rPr>
        <w:t>appears</w:t>
      </w:r>
      <w:r w:rsidR="00933B31" w:rsidRPr="00933B31">
        <w:rPr>
          <w:rFonts w:asciiTheme="minorHAnsi" w:hAnsiTheme="minorHAnsi"/>
          <w:lang w:val="en-US"/>
        </w:rPr>
        <w:t xml:space="preserve"> to be </w:t>
      </w:r>
      <w:r w:rsidR="00300E2A">
        <w:rPr>
          <w:rFonts w:asciiTheme="minorHAnsi" w:hAnsiTheme="minorHAnsi"/>
          <w:lang w:val="en-US"/>
        </w:rPr>
        <w:t>associated with</w:t>
      </w:r>
      <w:r w:rsidR="00933B31" w:rsidRPr="00933B31">
        <w:rPr>
          <w:rFonts w:asciiTheme="minorHAnsi" w:hAnsiTheme="minorHAnsi"/>
          <w:lang w:val="en-US"/>
        </w:rPr>
        <w:t xml:space="preserve"> </w:t>
      </w:r>
      <w:r w:rsidR="00440C62">
        <w:rPr>
          <w:rFonts w:asciiTheme="minorHAnsi" w:hAnsiTheme="minorHAnsi"/>
          <w:lang w:val="en-US"/>
        </w:rPr>
        <w:t xml:space="preserve">a subset of the </w:t>
      </w:r>
      <w:r w:rsidR="00933B31" w:rsidRPr="00933B31">
        <w:rPr>
          <w:rFonts w:asciiTheme="minorHAnsi" w:hAnsiTheme="minorHAnsi"/>
          <w:lang w:val="en-US"/>
        </w:rPr>
        <w:t>genom</w:t>
      </w:r>
      <w:r w:rsidR="00FA6ED5">
        <w:rPr>
          <w:rFonts w:asciiTheme="minorHAnsi" w:hAnsiTheme="minorHAnsi"/>
          <w:lang w:val="en-US"/>
        </w:rPr>
        <w:t>e</w:t>
      </w:r>
      <w:r w:rsidR="00933B31" w:rsidRPr="00933B31">
        <w:rPr>
          <w:rFonts w:asciiTheme="minorHAnsi" w:hAnsiTheme="minorHAnsi"/>
          <w:lang w:val="en-US"/>
        </w:rPr>
        <w:t xml:space="preserve"> </w:t>
      </w:r>
      <w:r w:rsidR="00440C62">
        <w:rPr>
          <w:rFonts w:asciiTheme="minorHAnsi" w:hAnsiTheme="minorHAnsi"/>
          <w:lang w:val="en-US"/>
        </w:rPr>
        <w:t xml:space="preserve">annotated with different </w:t>
      </w:r>
      <w:r w:rsidR="003A6CEB">
        <w:rPr>
          <w:rFonts w:asciiTheme="minorHAnsi" w:hAnsiTheme="minorHAnsi"/>
          <w:lang w:val="en-US"/>
        </w:rPr>
        <w:t>GO terms</w:t>
      </w:r>
      <w:r w:rsidR="00440C62">
        <w:rPr>
          <w:rFonts w:asciiTheme="minorHAnsi" w:hAnsiTheme="minorHAnsi"/>
          <w:lang w:val="en-US"/>
        </w:rPr>
        <w:t xml:space="preserve"> for each trait</w:t>
      </w:r>
      <w:r w:rsidR="00933B31" w:rsidRPr="00933B31">
        <w:rPr>
          <w:rFonts w:asciiTheme="minorHAnsi" w:hAnsiTheme="minorHAnsi"/>
          <w:lang w:val="en-US"/>
        </w:rPr>
        <w:t xml:space="preserve">. </w:t>
      </w:r>
      <w:r w:rsidR="008925C1">
        <w:rPr>
          <w:rFonts w:asciiTheme="minorHAnsi" w:hAnsiTheme="minorHAnsi"/>
          <w:lang w:val="en-US"/>
        </w:rPr>
        <w:t>T</w:t>
      </w:r>
      <w:r w:rsidR="00AF1314">
        <w:rPr>
          <w:rFonts w:asciiTheme="minorHAnsi" w:hAnsiTheme="minorHAnsi"/>
          <w:lang w:val="en-US"/>
        </w:rPr>
        <w:t xml:space="preserve">he </w:t>
      </w:r>
      <w:r w:rsidR="000D7F9E">
        <w:rPr>
          <w:rFonts w:asciiTheme="minorHAnsi" w:hAnsiTheme="minorHAnsi"/>
          <w:lang w:val="en-US"/>
        </w:rPr>
        <w:t xml:space="preserve">genomic </w:t>
      </w:r>
      <w:r w:rsidR="00AF1314">
        <w:rPr>
          <w:rFonts w:asciiTheme="minorHAnsi" w:hAnsiTheme="minorHAnsi"/>
          <w:lang w:val="en-US"/>
        </w:rPr>
        <w:t xml:space="preserve">parameters </w:t>
      </w:r>
      <w:r w:rsidR="00547DBC">
        <w:rPr>
          <w:rFonts w:asciiTheme="minorHAnsi" w:hAnsiTheme="minorHAnsi"/>
          <w:lang w:val="en-US"/>
        </w:rPr>
        <w:t xml:space="preserve">estimated using the GFBLUP model </w:t>
      </w:r>
      <w:r w:rsidR="008925C1">
        <w:rPr>
          <w:rFonts w:asciiTheme="minorHAnsi" w:hAnsiTheme="minorHAnsi"/>
          <w:lang w:val="en-US"/>
        </w:rPr>
        <w:t>allow</w:t>
      </w:r>
      <w:r w:rsidR="00AF1314">
        <w:rPr>
          <w:rFonts w:asciiTheme="minorHAnsi" w:hAnsiTheme="minorHAnsi"/>
          <w:lang w:val="en-US"/>
        </w:rPr>
        <w:t xml:space="preserve"> </w:t>
      </w:r>
      <w:r w:rsidR="008925C1">
        <w:rPr>
          <w:rFonts w:asciiTheme="minorHAnsi" w:hAnsiTheme="minorHAnsi"/>
          <w:lang w:val="en-US"/>
        </w:rPr>
        <w:t xml:space="preserve">us </w:t>
      </w:r>
      <w:r w:rsidR="00AF1314">
        <w:rPr>
          <w:rFonts w:asciiTheme="minorHAnsi" w:hAnsiTheme="minorHAnsi"/>
          <w:lang w:val="en-US"/>
        </w:rPr>
        <w:t>to put different weight</w:t>
      </w:r>
      <w:r w:rsidR="00440C62">
        <w:rPr>
          <w:rFonts w:asciiTheme="minorHAnsi" w:hAnsiTheme="minorHAnsi"/>
          <w:lang w:val="en-US"/>
        </w:rPr>
        <w:t>s</w:t>
      </w:r>
      <w:r w:rsidR="00AF1314">
        <w:rPr>
          <w:rFonts w:asciiTheme="minorHAnsi" w:hAnsiTheme="minorHAnsi"/>
          <w:lang w:val="en-US"/>
        </w:rPr>
        <w:t xml:space="preserve"> on the individual genetic marker relationships used in the prediction</w:t>
      </w:r>
      <w:r w:rsidR="00547DBC">
        <w:rPr>
          <w:rFonts w:asciiTheme="minorHAnsi" w:hAnsiTheme="minorHAnsi"/>
          <w:lang w:val="en-US"/>
        </w:rPr>
        <w:t xml:space="preserve"> equations</w:t>
      </w:r>
      <w:r w:rsidR="00440C62">
        <w:rPr>
          <w:rFonts w:asciiTheme="minorHAnsi" w:hAnsiTheme="minorHAnsi"/>
          <w:lang w:val="en-US"/>
        </w:rPr>
        <w:t>,</w:t>
      </w:r>
      <w:r w:rsidR="00AF1314">
        <w:rPr>
          <w:rFonts w:asciiTheme="minorHAnsi" w:hAnsiTheme="minorHAnsi"/>
          <w:lang w:val="en-US"/>
        </w:rPr>
        <w:t xml:space="preserve"> </w:t>
      </w:r>
      <w:r w:rsidR="00440C62">
        <w:rPr>
          <w:rFonts w:asciiTheme="minorHAnsi" w:hAnsiTheme="minorHAnsi"/>
          <w:lang w:val="en-US"/>
        </w:rPr>
        <w:t>i</w:t>
      </w:r>
      <w:r w:rsidR="00A67A92">
        <w:rPr>
          <w:rFonts w:asciiTheme="minorHAnsi" w:hAnsiTheme="minorHAnsi"/>
          <w:lang w:val="en-US"/>
        </w:rPr>
        <w:t xml:space="preserve">n </w:t>
      </w:r>
      <w:r w:rsidR="002769AE">
        <w:rPr>
          <w:rFonts w:asciiTheme="minorHAnsi" w:hAnsiTheme="minorHAnsi"/>
          <w:lang w:val="en-US"/>
        </w:rPr>
        <w:t xml:space="preserve">contrast </w:t>
      </w:r>
      <w:r w:rsidR="00440C62">
        <w:rPr>
          <w:rFonts w:asciiTheme="minorHAnsi" w:hAnsiTheme="minorHAnsi"/>
          <w:lang w:val="en-US"/>
        </w:rPr>
        <w:t xml:space="preserve">to </w:t>
      </w:r>
      <w:r w:rsidR="00A67A92">
        <w:rPr>
          <w:rFonts w:asciiTheme="minorHAnsi" w:hAnsiTheme="minorHAnsi"/>
          <w:lang w:val="en-US"/>
        </w:rPr>
        <w:t>the GBLUP model</w:t>
      </w:r>
      <w:r w:rsidR="00440C62">
        <w:rPr>
          <w:rFonts w:asciiTheme="minorHAnsi" w:hAnsiTheme="minorHAnsi"/>
          <w:lang w:val="en-US"/>
        </w:rPr>
        <w:t>, which</w:t>
      </w:r>
      <w:r w:rsidR="00A67A92">
        <w:rPr>
          <w:rFonts w:asciiTheme="minorHAnsi" w:hAnsiTheme="minorHAnsi"/>
          <w:lang w:val="en-US"/>
        </w:rPr>
        <w:t xml:space="preserve"> </w:t>
      </w:r>
      <w:r w:rsidR="002769AE">
        <w:rPr>
          <w:rFonts w:asciiTheme="minorHAnsi" w:hAnsiTheme="minorHAnsi"/>
          <w:lang w:val="en-US"/>
        </w:rPr>
        <w:t>weigh</w:t>
      </w:r>
      <w:r w:rsidR="00440C62">
        <w:rPr>
          <w:rFonts w:asciiTheme="minorHAnsi" w:hAnsiTheme="minorHAnsi"/>
          <w:lang w:val="en-US"/>
        </w:rPr>
        <w:t>t</w:t>
      </w:r>
      <w:r w:rsidR="002769AE">
        <w:rPr>
          <w:rFonts w:asciiTheme="minorHAnsi" w:hAnsiTheme="minorHAnsi"/>
          <w:lang w:val="en-US"/>
        </w:rPr>
        <w:t xml:space="preserve">s </w:t>
      </w:r>
      <w:r w:rsidR="00440C62">
        <w:rPr>
          <w:rFonts w:asciiTheme="minorHAnsi" w:hAnsiTheme="minorHAnsi"/>
          <w:lang w:val="en-US"/>
        </w:rPr>
        <w:t xml:space="preserve">each element of </w:t>
      </w:r>
      <w:r w:rsidR="002769AE">
        <w:rPr>
          <w:rFonts w:asciiTheme="minorHAnsi" w:hAnsiTheme="minorHAnsi"/>
          <w:lang w:val="en-US"/>
        </w:rPr>
        <w:t xml:space="preserve">the </w:t>
      </w:r>
      <w:r w:rsidR="00A67A92">
        <w:rPr>
          <w:rFonts w:asciiTheme="minorHAnsi" w:hAnsiTheme="minorHAnsi"/>
          <w:lang w:val="en-US"/>
        </w:rPr>
        <w:t>genetic marker relationship equally</w:t>
      </w:r>
      <w:r w:rsidR="002769AE">
        <w:rPr>
          <w:rFonts w:asciiTheme="minorHAnsi" w:hAnsiTheme="minorHAnsi"/>
          <w:lang w:val="en-US"/>
        </w:rPr>
        <w:t>. However</w:t>
      </w:r>
      <w:r w:rsidR="007E2F18">
        <w:rPr>
          <w:rFonts w:asciiTheme="minorHAnsi" w:hAnsiTheme="minorHAnsi"/>
          <w:lang w:val="en-US"/>
        </w:rPr>
        <w:t>,</w:t>
      </w:r>
      <w:r w:rsidR="002769AE">
        <w:rPr>
          <w:rFonts w:asciiTheme="minorHAnsi" w:hAnsiTheme="minorHAnsi"/>
          <w:lang w:val="en-US"/>
        </w:rPr>
        <w:t xml:space="preserve"> the genomic heritabilit</w:t>
      </w:r>
      <w:r w:rsidR="00440C62">
        <w:rPr>
          <w:rFonts w:asciiTheme="minorHAnsi" w:hAnsiTheme="minorHAnsi"/>
          <w:lang w:val="en-US"/>
        </w:rPr>
        <w:t>ies</w:t>
      </w:r>
      <w:r w:rsidR="002769AE">
        <w:rPr>
          <w:rFonts w:asciiTheme="minorHAnsi" w:hAnsiTheme="minorHAnsi"/>
          <w:lang w:val="en-US"/>
        </w:rPr>
        <w:t xml:space="preserve"> </w:t>
      </w:r>
      <w:r w:rsidR="007E2F18">
        <w:rPr>
          <w:rFonts w:asciiTheme="minorHAnsi" w:hAnsiTheme="minorHAnsi"/>
          <w:lang w:val="en-US"/>
        </w:rPr>
        <w:t xml:space="preserve">estimated using GBLUP or GFBLUP are very similar. </w:t>
      </w:r>
      <w:r w:rsidR="00614608">
        <w:rPr>
          <w:rFonts w:asciiTheme="minorHAnsi" w:hAnsiTheme="minorHAnsi"/>
          <w:lang w:val="en-US"/>
        </w:rPr>
        <w:t xml:space="preserve">The estimated genomic heritabilities using GBLUP were moderate and similar </w:t>
      </w:r>
      <w:r w:rsidR="00614608">
        <w:rPr>
          <w:rFonts w:asciiTheme="minorHAnsi" w:hAnsiTheme="minorHAnsi"/>
          <w:lang w:val="en-US"/>
        </w:rPr>
        <w:lastRenderedPageBreak/>
        <w:t xml:space="preserve">for males and females for each trait: 0.41 and 0.45 for chill coma recovery, 0.49 and 0.47 for startle response, and 0.55 and 0.57 for starvation resistance for females and males, respectively. </w:t>
      </w:r>
      <w:r w:rsidR="00576562">
        <w:rPr>
          <w:rFonts w:asciiTheme="minorHAnsi" w:hAnsiTheme="minorHAnsi"/>
          <w:lang w:val="en-US"/>
        </w:rPr>
        <w:t>In the GFBLUP model analyses, the overall genomic heritability</w:t>
      </w:r>
      <w:r w:rsidR="00F921BD">
        <w:rPr>
          <w:rFonts w:asciiTheme="minorHAnsi" w:hAnsiTheme="minorHAnsi"/>
          <w:lang w:val="en-US"/>
        </w:rPr>
        <w:t xml:space="preserve"> (</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GFBLUP</m:t>
            </m:r>
          </m:sub>
          <m:sup>
            <m:r>
              <m:rPr>
                <m:sty m:val="p"/>
              </m:rPr>
              <w:rPr>
                <w:rFonts w:ascii="Cambria Math" w:hAnsi="Cambria Math"/>
                <w:noProof/>
                <w:lang w:val="en-US"/>
              </w:rPr>
              <m:t>2</m:t>
            </m:r>
          </m:sup>
        </m:sSubSup>
      </m:oMath>
      <w:r w:rsidR="00F921BD">
        <w:rPr>
          <w:rFonts w:asciiTheme="minorHAnsi" w:hAnsiTheme="minorHAnsi"/>
          <w:lang w:val="en-US"/>
        </w:rPr>
        <w:t>)</w:t>
      </w:r>
      <w:r w:rsidR="00576562">
        <w:rPr>
          <w:rFonts w:asciiTheme="minorHAnsi" w:hAnsiTheme="minorHAnsi"/>
          <w:lang w:val="en-US"/>
        </w:rPr>
        <w:t>, within trait and sex, was similar across all the GO terms used for partitioning</w:t>
      </w:r>
      <w:r w:rsidR="00A25304">
        <w:rPr>
          <w:rFonts w:asciiTheme="minorHAnsi" w:hAnsiTheme="minorHAnsi"/>
          <w:lang w:val="en-US"/>
        </w:rPr>
        <w:t xml:space="preserve"> the genomic variance</w:t>
      </w:r>
      <w:r w:rsidR="00576562">
        <w:rPr>
          <w:rFonts w:asciiTheme="minorHAnsi" w:hAnsiTheme="minorHAnsi"/>
          <w:lang w:val="en-US"/>
        </w:rPr>
        <w:t xml:space="preserve">. </w:t>
      </w:r>
    </w:p>
    <w:p w14:paraId="6E539BC7" w14:textId="77777777" w:rsidR="00EE2379" w:rsidRPr="000247C8" w:rsidRDefault="00EE2379" w:rsidP="00366FA5">
      <w:pPr>
        <w:tabs>
          <w:tab w:val="center" w:pos="4800"/>
          <w:tab w:val="right" w:pos="9500"/>
        </w:tabs>
        <w:spacing w:line="480" w:lineRule="auto"/>
        <w:rPr>
          <w:rFonts w:asciiTheme="minorHAnsi" w:hAnsiTheme="minorHAnsi"/>
          <w:lang w:val="en-US"/>
        </w:rPr>
      </w:pPr>
    </w:p>
    <w:p w14:paraId="188C2159" w14:textId="77777777" w:rsidR="0033109C" w:rsidRPr="000247C8" w:rsidRDefault="0033109C" w:rsidP="00366FA5">
      <w:pPr>
        <w:tabs>
          <w:tab w:val="center" w:pos="4800"/>
          <w:tab w:val="right" w:pos="9500"/>
        </w:tabs>
        <w:spacing w:line="480" w:lineRule="auto"/>
        <w:jc w:val="both"/>
        <w:rPr>
          <w:rFonts w:asciiTheme="minorHAnsi" w:hAnsiTheme="minorHAnsi"/>
          <w:b/>
          <w:noProof/>
          <w:sz w:val="28"/>
          <w:szCs w:val="28"/>
          <w:lang w:val="en-US"/>
        </w:rPr>
      </w:pPr>
      <w:r w:rsidRPr="000247C8">
        <w:rPr>
          <w:rFonts w:asciiTheme="minorHAnsi" w:hAnsiTheme="minorHAnsi"/>
          <w:b/>
          <w:noProof/>
          <w:sz w:val="28"/>
          <w:szCs w:val="28"/>
          <w:lang w:val="en-US"/>
        </w:rPr>
        <w:t>3.</w:t>
      </w:r>
      <w:r w:rsidR="009C16F8" w:rsidRPr="000247C8">
        <w:rPr>
          <w:rFonts w:asciiTheme="minorHAnsi" w:hAnsiTheme="minorHAnsi"/>
          <w:b/>
          <w:noProof/>
          <w:sz w:val="28"/>
          <w:szCs w:val="28"/>
          <w:lang w:val="en-US"/>
        </w:rPr>
        <w:t>2</w:t>
      </w:r>
      <w:r w:rsidRPr="000247C8">
        <w:rPr>
          <w:rFonts w:asciiTheme="minorHAnsi" w:hAnsiTheme="minorHAnsi"/>
          <w:b/>
          <w:noProof/>
          <w:sz w:val="28"/>
          <w:szCs w:val="28"/>
          <w:lang w:val="en-US"/>
        </w:rPr>
        <w:t xml:space="preserve">. </w:t>
      </w:r>
      <w:r w:rsidR="001142A1">
        <w:rPr>
          <w:rFonts w:asciiTheme="minorHAnsi" w:hAnsiTheme="minorHAnsi"/>
          <w:b/>
          <w:noProof/>
          <w:sz w:val="28"/>
          <w:szCs w:val="28"/>
          <w:lang w:val="en-US"/>
        </w:rPr>
        <w:t xml:space="preserve">GBLUP and </w:t>
      </w:r>
      <w:r w:rsidRPr="000247C8">
        <w:rPr>
          <w:rFonts w:asciiTheme="minorHAnsi" w:hAnsiTheme="minorHAnsi"/>
          <w:b/>
          <w:noProof/>
          <w:sz w:val="28"/>
          <w:szCs w:val="28"/>
          <w:lang w:val="en-US"/>
        </w:rPr>
        <w:t>GFBLUP analyses of simulated data</w:t>
      </w:r>
      <w:r w:rsidR="0096485D" w:rsidRPr="000247C8">
        <w:rPr>
          <w:rFonts w:asciiTheme="minorHAnsi" w:hAnsiTheme="minorHAnsi"/>
          <w:b/>
          <w:noProof/>
          <w:sz w:val="28"/>
          <w:szCs w:val="28"/>
          <w:lang w:val="en-US"/>
        </w:rPr>
        <w:t xml:space="preserve"> </w:t>
      </w:r>
      <w:r w:rsidR="009C6BA8" w:rsidRPr="000247C8">
        <w:rPr>
          <w:rFonts w:asciiTheme="minorHAnsi" w:hAnsiTheme="minorHAnsi"/>
          <w:b/>
          <w:noProof/>
          <w:sz w:val="28"/>
          <w:szCs w:val="28"/>
          <w:lang w:val="en-US"/>
        </w:rPr>
        <w:t xml:space="preserve">based on </w:t>
      </w:r>
      <w:r w:rsidR="0096485D" w:rsidRPr="000247C8">
        <w:rPr>
          <w:rFonts w:asciiTheme="minorHAnsi" w:hAnsiTheme="minorHAnsi"/>
          <w:b/>
          <w:noProof/>
          <w:sz w:val="28"/>
          <w:szCs w:val="28"/>
          <w:lang w:val="en-US"/>
        </w:rPr>
        <w:t>DGRP genotypes</w:t>
      </w:r>
    </w:p>
    <w:p w14:paraId="52E81724" w14:textId="77777777" w:rsidR="00A46FB7" w:rsidRDefault="00A46FB7" w:rsidP="00366FA5">
      <w:pPr>
        <w:spacing w:line="480" w:lineRule="auto"/>
        <w:rPr>
          <w:rFonts w:asciiTheme="minorHAnsi" w:hAnsiTheme="minorHAnsi"/>
          <w:bCs/>
          <w:lang w:val="en-GB"/>
        </w:rPr>
      </w:pPr>
    </w:p>
    <w:p w14:paraId="2CCCA8AE" w14:textId="55E00644" w:rsidR="00015950" w:rsidRPr="002B0A99" w:rsidRDefault="00015950" w:rsidP="00366FA5">
      <w:pPr>
        <w:spacing w:line="480" w:lineRule="auto"/>
        <w:rPr>
          <w:rFonts w:asciiTheme="minorHAnsi" w:hAnsiTheme="minorHAnsi"/>
          <w:bCs/>
          <w:color w:val="000000"/>
          <w:lang w:val="en-GB"/>
        </w:rPr>
      </w:pPr>
      <w:r w:rsidRPr="000247C8">
        <w:rPr>
          <w:rFonts w:asciiTheme="minorHAnsi" w:hAnsiTheme="minorHAnsi"/>
          <w:bCs/>
          <w:lang w:val="en-GB"/>
        </w:rPr>
        <w:t>The GBLUP and G</w:t>
      </w:r>
      <w:r w:rsidR="00D65809">
        <w:rPr>
          <w:rFonts w:asciiTheme="minorHAnsi" w:hAnsiTheme="minorHAnsi"/>
          <w:bCs/>
          <w:lang w:val="en-GB"/>
        </w:rPr>
        <w:t>F</w:t>
      </w:r>
      <w:r w:rsidRPr="000247C8">
        <w:rPr>
          <w:rFonts w:asciiTheme="minorHAnsi" w:hAnsiTheme="minorHAnsi"/>
          <w:bCs/>
          <w:lang w:val="en-GB"/>
        </w:rPr>
        <w:t xml:space="preserve">BLUP models </w:t>
      </w:r>
      <w:r w:rsidRPr="000247C8">
        <w:rPr>
          <w:rFonts w:asciiTheme="minorHAnsi" w:hAnsiTheme="minorHAnsi"/>
          <w:bCs/>
          <w:lang w:val="en-US"/>
        </w:rPr>
        <w:t xml:space="preserve">were compared </w:t>
      </w:r>
      <w:r w:rsidR="00913773" w:rsidRPr="000247C8">
        <w:rPr>
          <w:rFonts w:asciiTheme="minorHAnsi" w:hAnsiTheme="minorHAnsi"/>
          <w:bCs/>
          <w:lang w:val="en-US"/>
        </w:rPr>
        <w:t xml:space="preserve">using simulated data </w:t>
      </w:r>
      <w:r w:rsidRPr="000247C8">
        <w:rPr>
          <w:rFonts w:asciiTheme="minorHAnsi" w:hAnsiTheme="minorHAnsi"/>
          <w:bCs/>
          <w:lang w:val="en-US"/>
        </w:rPr>
        <w:t xml:space="preserve">in terms of model fit, model predictive ability, and accuracy of </w:t>
      </w:r>
      <w:r w:rsidR="004300B1" w:rsidRPr="000247C8">
        <w:rPr>
          <w:rFonts w:asciiTheme="minorHAnsi" w:hAnsiTheme="minorHAnsi"/>
          <w:bCs/>
          <w:lang w:val="en-US"/>
        </w:rPr>
        <w:t xml:space="preserve">the </w:t>
      </w:r>
      <w:r w:rsidRPr="000247C8">
        <w:rPr>
          <w:rFonts w:asciiTheme="minorHAnsi" w:hAnsiTheme="minorHAnsi"/>
          <w:bCs/>
          <w:lang w:val="en-US"/>
        </w:rPr>
        <w:t>estimat</w:t>
      </w:r>
      <w:r w:rsidR="004300B1" w:rsidRPr="000247C8">
        <w:rPr>
          <w:rFonts w:asciiTheme="minorHAnsi" w:hAnsiTheme="minorHAnsi"/>
          <w:bCs/>
          <w:lang w:val="en-US"/>
        </w:rPr>
        <w:t xml:space="preserve">ed </w:t>
      </w:r>
      <w:r w:rsidRPr="000247C8">
        <w:rPr>
          <w:rFonts w:asciiTheme="minorHAnsi" w:hAnsiTheme="minorHAnsi"/>
          <w:bCs/>
          <w:lang w:val="en-US"/>
        </w:rPr>
        <w:t xml:space="preserve">genomic parameters. </w:t>
      </w:r>
      <w:r w:rsidR="00D65809">
        <w:rPr>
          <w:rFonts w:asciiTheme="minorHAnsi" w:hAnsiTheme="minorHAnsi"/>
          <w:bCs/>
          <w:lang w:val="en-US"/>
        </w:rPr>
        <w:t>T</w:t>
      </w:r>
      <w:r w:rsidRPr="000247C8">
        <w:rPr>
          <w:rFonts w:asciiTheme="minorHAnsi" w:hAnsiTheme="minorHAnsi"/>
          <w:bCs/>
          <w:lang w:val="en-US"/>
        </w:rPr>
        <w:t xml:space="preserve">he </w:t>
      </w:r>
      <w:r w:rsidR="004300B1" w:rsidRPr="000247C8">
        <w:rPr>
          <w:rFonts w:asciiTheme="minorHAnsi" w:hAnsiTheme="minorHAnsi"/>
          <w:bCs/>
          <w:lang w:val="en-US"/>
        </w:rPr>
        <w:t xml:space="preserve">power to detect the genomic feature </w:t>
      </w:r>
      <w:r w:rsidR="00F44A32" w:rsidRPr="000247C8">
        <w:rPr>
          <w:rFonts w:asciiTheme="minorHAnsi" w:hAnsiTheme="minorHAnsi"/>
          <w:bCs/>
          <w:lang w:val="en-US"/>
        </w:rPr>
        <w:t>affecting trait phenotypes</w:t>
      </w:r>
      <w:ins w:id="173" w:author="Peter Sørensen" w:date="2016-03-30T08:54:00Z">
        <w:r w:rsidR="00A84481">
          <w:rPr>
            <w:rFonts w:asciiTheme="minorHAnsi" w:hAnsiTheme="minorHAnsi"/>
            <w:bCs/>
            <w:lang w:val="en-US"/>
          </w:rPr>
          <w:t xml:space="preserve"> </w:t>
        </w:r>
      </w:ins>
      <w:ins w:id="174" w:author="Peter Sørensen" w:date="2016-03-30T20:13:00Z">
        <w:r w:rsidR="007010C8">
          <w:rPr>
            <w:rFonts w:asciiTheme="minorHAnsi" w:hAnsiTheme="minorHAnsi"/>
            <w:bCs/>
            <w:lang w:val="en-US"/>
          </w:rPr>
          <w:t xml:space="preserve">was determined </w:t>
        </w:r>
      </w:ins>
      <w:ins w:id="175" w:author="Peter Sørensen" w:date="2016-03-30T11:47:00Z">
        <w:r w:rsidR="006E6853">
          <w:rPr>
            <w:rFonts w:asciiTheme="minorHAnsi" w:hAnsiTheme="minorHAnsi"/>
            <w:bCs/>
            <w:lang w:val="en-US"/>
          </w:rPr>
          <w:t>based on</w:t>
        </w:r>
      </w:ins>
      <w:ins w:id="176" w:author="Peter Sørensen" w:date="2016-03-30T08:55:00Z">
        <w:r w:rsidR="00A84481">
          <w:rPr>
            <w:rFonts w:asciiTheme="minorHAnsi" w:hAnsiTheme="minorHAnsi"/>
            <w:bCs/>
            <w:lang w:val="en-US"/>
          </w:rPr>
          <w:t xml:space="preserve"> </w:t>
        </w:r>
      </w:ins>
      <w:ins w:id="177" w:author="Peter Sørensen" w:date="2016-03-30T11:47:00Z">
        <w:r w:rsidR="006E6853">
          <w:rPr>
            <w:rFonts w:asciiTheme="minorHAnsi" w:hAnsiTheme="minorHAnsi"/>
            <w:bCs/>
            <w:lang w:val="en-US"/>
          </w:rPr>
          <w:t xml:space="preserve">a </w:t>
        </w:r>
      </w:ins>
      <w:ins w:id="178" w:author="Peter Sørensen" w:date="2016-03-30T08:55:00Z">
        <w:r w:rsidR="00A84481">
          <w:rPr>
            <w:rFonts w:asciiTheme="minorHAnsi" w:hAnsiTheme="minorHAnsi"/>
            <w:bCs/>
            <w:lang w:val="en-US"/>
          </w:rPr>
          <w:t xml:space="preserve">likelihood ratio test </w:t>
        </w:r>
      </w:ins>
      <w:ins w:id="179" w:author="Peter Sørensen" w:date="2016-03-30T08:54:00Z">
        <w:r w:rsidR="00A84481">
          <w:rPr>
            <w:rFonts w:asciiTheme="minorHAnsi" w:hAnsiTheme="minorHAnsi"/>
            <w:bCs/>
            <w:lang w:val="en-US"/>
          </w:rPr>
          <w:t>(i</w:t>
        </w:r>
      </w:ins>
      <w:ins w:id="180" w:author="Peter Sørensen" w:date="2016-03-30T08:55:00Z">
        <w:r w:rsidR="00A84481">
          <w:rPr>
            <w:rFonts w:asciiTheme="minorHAnsi" w:hAnsiTheme="minorHAnsi"/>
            <w:bCs/>
            <w:lang w:val="en-US"/>
          </w:rPr>
          <w:t>.e</w:t>
        </w:r>
      </w:ins>
      <w:ins w:id="181" w:author="Peter Sørensen" w:date="2016-03-30T08:56:00Z">
        <w:r w:rsidR="00A84481">
          <w:rPr>
            <w:rFonts w:asciiTheme="minorHAnsi" w:hAnsiTheme="minorHAnsi"/>
            <w:bCs/>
            <w:lang w:val="en-US"/>
          </w:rPr>
          <w:t>.</w:t>
        </w:r>
      </w:ins>
      <w:ins w:id="182" w:author="Peter Sørensen" w:date="2016-03-30T08:55:00Z">
        <w:r w:rsidR="00A84481">
          <w:rPr>
            <w:rFonts w:asciiTheme="minorHAnsi" w:hAnsiTheme="minorHAnsi"/>
            <w:bCs/>
            <w:lang w:val="en-US"/>
          </w:rPr>
          <w:t xml:space="preserve"> </w:t>
        </w:r>
      </w:ins>
      <w:r w:rsidR="005D1AA7">
        <w:rPr>
          <w:rFonts w:asciiTheme="minorHAnsi" w:hAnsiTheme="minorHAnsi"/>
          <w:bCs/>
          <w:lang w:val="en-US"/>
        </w:rPr>
        <w:t xml:space="preserve">test </w:t>
      </w:r>
      <w:ins w:id="183" w:author="Peter Sørensen" w:date="2016-03-30T11:47:00Z">
        <w:r w:rsidR="006E6853">
          <w:rPr>
            <w:rFonts w:asciiTheme="minorHAnsi" w:hAnsiTheme="minorHAnsi"/>
            <w:bCs/>
            <w:lang w:val="en-US"/>
          </w:rPr>
          <w:t xml:space="preserve">whether </w:t>
        </w:r>
      </w:ins>
      <w:r w:rsidR="004300B1" w:rsidRPr="000247C8">
        <w:rPr>
          <w:rFonts w:asciiTheme="minorHAnsi" w:hAnsiTheme="minorHAnsi"/>
          <w:bCs/>
          <w:lang w:val="en-US"/>
        </w:rPr>
        <w:t xml:space="preserve">GFBLUP </w:t>
      </w:r>
      <w:ins w:id="184" w:author="Peter Sørensen" w:date="2016-03-30T11:46:00Z">
        <w:r w:rsidR="005D4F04">
          <w:rPr>
            <w:rFonts w:asciiTheme="minorHAnsi" w:hAnsiTheme="minorHAnsi"/>
            <w:bCs/>
            <w:lang w:val="en-US"/>
          </w:rPr>
          <w:t xml:space="preserve">model </w:t>
        </w:r>
      </w:ins>
      <w:ins w:id="185" w:author="Peter Sørensen" w:date="2016-03-30T08:55:00Z">
        <w:r w:rsidR="00A84481">
          <w:rPr>
            <w:rFonts w:asciiTheme="minorHAnsi" w:hAnsiTheme="minorHAnsi"/>
            <w:bCs/>
            <w:lang w:val="en-US"/>
          </w:rPr>
          <w:t>provide</w:t>
        </w:r>
      </w:ins>
      <w:ins w:id="186" w:author="Peter Sørensen" w:date="2016-03-30T08:56:00Z">
        <w:r w:rsidR="00A84481">
          <w:rPr>
            <w:rFonts w:asciiTheme="minorHAnsi" w:hAnsiTheme="minorHAnsi"/>
            <w:bCs/>
            <w:lang w:val="en-US"/>
          </w:rPr>
          <w:t>s</w:t>
        </w:r>
      </w:ins>
      <w:ins w:id="187" w:author="Peter Sørensen" w:date="2016-03-30T08:55:00Z">
        <w:r w:rsidR="00A84481">
          <w:rPr>
            <w:rFonts w:asciiTheme="minorHAnsi" w:hAnsiTheme="minorHAnsi"/>
            <w:bCs/>
            <w:lang w:val="en-US"/>
          </w:rPr>
          <w:t xml:space="preserve"> a better fit than GBLUP</w:t>
        </w:r>
      </w:ins>
      <w:ins w:id="188" w:author="Peter Sørensen" w:date="2016-03-30T11:46:00Z">
        <w:r w:rsidR="005D4F04">
          <w:rPr>
            <w:rFonts w:asciiTheme="minorHAnsi" w:hAnsiTheme="minorHAnsi"/>
            <w:bCs/>
            <w:lang w:val="en-US"/>
          </w:rPr>
          <w:t xml:space="preserve"> model</w:t>
        </w:r>
      </w:ins>
      <w:ins w:id="189" w:author="Peter Sørensen" w:date="2016-03-30T08:55:00Z">
        <w:r w:rsidR="00A84481">
          <w:rPr>
            <w:rFonts w:asciiTheme="minorHAnsi" w:hAnsiTheme="minorHAnsi"/>
            <w:bCs/>
            <w:lang w:val="en-US"/>
          </w:rPr>
          <w:t>)</w:t>
        </w:r>
      </w:ins>
      <w:r w:rsidRPr="000247C8">
        <w:rPr>
          <w:rFonts w:asciiTheme="minorHAnsi" w:hAnsiTheme="minorHAnsi"/>
          <w:bCs/>
          <w:lang w:val="en-US"/>
        </w:rPr>
        <w:t xml:space="preserve">. </w:t>
      </w:r>
      <w:r w:rsidR="00D65809">
        <w:rPr>
          <w:rFonts w:asciiTheme="minorHAnsi" w:hAnsiTheme="minorHAnsi"/>
          <w:bCs/>
          <w:lang w:val="en-US"/>
        </w:rPr>
        <w:t>T</w:t>
      </w:r>
      <w:r w:rsidRPr="000247C8">
        <w:rPr>
          <w:rFonts w:asciiTheme="minorHAnsi" w:hAnsiTheme="minorHAnsi"/>
          <w:lang w:val="en-US"/>
        </w:rPr>
        <w:t>he simulated data sets were based on the observed DGRP genotypes</w:t>
      </w:r>
      <w:r w:rsidR="00D65809">
        <w:rPr>
          <w:rFonts w:asciiTheme="minorHAnsi" w:hAnsiTheme="minorHAnsi"/>
          <w:lang w:val="en-US"/>
        </w:rPr>
        <w:t>. We</w:t>
      </w:r>
      <w:r w:rsidRPr="000247C8">
        <w:rPr>
          <w:rFonts w:asciiTheme="minorHAnsi" w:hAnsiTheme="minorHAnsi"/>
          <w:lang w:val="en-US"/>
        </w:rPr>
        <w:t xml:space="preserve"> varied </w:t>
      </w:r>
      <w:r w:rsidR="004300B1" w:rsidRPr="000247C8">
        <w:rPr>
          <w:rFonts w:asciiTheme="minorHAnsi" w:hAnsiTheme="minorHAnsi"/>
          <w:lang w:val="en-US"/>
        </w:rPr>
        <w:t xml:space="preserve">several </w:t>
      </w:r>
      <w:r w:rsidRPr="000247C8">
        <w:rPr>
          <w:rFonts w:asciiTheme="minorHAnsi" w:hAnsiTheme="minorHAnsi"/>
          <w:lang w:val="en-US"/>
        </w:rPr>
        <w:t>feature</w:t>
      </w:r>
      <w:r w:rsidR="00D65809">
        <w:rPr>
          <w:rFonts w:asciiTheme="minorHAnsi" w:hAnsiTheme="minorHAnsi"/>
          <w:lang w:val="en-US"/>
        </w:rPr>
        <w:t>-</w:t>
      </w:r>
      <w:r w:rsidRPr="000247C8">
        <w:rPr>
          <w:rFonts w:asciiTheme="minorHAnsi" w:hAnsiTheme="minorHAnsi"/>
          <w:lang w:val="en-US"/>
        </w:rPr>
        <w:t xml:space="preserve"> and trait</w:t>
      </w:r>
      <w:r w:rsidR="00D65809">
        <w:rPr>
          <w:rFonts w:asciiTheme="minorHAnsi" w:hAnsiTheme="minorHAnsi"/>
          <w:lang w:val="en-US"/>
        </w:rPr>
        <w:t>-</w:t>
      </w:r>
      <w:r w:rsidRPr="000247C8">
        <w:rPr>
          <w:rFonts w:asciiTheme="minorHAnsi" w:hAnsiTheme="minorHAnsi"/>
          <w:lang w:val="en-US"/>
        </w:rPr>
        <w:t xml:space="preserve">specific factors that </w:t>
      </w:r>
      <w:r w:rsidRPr="000247C8">
        <w:rPr>
          <w:rFonts w:asciiTheme="minorHAnsi" w:hAnsiTheme="minorHAnsi"/>
          <w:bCs/>
          <w:color w:val="000000"/>
          <w:lang w:val="en-GB"/>
        </w:rPr>
        <w:t xml:space="preserve">are likely to influence </w:t>
      </w:r>
      <w:r w:rsidR="00D65809">
        <w:rPr>
          <w:rFonts w:asciiTheme="minorHAnsi" w:hAnsiTheme="minorHAnsi"/>
          <w:bCs/>
          <w:color w:val="000000"/>
          <w:lang w:val="en-GB"/>
        </w:rPr>
        <w:t xml:space="preserve">the </w:t>
      </w:r>
      <w:r w:rsidR="00D71C95" w:rsidRPr="000247C8">
        <w:rPr>
          <w:rFonts w:asciiTheme="minorHAnsi" w:hAnsiTheme="minorHAnsi"/>
          <w:bCs/>
          <w:color w:val="000000"/>
          <w:lang w:val="en-GB"/>
        </w:rPr>
        <w:t xml:space="preserve">accuracy </w:t>
      </w:r>
      <w:r w:rsidR="004300B1" w:rsidRPr="000247C8">
        <w:rPr>
          <w:rFonts w:asciiTheme="minorHAnsi" w:hAnsiTheme="minorHAnsi"/>
          <w:bCs/>
          <w:color w:val="000000"/>
          <w:lang w:val="en-GB"/>
        </w:rPr>
        <w:t xml:space="preserve">of parameter estimates and </w:t>
      </w:r>
      <w:r w:rsidRPr="000247C8">
        <w:rPr>
          <w:rFonts w:asciiTheme="minorHAnsi" w:hAnsiTheme="minorHAnsi"/>
          <w:bCs/>
          <w:color w:val="000000"/>
          <w:lang w:val="en-GB"/>
        </w:rPr>
        <w:t xml:space="preserve">predictive </w:t>
      </w:r>
      <w:r w:rsidR="004300B1" w:rsidRPr="000247C8">
        <w:rPr>
          <w:rFonts w:asciiTheme="minorHAnsi" w:hAnsiTheme="minorHAnsi"/>
          <w:bCs/>
          <w:color w:val="000000"/>
          <w:lang w:val="en-GB"/>
        </w:rPr>
        <w:t>ability</w:t>
      </w:r>
      <w:r w:rsidRPr="00DE39E8">
        <w:rPr>
          <w:rFonts w:asciiTheme="minorHAnsi" w:hAnsiTheme="minorHAnsi"/>
          <w:bCs/>
          <w:color w:val="000000"/>
          <w:lang w:val="en-GB"/>
        </w:rPr>
        <w:t>.</w:t>
      </w:r>
    </w:p>
    <w:p w14:paraId="426FE491" w14:textId="77777777" w:rsidR="006126BC" w:rsidRPr="00FA21BB" w:rsidRDefault="006126BC" w:rsidP="00366FA5">
      <w:pPr>
        <w:tabs>
          <w:tab w:val="center" w:pos="4800"/>
          <w:tab w:val="right" w:pos="9500"/>
        </w:tabs>
        <w:spacing w:line="480" w:lineRule="auto"/>
        <w:jc w:val="both"/>
        <w:rPr>
          <w:rFonts w:asciiTheme="minorHAnsi" w:hAnsiTheme="minorHAnsi"/>
          <w:bCs/>
          <w:lang w:val="en-GB"/>
        </w:rPr>
      </w:pPr>
    </w:p>
    <w:p w14:paraId="59A061D8" w14:textId="6DBBC0CF" w:rsidR="00EA3DB2" w:rsidRPr="00DE39E8" w:rsidRDefault="0006530A" w:rsidP="00B83870">
      <w:pPr>
        <w:tabs>
          <w:tab w:val="center" w:pos="4800"/>
          <w:tab w:val="right" w:pos="9500"/>
        </w:tabs>
        <w:spacing w:line="480" w:lineRule="auto"/>
        <w:rPr>
          <w:rFonts w:asciiTheme="minorHAnsi" w:hAnsiTheme="minorHAnsi"/>
          <w:lang w:val="en-US"/>
        </w:rPr>
      </w:pPr>
      <w:r w:rsidRPr="00DE39E8">
        <w:rPr>
          <w:rFonts w:asciiTheme="minorHAnsi" w:hAnsiTheme="minorHAnsi"/>
          <w:b/>
          <w:bCs/>
          <w:noProof/>
          <w:lang w:val="en-GB"/>
        </w:rPr>
        <w:t>Estimation of genomic parameters</w:t>
      </w:r>
      <w:r w:rsidR="00B83870">
        <w:rPr>
          <w:rFonts w:asciiTheme="minorHAnsi" w:hAnsiTheme="minorHAnsi"/>
          <w:b/>
          <w:bCs/>
          <w:noProof/>
          <w:lang w:val="en-GB"/>
        </w:rPr>
        <w:t xml:space="preserve">: </w:t>
      </w:r>
      <w:r w:rsidR="00A60850" w:rsidRPr="001D3E95">
        <w:rPr>
          <w:rFonts w:asciiTheme="minorHAnsi" w:hAnsiTheme="minorHAnsi"/>
          <w:lang w:val="en-GB"/>
        </w:rPr>
        <w:t>E</w:t>
      </w:r>
      <w:r w:rsidR="00A60850" w:rsidRPr="00D33E1E">
        <w:rPr>
          <w:rFonts w:asciiTheme="minorHAnsi" w:hAnsiTheme="minorHAnsi"/>
          <w:lang w:val="en-US"/>
        </w:rPr>
        <w:t>stimates</w:t>
      </w:r>
      <w:r w:rsidR="00015950" w:rsidRPr="00D33E1E">
        <w:rPr>
          <w:rFonts w:asciiTheme="minorHAnsi" w:hAnsiTheme="minorHAnsi"/>
          <w:lang w:val="en-US"/>
        </w:rPr>
        <w:t xml:space="preserve"> of genomic heritability</w:t>
      </w:r>
      <w:r w:rsidR="003A1D69" w:rsidRPr="00D33E1E">
        <w:rPr>
          <w:rFonts w:asciiTheme="minorHAnsi" w:hAnsiTheme="minorHAnsi"/>
          <w:lang w:val="en-US"/>
        </w:rPr>
        <w:t xml:space="preserve"> (</w:t>
      </w:r>
      <m:oMath>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G</m:t>
            </m:r>
          </m:sub>
          <m:sup>
            <m:r>
              <m:rPr>
                <m:sty m:val="p"/>
              </m:rPr>
              <w:rPr>
                <w:rFonts w:ascii="Cambria Math" w:hAnsi="Cambria Math"/>
                <w:noProof/>
                <w:lang w:val="en-US"/>
              </w:rPr>
              <m:t>2</m:t>
            </m:r>
          </m:sup>
        </m:sSubSup>
        <m:r>
          <w:rPr>
            <w:rFonts w:ascii="Cambria Math" w:hAnsi="Cambria Math"/>
            <w:lang w:val="en-US"/>
          </w:rPr>
          <m:t xml:space="preserve"> </m:t>
        </m:r>
      </m:oMath>
      <w:r w:rsidR="003A1D69" w:rsidRPr="00DE39E8">
        <w:rPr>
          <w:rFonts w:asciiTheme="minorHAnsi" w:hAnsiTheme="minorHAnsi"/>
          <w:lang w:val="en-US"/>
        </w:rPr>
        <w:t>and</w:t>
      </w:r>
      <m:oMath>
        <m:r>
          <w:rPr>
            <w:rFonts w:ascii="Cambria Math" w:hAnsi="Cambria Math"/>
            <w:lang w:val="en-US"/>
          </w:rPr>
          <m:t xml:space="preserve"> </m:t>
        </m:r>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GF</m:t>
            </m:r>
          </m:sub>
          <m:sup>
            <m:r>
              <m:rPr>
                <m:sty m:val="p"/>
              </m:rPr>
              <w:rPr>
                <w:rFonts w:ascii="Cambria Math" w:hAnsi="Cambria Math"/>
                <w:noProof/>
                <w:lang w:val="en-US"/>
              </w:rPr>
              <m:t>2</m:t>
            </m:r>
          </m:sup>
        </m:sSubSup>
      </m:oMath>
      <w:r w:rsidR="003A1D69" w:rsidRPr="00DE39E8">
        <w:rPr>
          <w:rFonts w:asciiTheme="minorHAnsi" w:hAnsiTheme="minorHAnsi"/>
          <w:lang w:val="en-US"/>
        </w:rPr>
        <w:t>)</w:t>
      </w:r>
      <w:r w:rsidR="00015950" w:rsidRPr="00DE39E8">
        <w:rPr>
          <w:rFonts w:asciiTheme="minorHAnsi" w:hAnsiTheme="minorHAnsi"/>
          <w:lang w:val="en-US"/>
        </w:rPr>
        <w:t xml:space="preserve"> </w:t>
      </w:r>
      <w:r w:rsidR="00FE2180" w:rsidRPr="001D3E95">
        <w:rPr>
          <w:rFonts w:asciiTheme="minorHAnsi" w:hAnsiTheme="minorHAnsi"/>
          <w:lang w:val="en-US"/>
        </w:rPr>
        <w:t xml:space="preserve">were </w:t>
      </w:r>
      <w:r w:rsidR="00015950" w:rsidRPr="00D33E1E">
        <w:rPr>
          <w:rFonts w:asciiTheme="minorHAnsi" w:hAnsiTheme="minorHAnsi"/>
          <w:lang w:val="en-US"/>
        </w:rPr>
        <w:t xml:space="preserve">unbiased </w:t>
      </w:r>
      <w:r w:rsidR="000B1126" w:rsidRPr="00D33E1E">
        <w:rPr>
          <w:rFonts w:asciiTheme="minorHAnsi" w:hAnsiTheme="minorHAnsi"/>
          <w:lang w:val="en-US"/>
        </w:rPr>
        <w:t xml:space="preserve">in all </w:t>
      </w:r>
      <w:r w:rsidR="00075255" w:rsidRPr="00D33E1E">
        <w:rPr>
          <w:rFonts w:asciiTheme="minorHAnsi" w:hAnsiTheme="minorHAnsi"/>
          <w:lang w:val="en-US"/>
        </w:rPr>
        <w:t xml:space="preserve">simulation </w:t>
      </w:r>
      <w:r w:rsidR="000B1126" w:rsidRPr="00CF39A4">
        <w:rPr>
          <w:rFonts w:asciiTheme="minorHAnsi" w:hAnsiTheme="minorHAnsi"/>
          <w:lang w:val="en-US"/>
        </w:rPr>
        <w:t xml:space="preserve">scenarios </w:t>
      </w:r>
      <w:r w:rsidR="00015950" w:rsidRPr="00B63FCC">
        <w:rPr>
          <w:rFonts w:asciiTheme="minorHAnsi" w:hAnsiTheme="minorHAnsi"/>
          <w:lang w:val="en-US"/>
        </w:rPr>
        <w:t xml:space="preserve">for </w:t>
      </w:r>
      <w:r w:rsidR="00901563" w:rsidRPr="00DE39E8">
        <w:rPr>
          <w:rFonts w:asciiTheme="minorHAnsi" w:hAnsiTheme="minorHAnsi"/>
          <w:lang w:val="en-US"/>
        </w:rPr>
        <w:t xml:space="preserve">both </w:t>
      </w:r>
      <w:r w:rsidR="006517FE" w:rsidRPr="00DE39E8">
        <w:rPr>
          <w:rFonts w:asciiTheme="minorHAnsi" w:hAnsiTheme="minorHAnsi"/>
          <w:lang w:val="en-US"/>
        </w:rPr>
        <w:t xml:space="preserve">the </w:t>
      </w:r>
      <w:r w:rsidR="00015950" w:rsidRPr="00DE39E8">
        <w:rPr>
          <w:rFonts w:asciiTheme="minorHAnsi" w:hAnsiTheme="minorHAnsi"/>
          <w:lang w:val="en-US"/>
        </w:rPr>
        <w:t>GBLUP</w:t>
      </w:r>
      <w:r w:rsidR="003A1D69" w:rsidRPr="00DE39E8">
        <w:rPr>
          <w:rFonts w:asciiTheme="minorHAnsi" w:hAnsiTheme="minorHAnsi"/>
          <w:lang w:val="en-US"/>
        </w:rPr>
        <w:t xml:space="preserve"> and G</w:t>
      </w:r>
      <w:r w:rsidR="00D65809">
        <w:rPr>
          <w:rFonts w:asciiTheme="minorHAnsi" w:hAnsiTheme="minorHAnsi"/>
          <w:lang w:val="en-US"/>
        </w:rPr>
        <w:t>F</w:t>
      </w:r>
      <w:r w:rsidR="003A1D69" w:rsidRPr="00DE39E8">
        <w:rPr>
          <w:rFonts w:asciiTheme="minorHAnsi" w:hAnsiTheme="minorHAnsi"/>
          <w:lang w:val="en-US"/>
        </w:rPr>
        <w:t>BLUP</w:t>
      </w:r>
      <w:r w:rsidR="006517FE" w:rsidRPr="00DE39E8">
        <w:rPr>
          <w:rFonts w:asciiTheme="minorHAnsi" w:hAnsiTheme="minorHAnsi"/>
          <w:lang w:val="en-US"/>
        </w:rPr>
        <w:t xml:space="preserve"> models</w:t>
      </w:r>
      <w:r w:rsidR="00015950" w:rsidRPr="00DE39E8">
        <w:rPr>
          <w:rFonts w:asciiTheme="minorHAnsi" w:hAnsiTheme="minorHAnsi"/>
          <w:lang w:val="en-US"/>
        </w:rPr>
        <w:t xml:space="preserve"> (Figure </w:t>
      </w:r>
      <w:r w:rsidR="002D561A" w:rsidRPr="00DE39E8">
        <w:rPr>
          <w:rFonts w:asciiTheme="minorHAnsi" w:hAnsiTheme="minorHAnsi"/>
          <w:lang w:val="en-US"/>
        </w:rPr>
        <w:t>1</w:t>
      </w:r>
      <w:r w:rsidR="00015950" w:rsidRPr="00DE39E8">
        <w:rPr>
          <w:rFonts w:asciiTheme="minorHAnsi" w:hAnsiTheme="minorHAnsi"/>
          <w:lang w:val="en-US"/>
        </w:rPr>
        <w:t xml:space="preserve">). Estimates for GBLUP </w:t>
      </w:r>
      <w:r w:rsidR="00FE2180" w:rsidRPr="00DE39E8">
        <w:rPr>
          <w:rFonts w:asciiTheme="minorHAnsi" w:hAnsiTheme="minorHAnsi"/>
          <w:lang w:val="en-US"/>
        </w:rPr>
        <w:t xml:space="preserve">were </w:t>
      </w:r>
      <w:r w:rsidR="00015950" w:rsidRPr="00DE39E8">
        <w:rPr>
          <w:rFonts w:asciiTheme="minorHAnsi" w:hAnsiTheme="minorHAnsi"/>
          <w:lang w:val="en-US"/>
        </w:rPr>
        <w:t xml:space="preserve">centered </w:t>
      </w:r>
      <w:r w:rsidR="003E75D2" w:rsidRPr="00DE39E8">
        <w:rPr>
          <w:rFonts w:asciiTheme="minorHAnsi" w:hAnsiTheme="minorHAnsi"/>
          <w:lang w:val="en-US"/>
        </w:rPr>
        <w:t>on</w:t>
      </w:r>
      <w:r w:rsidR="00D52FC4" w:rsidRPr="00DE39E8">
        <w:rPr>
          <w:rFonts w:asciiTheme="minorHAnsi" w:hAnsiTheme="minorHAnsi"/>
          <w:lang w:val="en-US"/>
        </w:rPr>
        <w:t xml:space="preserve"> </w:t>
      </w:r>
      <w:r w:rsidR="00015950" w:rsidRPr="00DE39E8">
        <w:rPr>
          <w:rFonts w:asciiTheme="minorHAnsi" w:hAnsiTheme="minorHAnsi"/>
          <w:lang w:val="en-US"/>
        </w:rPr>
        <w:t>the true values of genomic heritability with a similar level of accuracy as GFBLUP</w:t>
      </w:r>
      <w:r w:rsidR="006517FE" w:rsidRPr="00DE39E8">
        <w:rPr>
          <w:rFonts w:asciiTheme="minorHAnsi" w:hAnsiTheme="minorHAnsi"/>
          <w:lang w:val="en-US"/>
        </w:rPr>
        <w:t xml:space="preserve"> (results not shown)</w:t>
      </w:r>
      <w:r w:rsidR="00015950" w:rsidRPr="00DE39E8">
        <w:rPr>
          <w:rFonts w:asciiTheme="minorHAnsi" w:hAnsiTheme="minorHAnsi"/>
          <w:lang w:val="en-US"/>
        </w:rPr>
        <w:t xml:space="preserve">. </w:t>
      </w:r>
      <w:ins w:id="190" w:author="Peter Sørensen" w:date="2016-04-25T08:55:00Z">
        <w:r w:rsidR="00282789">
          <w:rPr>
            <w:rFonts w:asciiTheme="minorHAnsi" w:hAnsiTheme="minorHAnsi"/>
            <w:lang w:val="en-US"/>
          </w:rPr>
          <w:t>I</w:t>
        </w:r>
      </w:ins>
      <w:r w:rsidR="00FE2180" w:rsidRPr="00D33E1E">
        <w:rPr>
          <w:rFonts w:asciiTheme="minorHAnsi" w:hAnsiTheme="minorHAnsi"/>
          <w:lang w:val="en-US"/>
        </w:rPr>
        <w:t>ncreas</w:t>
      </w:r>
      <w:r w:rsidR="009035F3">
        <w:rPr>
          <w:rFonts w:asciiTheme="minorHAnsi" w:hAnsiTheme="minorHAnsi"/>
          <w:lang w:val="en-US"/>
        </w:rPr>
        <w:t>ing</w:t>
      </w:r>
      <w:r w:rsidR="00FE2180" w:rsidRPr="00D33E1E">
        <w:rPr>
          <w:rFonts w:asciiTheme="minorHAnsi" w:hAnsiTheme="minorHAnsi"/>
          <w:lang w:val="en-US"/>
        </w:rPr>
        <w:t xml:space="preserve"> </w:t>
      </w:r>
      <w:r w:rsidR="009035F3">
        <w:rPr>
          <w:rFonts w:asciiTheme="minorHAnsi" w:hAnsiTheme="minorHAnsi"/>
          <w:lang w:val="en-US"/>
        </w:rPr>
        <w:t xml:space="preserve">the </w:t>
      </w:r>
      <w:r w:rsidR="002B0A99" w:rsidRPr="00D4319C">
        <w:rPr>
          <w:rFonts w:asciiTheme="minorHAnsi" w:hAnsiTheme="minorHAnsi"/>
          <w:bCs/>
          <w:lang w:val="en-GB"/>
        </w:rPr>
        <w:t>proportion of non-causal SNPs in the genetic marker set defined by the genomic feature</w:t>
      </w:r>
      <w:r w:rsidR="00300E2A">
        <w:rPr>
          <w:rFonts w:asciiTheme="minorHAnsi" w:hAnsiTheme="minorHAnsi"/>
          <w:bCs/>
          <w:lang w:val="en-GB"/>
        </w:rPr>
        <w:t xml:space="preserve"> (</w:t>
      </w:r>
      <w:r w:rsidR="00300E2A" w:rsidRPr="00300E2A">
        <w:rPr>
          <w:rFonts w:asciiTheme="minorHAnsi" w:hAnsiTheme="minorHAnsi"/>
          <w:bCs/>
          <w:i/>
          <w:lang w:val="en-GB"/>
        </w:rPr>
        <w:t>dilution</w:t>
      </w:r>
      <w:r w:rsidR="002B0A99">
        <w:rPr>
          <w:rFonts w:asciiTheme="minorHAnsi" w:hAnsiTheme="minorHAnsi"/>
          <w:lang w:val="en-US"/>
        </w:rPr>
        <w:t xml:space="preserve">) </w:t>
      </w:r>
      <w:r w:rsidR="00FE2180" w:rsidRPr="00CF39A4">
        <w:rPr>
          <w:rFonts w:asciiTheme="minorHAnsi" w:hAnsiTheme="minorHAnsi"/>
          <w:lang w:val="en-US"/>
        </w:rPr>
        <w:t xml:space="preserve">led to </w:t>
      </w:r>
      <w:r w:rsidR="00015950" w:rsidRPr="00B63FCC">
        <w:rPr>
          <w:rFonts w:asciiTheme="minorHAnsi" w:hAnsiTheme="minorHAnsi"/>
          <w:lang w:val="en-US"/>
        </w:rPr>
        <w:t>decrease</w:t>
      </w:r>
      <w:r w:rsidR="000D2D8C" w:rsidRPr="00DE39E8">
        <w:rPr>
          <w:rFonts w:asciiTheme="minorHAnsi" w:hAnsiTheme="minorHAnsi"/>
          <w:lang w:val="en-US"/>
        </w:rPr>
        <w:t>d</w:t>
      </w:r>
      <w:r w:rsidR="00015950" w:rsidRPr="00DE39E8">
        <w:rPr>
          <w:rFonts w:asciiTheme="minorHAnsi" w:hAnsiTheme="minorHAnsi"/>
          <w:lang w:val="en-US"/>
        </w:rPr>
        <w:t xml:space="preserve"> accuracy (larger variance) </w:t>
      </w:r>
      <w:ins w:id="191" w:author="Peter Sørensen" w:date="2016-04-25T08:47:00Z">
        <w:r w:rsidR="00F87FA6">
          <w:rPr>
            <w:rFonts w:asciiTheme="minorHAnsi" w:hAnsiTheme="minorHAnsi"/>
            <w:lang w:val="en-US"/>
          </w:rPr>
          <w:t xml:space="preserve">and bias </w:t>
        </w:r>
      </w:ins>
      <w:r w:rsidR="00015950" w:rsidRPr="00DE39E8">
        <w:rPr>
          <w:rFonts w:asciiTheme="minorHAnsi" w:hAnsiTheme="minorHAnsi"/>
          <w:lang w:val="en-US"/>
        </w:rPr>
        <w:t xml:space="preserve">of the estimated genomic parameters </w:t>
      </w:r>
      <m:oMath>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r>
          <w:rPr>
            <w:rFonts w:ascii="Cambria Math" w:hAnsi="Cambria Math"/>
            <w:lang w:val="en-US"/>
          </w:rPr>
          <m:t xml:space="preserve"> </m:t>
        </m:r>
      </m:oMath>
      <w:r w:rsidR="003E75D2" w:rsidRPr="00DE39E8">
        <w:rPr>
          <w:rFonts w:asciiTheme="minorHAnsi" w:hAnsiTheme="minorHAnsi"/>
          <w:lang w:val="en-US"/>
        </w:rPr>
        <w:t>and</w:t>
      </w:r>
      <m:oMath>
        <m:r>
          <w:rPr>
            <w:rFonts w:ascii="Cambria Math" w:hAnsi="Cambria Math"/>
            <w:lang w:val="en-US"/>
          </w:rPr>
          <m:t xml:space="preserve"> </m:t>
        </m:r>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r</m:t>
            </m:r>
          </m:sub>
          <m:sup>
            <m:r>
              <m:rPr>
                <m:sty m:val="p"/>
              </m:rPr>
              <w:rPr>
                <w:rFonts w:ascii="Cambria Math" w:hAnsi="Cambria Math"/>
                <w:noProof/>
                <w:lang w:val="en-US"/>
              </w:rPr>
              <m:t>2</m:t>
            </m:r>
          </m:sup>
        </m:sSubSup>
      </m:oMath>
      <w:r w:rsidR="00015950" w:rsidRPr="00DE39E8">
        <w:rPr>
          <w:rFonts w:asciiTheme="minorHAnsi" w:hAnsiTheme="minorHAnsi"/>
          <w:lang w:val="en-US"/>
        </w:rPr>
        <w:t xml:space="preserve"> (Figure </w:t>
      </w:r>
      <w:r w:rsidR="002D561A" w:rsidRPr="00DE39E8">
        <w:rPr>
          <w:rFonts w:asciiTheme="minorHAnsi" w:hAnsiTheme="minorHAnsi"/>
          <w:lang w:val="en-US"/>
        </w:rPr>
        <w:t>1</w:t>
      </w:r>
      <w:r w:rsidR="00015950" w:rsidRPr="001D3E95">
        <w:rPr>
          <w:rFonts w:asciiTheme="minorHAnsi" w:hAnsiTheme="minorHAnsi"/>
          <w:lang w:val="en-US"/>
        </w:rPr>
        <w:t>).</w:t>
      </w:r>
      <w:r w:rsidR="00DA4A8B" w:rsidRPr="00D33E1E">
        <w:rPr>
          <w:rFonts w:asciiTheme="minorHAnsi" w:hAnsiTheme="minorHAnsi"/>
          <w:lang w:val="en-US"/>
        </w:rPr>
        <w:t xml:space="preserve"> </w:t>
      </w:r>
      <w:r w:rsidR="00EA3DB2" w:rsidRPr="00D33E1E">
        <w:rPr>
          <w:rFonts w:asciiTheme="minorHAnsi" w:hAnsiTheme="minorHAnsi"/>
          <w:lang w:val="en-US"/>
        </w:rPr>
        <w:t xml:space="preserve">This pattern was observed in all </w:t>
      </w:r>
      <w:r w:rsidR="00692A75" w:rsidRPr="00D33E1E">
        <w:rPr>
          <w:rFonts w:asciiTheme="minorHAnsi" w:hAnsiTheme="minorHAnsi"/>
          <w:lang w:val="en-US"/>
        </w:rPr>
        <w:t xml:space="preserve">simulation </w:t>
      </w:r>
      <w:r w:rsidR="00EA3DB2" w:rsidRPr="00CF39A4">
        <w:rPr>
          <w:rFonts w:asciiTheme="minorHAnsi" w:hAnsiTheme="minorHAnsi"/>
          <w:lang w:val="en-US"/>
        </w:rPr>
        <w:t xml:space="preserve">scenarios. </w:t>
      </w:r>
      <w:r w:rsidR="006517FE" w:rsidRPr="00B63FCC">
        <w:rPr>
          <w:rFonts w:asciiTheme="minorHAnsi" w:hAnsiTheme="minorHAnsi"/>
          <w:lang w:val="en-US"/>
        </w:rPr>
        <w:t xml:space="preserve">To illustrate, </w:t>
      </w:r>
      <w:r w:rsidR="00D65809">
        <w:rPr>
          <w:rFonts w:asciiTheme="minorHAnsi" w:hAnsiTheme="minorHAnsi"/>
          <w:lang w:val="en-US"/>
        </w:rPr>
        <w:t>for</w:t>
      </w:r>
      <w:r w:rsidR="006517FE" w:rsidRPr="00B63FCC">
        <w:rPr>
          <w:rFonts w:asciiTheme="minorHAnsi" w:hAnsiTheme="minorHAnsi"/>
          <w:lang w:val="en-US"/>
        </w:rPr>
        <w:t xml:space="preserve"> </w:t>
      </w:r>
      <w:r w:rsidR="00D52FC4" w:rsidRPr="00DE39E8">
        <w:rPr>
          <w:rFonts w:asciiTheme="minorHAnsi" w:hAnsiTheme="minorHAnsi"/>
          <w:lang w:val="en-US"/>
        </w:rPr>
        <w:t xml:space="preserve">the case where the genomic heritability </w:t>
      </w:r>
      <w:r w:rsidR="00FE2180" w:rsidRPr="00DE39E8">
        <w:rPr>
          <w:rFonts w:asciiTheme="minorHAnsi" w:hAnsiTheme="minorHAnsi"/>
          <w:lang w:val="en-US"/>
        </w:rPr>
        <w:t xml:space="preserve">was </w:t>
      </w:r>
      <w:r w:rsidR="00D52FC4" w:rsidRPr="00DE39E8">
        <w:rPr>
          <w:rFonts w:asciiTheme="minorHAnsi" w:hAnsiTheme="minorHAnsi"/>
          <w:lang w:val="en-US"/>
        </w:rPr>
        <w:t xml:space="preserve">50% and the genomic feature explained </w:t>
      </w:r>
      <w:r w:rsidR="00D52FC4" w:rsidRPr="00DE39E8">
        <w:rPr>
          <w:rFonts w:asciiTheme="minorHAnsi" w:hAnsiTheme="minorHAnsi"/>
          <w:lang w:val="en-US"/>
        </w:rPr>
        <w:lastRenderedPageBreak/>
        <w:t>30% of the genomic variance (</w:t>
      </w:r>
      <m:oMath>
        <m:r>
          <m:rPr>
            <m:sty m:val="p"/>
          </m:rPr>
          <w:rPr>
            <w:rFonts w:ascii="Cambria Math" w:hAnsi="Cambria Math"/>
            <w:lang w:val="en-US"/>
          </w:rPr>
          <m:t>i.e.</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oMath>
      <w:r w:rsidR="00CF70B0" w:rsidRPr="00DE39E8">
        <w:rPr>
          <w:rFonts w:asciiTheme="minorHAnsi" w:hAnsiTheme="minorHAnsi"/>
          <w:lang w:val="en-US"/>
        </w:rPr>
        <w:t xml:space="preserve">=0.5 and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D52FC4" w:rsidRPr="00DE39E8">
        <w:rPr>
          <w:rFonts w:asciiTheme="minorHAnsi" w:hAnsiTheme="minorHAnsi"/>
          <w:lang w:val="en-US"/>
        </w:rPr>
        <w:t xml:space="preserve">=0.3) </w:t>
      </w:r>
      <w:r w:rsidR="00D52FC4" w:rsidRPr="00282789">
        <w:rPr>
          <w:rFonts w:asciiTheme="minorHAnsi" w:hAnsiTheme="minorHAnsi"/>
          <w:lang w:val="en-US"/>
        </w:rPr>
        <w:t>the estimated</w:t>
      </w:r>
      <w:r w:rsidR="006517FE" w:rsidRPr="00282789">
        <w:rPr>
          <w:rFonts w:asciiTheme="minorHAnsi" w:hAnsiTheme="minorHAnsi"/>
          <w:lang w:val="en-US"/>
        </w:rPr>
        <w:t xml:space="preserve"> value</w:t>
      </w:r>
      <w:r w:rsidR="00D65809" w:rsidRPr="00282789">
        <w:rPr>
          <w:rFonts w:asciiTheme="minorHAnsi" w:hAnsiTheme="minorHAnsi"/>
          <w:lang w:val="en-US"/>
        </w:rPr>
        <w:t xml:space="preserve"> </w:t>
      </w:r>
      <m:oMath>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oMath>
      <w:r w:rsidR="00D52FC4" w:rsidRPr="00282789">
        <w:rPr>
          <w:rFonts w:asciiTheme="minorHAnsi" w:hAnsiTheme="minorHAnsi"/>
          <w:lang w:val="en-US"/>
        </w:rPr>
        <w:t xml:space="preserve"> </w:t>
      </w:r>
      <w:r w:rsidR="00797A97" w:rsidRPr="00282789">
        <w:rPr>
          <w:rFonts w:asciiTheme="minorHAnsi" w:hAnsiTheme="minorHAnsi"/>
          <w:lang w:val="en-US"/>
        </w:rPr>
        <w:t xml:space="preserve">was </w:t>
      </w:r>
      <w:r w:rsidR="00D52FC4" w:rsidRPr="00282789">
        <w:rPr>
          <w:rFonts w:asciiTheme="minorHAnsi" w:hAnsiTheme="minorHAnsi"/>
          <w:lang w:val="en-US"/>
        </w:rPr>
        <w:t xml:space="preserve">centered </w:t>
      </w:r>
      <w:r w:rsidR="003E75D2" w:rsidRPr="00282789">
        <w:rPr>
          <w:rFonts w:asciiTheme="minorHAnsi" w:hAnsiTheme="minorHAnsi"/>
          <w:lang w:val="en-US"/>
        </w:rPr>
        <w:t>on</w:t>
      </w:r>
      <w:r w:rsidR="00D52FC4" w:rsidRPr="00282789">
        <w:rPr>
          <w:rFonts w:asciiTheme="minorHAnsi" w:hAnsiTheme="minorHAnsi"/>
          <w:lang w:val="en-US"/>
        </w:rPr>
        <w:t xml:space="preserve"> the true value </w:t>
      </w:r>
      <w:ins w:id="192" w:author="Peter Sørensen" w:date="2016-04-25T08:54:00Z">
        <w:r w:rsidR="00282789" w:rsidRPr="00282789">
          <w:rPr>
            <w:rFonts w:asciiTheme="minorHAnsi" w:hAnsiTheme="minorHAnsi"/>
            <w:lang w:val="en-US"/>
          </w:rPr>
          <w:t xml:space="preserve">at a lower level of dilution. However, </w:t>
        </w:r>
      </w:ins>
      <w:r w:rsidR="00D52FC4" w:rsidRPr="00282789">
        <w:rPr>
          <w:rFonts w:asciiTheme="minorHAnsi" w:hAnsiTheme="minorHAnsi"/>
          <w:lang w:val="en-US"/>
        </w:rPr>
        <w:t xml:space="preserve">the standard deviation increased from </w:t>
      </w:r>
      <w:r w:rsidR="00755535" w:rsidRPr="001A045E">
        <w:rPr>
          <w:rFonts w:asciiTheme="minorHAnsi" w:hAnsiTheme="minorHAnsi"/>
          <w:lang w:val="en-US"/>
        </w:rPr>
        <w:t xml:space="preserve">0.092 </w:t>
      </w:r>
      <w:r w:rsidR="00D52FC4" w:rsidRPr="001A045E">
        <w:rPr>
          <w:rFonts w:asciiTheme="minorHAnsi" w:hAnsiTheme="minorHAnsi"/>
          <w:lang w:val="en-US"/>
        </w:rPr>
        <w:t>to</w:t>
      </w:r>
      <w:r w:rsidR="005E3959" w:rsidRPr="001A045E">
        <w:rPr>
          <w:rFonts w:asciiTheme="minorHAnsi" w:hAnsiTheme="minorHAnsi"/>
          <w:lang w:val="en-US"/>
        </w:rPr>
        <w:t xml:space="preserve"> </w:t>
      </w:r>
      <w:r w:rsidR="00755535" w:rsidRPr="001A045E">
        <w:rPr>
          <w:rFonts w:asciiTheme="minorHAnsi" w:hAnsiTheme="minorHAnsi"/>
          <w:lang w:val="en-US"/>
        </w:rPr>
        <w:t>0.</w:t>
      </w:r>
      <w:ins w:id="193" w:author="Peter Sørensen" w:date="2016-04-25T11:12:00Z">
        <w:r w:rsidR="00F11722">
          <w:rPr>
            <w:rFonts w:asciiTheme="minorHAnsi" w:hAnsiTheme="minorHAnsi"/>
            <w:lang w:val="en-US"/>
          </w:rPr>
          <w:t>15</w:t>
        </w:r>
      </w:ins>
      <w:r w:rsidR="00D52FC4" w:rsidRPr="00DE39E8">
        <w:rPr>
          <w:rFonts w:asciiTheme="minorHAnsi" w:hAnsiTheme="minorHAnsi"/>
          <w:lang w:val="en-US"/>
        </w:rPr>
        <w:t xml:space="preserve"> </w:t>
      </w:r>
      <w:ins w:id="194" w:author="Peter Sørensen" w:date="2016-04-25T08:54:00Z">
        <w:r w:rsidR="00282789">
          <w:rPr>
            <w:rFonts w:asciiTheme="minorHAnsi" w:hAnsiTheme="minorHAnsi"/>
            <w:lang w:val="en-US"/>
          </w:rPr>
          <w:t>and we observed a downward bia</w:t>
        </w:r>
      </w:ins>
      <w:ins w:id="195" w:author="Peter Sørensen" w:date="2016-04-25T08:55:00Z">
        <w:r w:rsidR="00282789">
          <w:rPr>
            <w:rFonts w:asciiTheme="minorHAnsi" w:hAnsiTheme="minorHAnsi"/>
            <w:lang w:val="en-US"/>
          </w:rPr>
          <w:t xml:space="preserve">s </w:t>
        </w:r>
      </w:ins>
      <w:r w:rsidR="00D52FC4" w:rsidRPr="00DE39E8">
        <w:rPr>
          <w:rFonts w:asciiTheme="minorHAnsi" w:hAnsiTheme="minorHAnsi"/>
          <w:lang w:val="en-US"/>
        </w:rPr>
        <w:t xml:space="preserve">following dilution </w:t>
      </w:r>
      <w:r w:rsidR="00816EF8" w:rsidRPr="00DE39E8">
        <w:rPr>
          <w:rFonts w:asciiTheme="minorHAnsi" w:hAnsiTheme="minorHAnsi"/>
          <w:lang w:val="en-US"/>
        </w:rPr>
        <w:t>(</w:t>
      </w:r>
      <w:r w:rsidR="00D52FC4" w:rsidRPr="00DE39E8">
        <w:rPr>
          <w:rFonts w:asciiTheme="minorHAnsi" w:hAnsiTheme="minorHAnsi"/>
          <w:lang w:val="en-US"/>
        </w:rPr>
        <w:t>with 2</w:t>
      </w:r>
      <w:r w:rsidR="00D65809">
        <w:rPr>
          <w:rFonts w:asciiTheme="minorHAnsi" w:hAnsiTheme="minorHAnsi"/>
          <w:lang w:val="en-US"/>
        </w:rPr>
        <w:t>,</w:t>
      </w:r>
      <w:r w:rsidR="00D52FC4" w:rsidRPr="00DE39E8">
        <w:rPr>
          <w:rFonts w:asciiTheme="minorHAnsi" w:hAnsiTheme="minorHAnsi"/>
          <w:lang w:val="en-US"/>
        </w:rPr>
        <w:t xml:space="preserve">000 </w:t>
      </w:r>
      <w:r w:rsidR="00EA3DB2" w:rsidRPr="00DE39E8">
        <w:rPr>
          <w:rFonts w:asciiTheme="minorHAnsi" w:hAnsiTheme="minorHAnsi"/>
          <w:lang w:val="en-US"/>
        </w:rPr>
        <w:t>non-</w:t>
      </w:r>
      <w:r w:rsidR="00D52FC4" w:rsidRPr="00DE39E8">
        <w:rPr>
          <w:rFonts w:asciiTheme="minorHAnsi" w:hAnsiTheme="minorHAnsi"/>
          <w:lang w:val="en-US"/>
        </w:rPr>
        <w:t>causal SNPs</w:t>
      </w:r>
      <w:r w:rsidR="00816EF8" w:rsidRPr="00DE39E8">
        <w:rPr>
          <w:rFonts w:asciiTheme="minorHAnsi" w:hAnsiTheme="minorHAnsi"/>
          <w:lang w:val="en-US"/>
        </w:rPr>
        <w:t>)</w:t>
      </w:r>
      <w:r w:rsidR="00D52FC4" w:rsidRPr="00DE39E8">
        <w:rPr>
          <w:rFonts w:asciiTheme="minorHAnsi" w:hAnsiTheme="minorHAnsi"/>
          <w:lang w:val="en-US"/>
        </w:rPr>
        <w:t>. A similar pattern was observed for</w:t>
      </w:r>
      <m:oMath>
        <m:sSubSup>
          <m:sSubSupPr>
            <m:ctrlPr>
              <w:rPr>
                <w:rFonts w:ascii="Cambria Math" w:hAnsi="Cambria Math"/>
              </w:rPr>
            </m:ctrlPr>
          </m:sSubSupPr>
          <m:e>
            <m:r>
              <m:rPr>
                <m:sty m:val="p"/>
              </m:rPr>
              <w:rPr>
                <w:rFonts w:ascii="Cambria Math" w:hAnsi="Cambria Math" w:cs="Cambria Math"/>
                <w:noProof/>
                <w:lang w:val="en-US"/>
              </w:rPr>
              <m:t xml:space="preserve"> </m:t>
            </m:r>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r</m:t>
            </m:r>
          </m:sub>
          <m:sup>
            <m:r>
              <m:rPr>
                <m:sty m:val="p"/>
              </m:rPr>
              <w:rPr>
                <w:rFonts w:ascii="Cambria Math" w:hAnsi="Cambria Math"/>
                <w:noProof/>
                <w:lang w:val="en-US"/>
              </w:rPr>
              <m:t>2</m:t>
            </m:r>
          </m:sup>
        </m:sSubSup>
      </m:oMath>
      <w:r w:rsidR="00797A97" w:rsidRPr="00DE39E8">
        <w:rPr>
          <w:rFonts w:asciiTheme="minorHAnsi" w:hAnsiTheme="minorHAnsi"/>
          <w:lang w:val="en-US"/>
        </w:rPr>
        <w:t xml:space="preserve"> (</w:t>
      </w:r>
      <w:r w:rsidR="00797A97" w:rsidRPr="00D65809">
        <w:rPr>
          <w:rFonts w:asciiTheme="minorHAnsi" w:hAnsiTheme="minorHAnsi"/>
          <w:i/>
          <w:lang w:val="en-US"/>
        </w:rPr>
        <w:t>i.e</w:t>
      </w:r>
      <w:r w:rsidR="00797A97" w:rsidRPr="00DE39E8">
        <w:rPr>
          <w:rFonts w:asciiTheme="minorHAnsi" w:hAnsiTheme="minorHAnsi"/>
          <w:lang w:val="en-US"/>
        </w:rPr>
        <w:t>.</w:t>
      </w:r>
      <w:r w:rsidR="00D65809">
        <w:rPr>
          <w:rFonts w:asciiTheme="minorHAnsi" w:hAnsiTheme="minorHAnsi"/>
          <w:lang w:val="en-US"/>
        </w:rPr>
        <w:t>,</w:t>
      </w:r>
      <w:r w:rsidR="00797A97" w:rsidRPr="00DE39E8">
        <w:rPr>
          <w:rFonts w:asciiTheme="minorHAnsi" w:hAnsiTheme="minorHAnsi"/>
          <w:lang w:val="en-US"/>
        </w:rPr>
        <w:t xml:space="preserve"> </w:t>
      </w:r>
      <w:r w:rsidR="00EA3DB2" w:rsidRPr="00DE39E8">
        <w:rPr>
          <w:rFonts w:asciiTheme="minorHAnsi" w:hAnsiTheme="minorHAnsi"/>
          <w:lang w:val="en-US"/>
        </w:rPr>
        <w:t xml:space="preserve">the proportion of genomic variance </w:t>
      </w:r>
      <w:r w:rsidR="006535E9" w:rsidRPr="001D3E95">
        <w:rPr>
          <w:rFonts w:asciiTheme="minorHAnsi" w:hAnsiTheme="minorHAnsi"/>
          <w:lang w:val="en-US"/>
        </w:rPr>
        <w:t xml:space="preserve">captured </w:t>
      </w:r>
      <w:r w:rsidR="00EA3DB2" w:rsidRPr="00D33E1E">
        <w:rPr>
          <w:rFonts w:asciiTheme="minorHAnsi" w:hAnsiTheme="minorHAnsi"/>
          <w:lang w:val="en-US"/>
        </w:rPr>
        <w:t>by genetic markers not in</w:t>
      </w:r>
      <w:r w:rsidR="006535E9" w:rsidRPr="00D33E1E">
        <w:rPr>
          <w:rFonts w:asciiTheme="minorHAnsi" w:hAnsiTheme="minorHAnsi"/>
          <w:lang w:val="en-US"/>
        </w:rPr>
        <w:t>cluded</w:t>
      </w:r>
      <w:r w:rsidR="00EA3DB2" w:rsidRPr="00D33E1E">
        <w:rPr>
          <w:rFonts w:asciiTheme="minorHAnsi" w:hAnsiTheme="minorHAnsi"/>
          <w:lang w:val="en-US"/>
        </w:rPr>
        <w:t xml:space="preserve"> </w:t>
      </w:r>
      <w:r w:rsidR="006535E9" w:rsidRPr="00CF39A4">
        <w:rPr>
          <w:rFonts w:asciiTheme="minorHAnsi" w:hAnsiTheme="minorHAnsi"/>
          <w:lang w:val="en-US"/>
        </w:rPr>
        <w:t xml:space="preserve">in </w:t>
      </w:r>
      <w:r w:rsidR="00EA3DB2" w:rsidRPr="00B63FCC">
        <w:rPr>
          <w:rFonts w:asciiTheme="minorHAnsi" w:hAnsiTheme="minorHAnsi"/>
          <w:lang w:val="en-US"/>
        </w:rPr>
        <w:t>the genomic feature</w:t>
      </w:r>
      <w:r w:rsidR="00797A97" w:rsidRPr="00DE39E8">
        <w:rPr>
          <w:rFonts w:asciiTheme="minorHAnsi" w:hAnsiTheme="minorHAnsi"/>
          <w:lang w:val="en-US"/>
        </w:rPr>
        <w:t>)</w:t>
      </w:r>
      <w:ins w:id="196" w:author="Peter Sørensen" w:date="2016-04-25T08:56:00Z">
        <w:r w:rsidR="00282789">
          <w:rPr>
            <w:rFonts w:asciiTheme="minorHAnsi" w:hAnsiTheme="minorHAnsi"/>
            <w:lang w:val="en-US"/>
          </w:rPr>
          <w:t xml:space="preserve"> except that the estima</w:t>
        </w:r>
      </w:ins>
      <w:ins w:id="197" w:author="Peter Sørensen" w:date="2016-04-25T08:57:00Z">
        <w:r w:rsidR="00282789">
          <w:rPr>
            <w:rFonts w:asciiTheme="minorHAnsi" w:hAnsiTheme="minorHAnsi"/>
            <w:lang w:val="en-US"/>
          </w:rPr>
          <w:t>t</w:t>
        </w:r>
      </w:ins>
      <w:ins w:id="198" w:author="Peter Sørensen" w:date="2016-04-25T08:56:00Z">
        <w:r w:rsidR="00282789">
          <w:rPr>
            <w:rFonts w:asciiTheme="minorHAnsi" w:hAnsiTheme="minorHAnsi"/>
            <w:lang w:val="en-US"/>
          </w:rPr>
          <w:t xml:space="preserve">es </w:t>
        </w:r>
      </w:ins>
      <w:ins w:id="199" w:author="Peter Sørensen" w:date="2016-04-25T08:57:00Z">
        <w:r w:rsidR="00282789">
          <w:rPr>
            <w:rFonts w:asciiTheme="minorHAnsi" w:hAnsiTheme="minorHAnsi"/>
            <w:lang w:val="en-US"/>
          </w:rPr>
          <w:t>tended to be biased upwards</w:t>
        </w:r>
      </w:ins>
      <w:r w:rsidR="00EA3DB2" w:rsidRPr="00DE39E8">
        <w:rPr>
          <w:rFonts w:asciiTheme="minorHAnsi" w:hAnsiTheme="minorHAnsi"/>
          <w:lang w:val="en-US"/>
        </w:rPr>
        <w:t>.</w:t>
      </w:r>
      <w:r w:rsidR="000E1DB3" w:rsidRPr="00DE39E8">
        <w:rPr>
          <w:rFonts w:asciiTheme="minorHAnsi" w:hAnsiTheme="minorHAnsi"/>
          <w:lang w:val="en-US"/>
        </w:rPr>
        <w:t xml:space="preserve"> </w:t>
      </w:r>
    </w:p>
    <w:p w14:paraId="78D68D22" w14:textId="77777777" w:rsidR="00FE2180" w:rsidRPr="00DE39E8" w:rsidRDefault="00FE2180" w:rsidP="00B83870">
      <w:pPr>
        <w:spacing w:line="480" w:lineRule="auto"/>
        <w:rPr>
          <w:rFonts w:asciiTheme="minorHAnsi" w:hAnsiTheme="minorHAnsi"/>
          <w:lang w:val="en-GB"/>
        </w:rPr>
      </w:pPr>
    </w:p>
    <w:p w14:paraId="59F1403F" w14:textId="77777777" w:rsidR="008F496D" w:rsidRPr="00CF39A4" w:rsidRDefault="00B8643B" w:rsidP="00B83870">
      <w:pPr>
        <w:tabs>
          <w:tab w:val="center" w:pos="4800"/>
          <w:tab w:val="right" w:pos="9500"/>
        </w:tabs>
        <w:spacing w:line="480" w:lineRule="auto"/>
        <w:rPr>
          <w:rFonts w:asciiTheme="minorHAnsi" w:hAnsiTheme="minorHAnsi"/>
          <w:bCs/>
          <w:lang w:val="en-GB"/>
        </w:rPr>
      </w:pPr>
      <w:r w:rsidRPr="00DE39E8">
        <w:rPr>
          <w:rFonts w:asciiTheme="minorHAnsi" w:hAnsiTheme="minorHAnsi"/>
          <w:b/>
          <w:bCs/>
          <w:noProof/>
          <w:lang w:val="en-GB"/>
        </w:rPr>
        <w:t>Predictive ability</w:t>
      </w:r>
      <w:r w:rsidR="00B83870">
        <w:rPr>
          <w:rFonts w:asciiTheme="minorHAnsi" w:hAnsiTheme="minorHAnsi"/>
          <w:b/>
          <w:bCs/>
          <w:noProof/>
          <w:lang w:val="en-GB"/>
        </w:rPr>
        <w:t xml:space="preserve">: </w:t>
      </w:r>
      <w:r w:rsidR="0027254B" w:rsidRPr="00DE39E8">
        <w:rPr>
          <w:rFonts w:asciiTheme="minorHAnsi" w:hAnsiTheme="minorHAnsi"/>
          <w:bCs/>
          <w:lang w:val="en-GB"/>
        </w:rPr>
        <w:t xml:space="preserve">GFBLUP had higher predictive </w:t>
      </w:r>
      <w:r w:rsidR="00712D15">
        <w:rPr>
          <w:rFonts w:asciiTheme="minorHAnsi" w:hAnsiTheme="minorHAnsi"/>
          <w:bCs/>
          <w:lang w:val="en-GB"/>
        </w:rPr>
        <w:t>ability</w:t>
      </w:r>
      <w:r w:rsidR="00901563" w:rsidRPr="00DE39E8">
        <w:rPr>
          <w:rFonts w:asciiTheme="minorHAnsi" w:hAnsiTheme="minorHAnsi"/>
          <w:bCs/>
          <w:lang w:val="en-GB"/>
        </w:rPr>
        <w:t xml:space="preserve"> (up to 0.</w:t>
      </w:r>
      <w:r w:rsidR="00EB3B08" w:rsidRPr="00DE39E8">
        <w:rPr>
          <w:rFonts w:asciiTheme="minorHAnsi" w:hAnsiTheme="minorHAnsi"/>
          <w:bCs/>
          <w:lang w:val="en-GB"/>
        </w:rPr>
        <w:t>62</w:t>
      </w:r>
      <w:r w:rsidR="00901563" w:rsidRPr="00DE39E8">
        <w:rPr>
          <w:rFonts w:asciiTheme="minorHAnsi" w:hAnsiTheme="minorHAnsi"/>
          <w:bCs/>
          <w:lang w:val="en-GB"/>
        </w:rPr>
        <w:t>)</w:t>
      </w:r>
      <w:r w:rsidR="00071BE3" w:rsidRPr="00DE39E8">
        <w:rPr>
          <w:rFonts w:asciiTheme="minorHAnsi" w:hAnsiTheme="minorHAnsi"/>
          <w:bCs/>
          <w:lang w:val="en-GB"/>
        </w:rPr>
        <w:t xml:space="preserve"> </w:t>
      </w:r>
      <w:r w:rsidR="00D65809">
        <w:rPr>
          <w:rFonts w:asciiTheme="minorHAnsi" w:hAnsiTheme="minorHAnsi"/>
          <w:bCs/>
          <w:lang w:val="en-GB"/>
        </w:rPr>
        <w:t xml:space="preserve">than </w:t>
      </w:r>
      <w:r w:rsidR="0027254B" w:rsidRPr="00DE39E8">
        <w:rPr>
          <w:rFonts w:asciiTheme="minorHAnsi" w:hAnsiTheme="minorHAnsi"/>
          <w:bCs/>
          <w:lang w:val="en-GB"/>
        </w:rPr>
        <w:t>GBLUP</w:t>
      </w:r>
      <w:r w:rsidR="007C3117">
        <w:rPr>
          <w:rFonts w:asciiTheme="minorHAnsi" w:hAnsiTheme="minorHAnsi"/>
          <w:bCs/>
          <w:lang w:val="en-GB"/>
        </w:rPr>
        <w:t xml:space="preserve"> (0.32 in all scenarios)</w:t>
      </w:r>
      <w:r w:rsidR="00FE2180" w:rsidRPr="00DE39E8">
        <w:rPr>
          <w:rFonts w:asciiTheme="minorHAnsi" w:hAnsiTheme="minorHAnsi"/>
          <w:bCs/>
          <w:lang w:val="en-GB"/>
        </w:rPr>
        <w:t>,</w:t>
      </w:r>
      <w:r w:rsidR="0027254B" w:rsidRPr="00DE39E8">
        <w:rPr>
          <w:rFonts w:asciiTheme="minorHAnsi" w:hAnsiTheme="minorHAnsi"/>
          <w:bCs/>
          <w:lang w:val="en-GB"/>
        </w:rPr>
        <w:t xml:space="preserve"> </w:t>
      </w:r>
      <w:r w:rsidR="00D65809">
        <w:rPr>
          <w:rFonts w:asciiTheme="minorHAnsi" w:hAnsiTheme="minorHAnsi"/>
          <w:bCs/>
          <w:lang w:val="en-GB"/>
        </w:rPr>
        <w:t xml:space="preserve">provided </w:t>
      </w:r>
      <w:r w:rsidR="0027254B" w:rsidRPr="00DE39E8">
        <w:rPr>
          <w:rFonts w:asciiTheme="minorHAnsi" w:hAnsiTheme="minorHAnsi"/>
          <w:bCs/>
          <w:lang w:val="en-GB"/>
        </w:rPr>
        <w:t xml:space="preserve">the proportion of the genomic variance explained by </w:t>
      </w:r>
      <w:r w:rsidR="00D65809">
        <w:rPr>
          <w:rFonts w:asciiTheme="minorHAnsi" w:hAnsiTheme="minorHAnsi"/>
          <w:bCs/>
          <w:lang w:val="en-GB"/>
        </w:rPr>
        <w:t xml:space="preserve">the </w:t>
      </w:r>
      <w:r w:rsidR="0027254B" w:rsidRPr="00DE39E8">
        <w:rPr>
          <w:rFonts w:asciiTheme="minorHAnsi" w:hAnsiTheme="minorHAnsi"/>
          <w:bCs/>
          <w:lang w:val="en-GB"/>
        </w:rPr>
        <w:t xml:space="preserve">genomic feature was high, </w:t>
      </w:r>
      <w:r w:rsidR="00FE2180" w:rsidRPr="00DE39E8">
        <w:rPr>
          <w:rFonts w:asciiTheme="minorHAnsi" w:hAnsiTheme="minorHAnsi"/>
          <w:bCs/>
          <w:lang w:val="en-GB"/>
        </w:rPr>
        <w:t xml:space="preserve">with </w:t>
      </w:r>
      <w:r w:rsidR="0027254B" w:rsidRPr="00DE39E8">
        <w:rPr>
          <w:rFonts w:asciiTheme="minorHAnsi" w:hAnsiTheme="minorHAnsi"/>
          <w:bCs/>
          <w:lang w:val="en-GB"/>
        </w:rPr>
        <w:t>few non-causal SNPs included</w:t>
      </w:r>
      <w:r w:rsidR="007A401C" w:rsidRPr="00DE39E8">
        <w:rPr>
          <w:rFonts w:asciiTheme="minorHAnsi" w:hAnsiTheme="minorHAnsi"/>
          <w:bCs/>
          <w:lang w:val="en-GB"/>
        </w:rPr>
        <w:t xml:space="preserve"> (Figure </w:t>
      </w:r>
      <w:r w:rsidR="002D561A" w:rsidRPr="00DE39E8">
        <w:rPr>
          <w:rFonts w:asciiTheme="minorHAnsi" w:hAnsiTheme="minorHAnsi"/>
          <w:bCs/>
          <w:lang w:val="en-GB"/>
        </w:rPr>
        <w:t>2</w:t>
      </w:r>
      <w:r w:rsidR="007A401C" w:rsidRPr="00DE39E8">
        <w:rPr>
          <w:rFonts w:asciiTheme="minorHAnsi" w:hAnsiTheme="minorHAnsi"/>
          <w:bCs/>
          <w:lang w:val="en-GB"/>
        </w:rPr>
        <w:t>)</w:t>
      </w:r>
      <w:r w:rsidR="0027254B" w:rsidRPr="00DE39E8">
        <w:rPr>
          <w:rFonts w:asciiTheme="minorHAnsi" w:hAnsiTheme="minorHAnsi"/>
          <w:bCs/>
          <w:lang w:val="en-GB"/>
        </w:rPr>
        <w:t>.</w:t>
      </w:r>
      <w:r w:rsidR="00B7054D" w:rsidRPr="00DE39E8">
        <w:rPr>
          <w:rFonts w:asciiTheme="minorHAnsi" w:hAnsiTheme="minorHAnsi"/>
          <w:bCs/>
          <w:lang w:val="en-GB"/>
        </w:rPr>
        <w:t xml:space="preserve"> </w:t>
      </w:r>
      <w:r w:rsidR="00D65809">
        <w:rPr>
          <w:rFonts w:asciiTheme="minorHAnsi" w:hAnsiTheme="minorHAnsi"/>
          <w:bCs/>
          <w:lang w:val="en-GB"/>
        </w:rPr>
        <w:t>The p</w:t>
      </w:r>
      <w:r w:rsidR="00A36339" w:rsidRPr="00DE39E8">
        <w:rPr>
          <w:rFonts w:asciiTheme="minorHAnsi" w:hAnsiTheme="minorHAnsi"/>
          <w:lang w:val="en-US"/>
        </w:rPr>
        <w:t xml:space="preserve">redictive ability </w:t>
      </w:r>
      <w:r w:rsidRPr="00DE39E8">
        <w:rPr>
          <w:rFonts w:asciiTheme="minorHAnsi" w:hAnsiTheme="minorHAnsi"/>
          <w:lang w:val="en-US"/>
        </w:rPr>
        <w:t xml:space="preserve">of the GFBLUP model </w:t>
      </w:r>
      <w:r w:rsidR="00A36339" w:rsidRPr="00DE39E8">
        <w:rPr>
          <w:rFonts w:asciiTheme="minorHAnsi" w:hAnsiTheme="minorHAnsi"/>
          <w:lang w:val="en-US"/>
        </w:rPr>
        <w:t xml:space="preserve">is positively correlated with the proportion of genomic variance explained by the genomic feature, and negatively correlated with </w:t>
      </w:r>
      <w:r w:rsidR="00D0642D" w:rsidRPr="00DE39E8">
        <w:rPr>
          <w:rFonts w:asciiTheme="minorHAnsi" w:hAnsiTheme="minorHAnsi"/>
          <w:lang w:val="en-US"/>
        </w:rPr>
        <w:t>increased dilution</w:t>
      </w:r>
      <w:r w:rsidR="00A36339" w:rsidRPr="00DE39E8">
        <w:rPr>
          <w:rFonts w:asciiTheme="minorHAnsi" w:hAnsiTheme="minorHAnsi"/>
          <w:lang w:val="en-US"/>
        </w:rPr>
        <w:t xml:space="preserve"> (Figure </w:t>
      </w:r>
      <w:r w:rsidR="002D561A" w:rsidRPr="00DE39E8">
        <w:rPr>
          <w:rFonts w:asciiTheme="minorHAnsi" w:hAnsiTheme="minorHAnsi"/>
          <w:lang w:val="en-US"/>
        </w:rPr>
        <w:t>2</w:t>
      </w:r>
      <w:r w:rsidR="00A36339" w:rsidRPr="00DE39E8">
        <w:rPr>
          <w:rFonts w:asciiTheme="minorHAnsi" w:hAnsiTheme="minorHAnsi"/>
          <w:lang w:val="en-US"/>
        </w:rPr>
        <w:t>).</w:t>
      </w:r>
      <w:r w:rsidR="00BB04D0" w:rsidRPr="00DE39E8">
        <w:rPr>
          <w:rFonts w:asciiTheme="minorHAnsi" w:hAnsiTheme="minorHAnsi"/>
          <w:lang w:val="en-US"/>
        </w:rPr>
        <w:t xml:space="preserve"> </w:t>
      </w:r>
      <w:r w:rsidR="0043175D">
        <w:rPr>
          <w:rFonts w:asciiTheme="minorHAnsi" w:hAnsiTheme="minorHAnsi"/>
          <w:lang w:val="en-US"/>
        </w:rPr>
        <w:t xml:space="preserve">Our results for </w:t>
      </w:r>
      <w:r w:rsidR="0043175D" w:rsidRPr="00DE39E8">
        <w:rPr>
          <w:rFonts w:asciiTheme="minorHAnsi" w:hAnsiTheme="minorHAnsi"/>
          <w:lang w:val="en-US"/>
        </w:rPr>
        <w:t>a genomic heritability of 50%</w:t>
      </w:r>
      <w:r w:rsidR="0043175D">
        <w:rPr>
          <w:rFonts w:asciiTheme="minorHAnsi" w:hAnsiTheme="minorHAnsi"/>
          <w:lang w:val="en-US"/>
        </w:rPr>
        <w:t xml:space="preserve"> </w:t>
      </w:r>
      <w:r w:rsidR="00B37DDF" w:rsidRPr="00DE39E8">
        <w:rPr>
          <w:rFonts w:asciiTheme="minorHAnsi" w:hAnsiTheme="minorHAnsi"/>
          <w:lang w:val="en-US"/>
        </w:rPr>
        <w:t xml:space="preserve">illustrate </w:t>
      </w:r>
      <w:r w:rsidR="00C768F0" w:rsidRPr="00DE39E8">
        <w:rPr>
          <w:rFonts w:asciiTheme="minorHAnsi" w:hAnsiTheme="minorHAnsi"/>
          <w:lang w:val="en-US"/>
        </w:rPr>
        <w:t xml:space="preserve">the </w:t>
      </w:r>
      <w:r w:rsidR="00B37DDF" w:rsidRPr="00DE39E8">
        <w:rPr>
          <w:rFonts w:asciiTheme="minorHAnsi" w:hAnsiTheme="minorHAnsi"/>
          <w:lang w:val="en-US"/>
        </w:rPr>
        <w:t xml:space="preserve">general patterns observed across the different </w:t>
      </w:r>
      <w:r w:rsidR="008F4B05" w:rsidRPr="00DE39E8">
        <w:rPr>
          <w:rFonts w:asciiTheme="minorHAnsi" w:hAnsiTheme="minorHAnsi"/>
          <w:lang w:val="en-US"/>
        </w:rPr>
        <w:t xml:space="preserve">simulation </w:t>
      </w:r>
      <w:r w:rsidR="00B37DDF" w:rsidRPr="00DE39E8">
        <w:rPr>
          <w:rFonts w:asciiTheme="minorHAnsi" w:hAnsiTheme="minorHAnsi"/>
          <w:lang w:val="en-US"/>
        </w:rPr>
        <w:t>scenarios</w:t>
      </w:r>
      <w:r w:rsidR="00BB04D0" w:rsidRPr="00DE39E8">
        <w:rPr>
          <w:rFonts w:asciiTheme="minorHAnsi" w:hAnsiTheme="minorHAnsi"/>
          <w:lang w:val="en-US"/>
        </w:rPr>
        <w:t xml:space="preserve">. </w:t>
      </w:r>
      <w:r w:rsidR="002110D1" w:rsidRPr="00E04377">
        <w:rPr>
          <w:rFonts w:asciiTheme="minorHAnsi" w:hAnsiTheme="minorHAnsi"/>
          <w:lang w:val="en-US"/>
        </w:rPr>
        <w:t>When the feature explains 10% of the genomic variance, the predictive ability is 0.</w:t>
      </w:r>
      <w:r w:rsidR="00CB3D92" w:rsidRPr="00E04377">
        <w:rPr>
          <w:rFonts w:asciiTheme="minorHAnsi" w:hAnsiTheme="minorHAnsi"/>
          <w:lang w:val="en-US"/>
        </w:rPr>
        <w:t xml:space="preserve">34 </w:t>
      </w:r>
      <w:r w:rsidR="00B37DDF" w:rsidRPr="00E04377">
        <w:rPr>
          <w:rFonts w:asciiTheme="minorHAnsi" w:hAnsiTheme="minorHAnsi"/>
          <w:lang w:val="en-US"/>
        </w:rPr>
        <w:t>if there is no dilution</w:t>
      </w:r>
      <w:r w:rsidR="00BB04D0" w:rsidRPr="00E04377">
        <w:rPr>
          <w:rFonts w:asciiTheme="minorHAnsi" w:hAnsiTheme="minorHAnsi"/>
          <w:lang w:val="en-US"/>
        </w:rPr>
        <w:t>.</w:t>
      </w:r>
      <w:r w:rsidR="002110D1" w:rsidRPr="00E04377">
        <w:rPr>
          <w:rFonts w:asciiTheme="minorHAnsi" w:hAnsiTheme="minorHAnsi"/>
          <w:lang w:val="en-US"/>
        </w:rPr>
        <w:t xml:space="preserve"> Increasing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2110D1" w:rsidRPr="00E04377">
        <w:rPr>
          <w:rFonts w:asciiTheme="minorHAnsi" w:hAnsiTheme="minorHAnsi"/>
          <w:lang w:val="en-US"/>
        </w:rPr>
        <w:t xml:space="preserve"> from 0.2 to 0.3 to </w:t>
      </w:r>
      <w:r w:rsidR="00CB3D92" w:rsidRPr="00E04377">
        <w:rPr>
          <w:rFonts w:asciiTheme="minorHAnsi" w:hAnsiTheme="minorHAnsi"/>
          <w:lang w:val="en-US"/>
        </w:rPr>
        <w:t>0.5</w:t>
      </w:r>
      <w:r w:rsidR="002110D1" w:rsidRPr="00E04377">
        <w:rPr>
          <w:rFonts w:asciiTheme="minorHAnsi" w:hAnsiTheme="minorHAnsi"/>
          <w:lang w:val="en-US"/>
        </w:rPr>
        <w:t xml:space="preserve"> increases the predictive ability </w:t>
      </w:r>
      <w:r w:rsidR="00CB3D92" w:rsidRPr="00E04377">
        <w:rPr>
          <w:rFonts w:asciiTheme="minorHAnsi" w:hAnsiTheme="minorHAnsi"/>
          <w:lang w:val="en-US"/>
        </w:rPr>
        <w:t xml:space="preserve">from 0.42 to 0.46 </w:t>
      </w:r>
      <w:r w:rsidR="002110D1" w:rsidRPr="00E04377">
        <w:rPr>
          <w:rFonts w:asciiTheme="minorHAnsi" w:hAnsiTheme="minorHAnsi"/>
          <w:lang w:val="en-US"/>
        </w:rPr>
        <w:t>until a maximum of 0.6</w:t>
      </w:r>
      <w:r w:rsidR="00CB3D92" w:rsidRPr="00E04377">
        <w:rPr>
          <w:rFonts w:asciiTheme="minorHAnsi" w:hAnsiTheme="minorHAnsi"/>
          <w:lang w:val="en-US"/>
        </w:rPr>
        <w:t>2</w:t>
      </w:r>
      <w:r w:rsidR="00984AEE" w:rsidRPr="00E04377">
        <w:rPr>
          <w:rFonts w:asciiTheme="minorHAnsi" w:hAnsiTheme="minorHAnsi"/>
          <w:lang w:val="en-US"/>
        </w:rPr>
        <w:t xml:space="preserve"> </w:t>
      </w:r>
      <w:r w:rsidR="00700A95" w:rsidRPr="00E04377">
        <w:rPr>
          <w:rFonts w:asciiTheme="minorHAnsi" w:hAnsiTheme="minorHAnsi"/>
          <w:lang w:val="en-US"/>
        </w:rPr>
        <w:t>(</w:t>
      </w:r>
      <w:r w:rsidR="00984AEE" w:rsidRPr="00E04377">
        <w:rPr>
          <w:rFonts w:asciiTheme="minorHAnsi" w:hAnsiTheme="minorHAnsi"/>
          <w:lang w:val="en-US"/>
        </w:rPr>
        <w:t>tw</w:t>
      </w:r>
      <w:r w:rsidR="0043175D" w:rsidRPr="00E04377">
        <w:rPr>
          <w:rFonts w:asciiTheme="minorHAnsi" w:hAnsiTheme="minorHAnsi"/>
          <w:lang w:val="en-US"/>
        </w:rPr>
        <w:t>ice</w:t>
      </w:r>
      <w:r w:rsidR="00984AEE" w:rsidRPr="00E04377">
        <w:rPr>
          <w:rFonts w:asciiTheme="minorHAnsi" w:hAnsiTheme="minorHAnsi"/>
          <w:lang w:val="en-US"/>
        </w:rPr>
        <w:t xml:space="preserve"> the value obtained using GBLUP</w:t>
      </w:r>
      <w:r w:rsidR="00700A95" w:rsidRPr="00E04377">
        <w:rPr>
          <w:rFonts w:asciiTheme="minorHAnsi" w:hAnsiTheme="minorHAnsi"/>
          <w:lang w:val="en-US"/>
        </w:rPr>
        <w:t>)</w:t>
      </w:r>
      <w:r w:rsidR="00984AEE" w:rsidRPr="00E04377">
        <w:rPr>
          <w:rFonts w:asciiTheme="minorHAnsi" w:hAnsiTheme="minorHAnsi"/>
          <w:lang w:val="en-US"/>
        </w:rPr>
        <w:t xml:space="preserve">. </w:t>
      </w:r>
      <w:r w:rsidR="002110D1" w:rsidRPr="00E04377">
        <w:rPr>
          <w:rFonts w:asciiTheme="minorHAnsi" w:hAnsiTheme="minorHAnsi"/>
          <w:lang w:val="en-US"/>
        </w:rPr>
        <w:t xml:space="preserve">The first dilution, adding 100 non-causal SNPs, has the most prominent effect on predictive ability for all the tested </w:t>
      </w:r>
      <w:r w:rsidR="00D97695" w:rsidRPr="00E04377">
        <w:rPr>
          <w:rFonts w:asciiTheme="minorHAnsi" w:hAnsiTheme="minorHAnsi"/>
          <w:lang w:val="en-US"/>
        </w:rPr>
        <w:t>levels</w:t>
      </w:r>
      <w:r w:rsidR="002110D1" w:rsidRPr="00E04377">
        <w:rPr>
          <w:rFonts w:asciiTheme="minorHAnsi" w:hAnsiTheme="minorHAnsi"/>
          <w:lang w:val="en-US"/>
        </w:rPr>
        <w:t xml:space="preserve"> of</w:t>
      </w:r>
      <w:r w:rsidR="0043175D" w:rsidRPr="00E04377">
        <w:rPr>
          <w:rFonts w:asciiTheme="minorHAnsi" w:hAnsiTheme="minorHAnsi"/>
          <w:lang w:val="en-US"/>
        </w:rPr>
        <w:t xml:space="preserve"> </w:t>
      </w:r>
      <m:oMath>
        <m:sSubSup>
          <m:sSubSupPr>
            <m:ctrlPr>
              <w:rPr>
                <w:rFonts w:ascii="Cambria Math" w:hAnsi="Cambria Math"/>
              </w:rPr>
            </m:ctrlPr>
          </m:sSubSupPr>
          <m:e>
            <m:r>
              <w:rPr>
                <w:rFonts w:ascii="Cambria Math" w:hAnsi="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2110D1" w:rsidRPr="00E04377">
        <w:rPr>
          <w:rFonts w:asciiTheme="minorHAnsi" w:hAnsiTheme="minorHAnsi"/>
          <w:lang w:val="en-US"/>
        </w:rPr>
        <w:t xml:space="preserve">. </w:t>
      </w:r>
      <w:r w:rsidR="00B37DDF" w:rsidRPr="00E04377">
        <w:rPr>
          <w:rFonts w:asciiTheme="minorHAnsi" w:hAnsiTheme="minorHAnsi"/>
          <w:lang w:val="en-US"/>
        </w:rPr>
        <w:t>T</w:t>
      </w:r>
      <w:r w:rsidR="00B37DDF" w:rsidRPr="00DE39E8">
        <w:rPr>
          <w:rFonts w:asciiTheme="minorHAnsi" w:hAnsiTheme="minorHAnsi"/>
          <w:lang w:val="en-US"/>
        </w:rPr>
        <w:t xml:space="preserve">hereafter </w:t>
      </w:r>
      <w:r w:rsidR="00984AEE" w:rsidRPr="001D3E95">
        <w:rPr>
          <w:rFonts w:asciiTheme="minorHAnsi" w:hAnsiTheme="minorHAnsi"/>
          <w:lang w:val="en-US"/>
        </w:rPr>
        <w:t>predictive ability</w:t>
      </w:r>
      <w:r w:rsidR="00B37DDF" w:rsidRPr="00D33E1E">
        <w:rPr>
          <w:rFonts w:asciiTheme="minorHAnsi" w:hAnsiTheme="minorHAnsi"/>
          <w:lang w:val="en-US"/>
        </w:rPr>
        <w:t xml:space="preserve"> </w:t>
      </w:r>
      <w:r w:rsidR="00D97695" w:rsidRPr="00D33E1E">
        <w:rPr>
          <w:rFonts w:asciiTheme="minorHAnsi" w:hAnsiTheme="minorHAnsi"/>
          <w:lang w:val="en-US"/>
        </w:rPr>
        <w:t xml:space="preserve">of </w:t>
      </w:r>
      <w:r w:rsidR="00700A95" w:rsidRPr="00D33E1E">
        <w:rPr>
          <w:rFonts w:asciiTheme="minorHAnsi" w:hAnsiTheme="minorHAnsi"/>
          <w:lang w:val="en-US"/>
        </w:rPr>
        <w:t xml:space="preserve">the </w:t>
      </w:r>
      <w:r w:rsidR="00D97695" w:rsidRPr="00CF39A4">
        <w:rPr>
          <w:rFonts w:asciiTheme="minorHAnsi" w:hAnsiTheme="minorHAnsi"/>
          <w:lang w:val="en-US"/>
        </w:rPr>
        <w:t xml:space="preserve">GFBLUP </w:t>
      </w:r>
      <w:r w:rsidR="00700A95" w:rsidRPr="00B63FCC">
        <w:rPr>
          <w:rFonts w:asciiTheme="minorHAnsi" w:hAnsiTheme="minorHAnsi"/>
          <w:lang w:val="en-US"/>
        </w:rPr>
        <w:t xml:space="preserve">model </w:t>
      </w:r>
      <w:r w:rsidR="00D97695" w:rsidRPr="00DE39E8">
        <w:rPr>
          <w:rFonts w:asciiTheme="minorHAnsi" w:hAnsiTheme="minorHAnsi"/>
          <w:lang w:val="en-US"/>
        </w:rPr>
        <w:t>rapidly declines towards th</w:t>
      </w:r>
      <w:r w:rsidR="00984AEE" w:rsidRPr="00DE39E8">
        <w:rPr>
          <w:rFonts w:asciiTheme="minorHAnsi" w:hAnsiTheme="minorHAnsi"/>
          <w:lang w:val="en-US"/>
        </w:rPr>
        <w:t>e</w:t>
      </w:r>
      <w:r w:rsidR="00D97695" w:rsidRPr="00DE39E8">
        <w:rPr>
          <w:rFonts w:asciiTheme="minorHAnsi" w:hAnsiTheme="minorHAnsi"/>
          <w:lang w:val="en-US"/>
        </w:rPr>
        <w:t xml:space="preserve"> </w:t>
      </w:r>
      <w:r w:rsidR="00984AEE" w:rsidRPr="00DE39E8">
        <w:rPr>
          <w:rFonts w:asciiTheme="minorHAnsi" w:hAnsiTheme="minorHAnsi"/>
          <w:lang w:val="en-US"/>
        </w:rPr>
        <w:t xml:space="preserve">predictive ability obtained </w:t>
      </w:r>
      <w:r w:rsidR="00D97695" w:rsidRPr="00DE39E8">
        <w:rPr>
          <w:rFonts w:asciiTheme="minorHAnsi" w:hAnsiTheme="minorHAnsi"/>
          <w:lang w:val="en-US"/>
        </w:rPr>
        <w:t>using</w:t>
      </w:r>
      <w:r w:rsidR="00180A8E" w:rsidRPr="00DE39E8">
        <w:rPr>
          <w:rFonts w:asciiTheme="minorHAnsi" w:hAnsiTheme="minorHAnsi"/>
          <w:lang w:val="en-US"/>
        </w:rPr>
        <w:t xml:space="preserve"> the</w:t>
      </w:r>
      <w:r w:rsidR="00D97695" w:rsidRPr="00DE39E8">
        <w:rPr>
          <w:rFonts w:asciiTheme="minorHAnsi" w:hAnsiTheme="minorHAnsi"/>
          <w:lang w:val="en-US"/>
        </w:rPr>
        <w:t xml:space="preserve"> GBLUP</w:t>
      </w:r>
      <w:r w:rsidR="00700A95" w:rsidRPr="00DE39E8">
        <w:rPr>
          <w:rFonts w:asciiTheme="minorHAnsi" w:hAnsiTheme="minorHAnsi"/>
          <w:lang w:val="en-US"/>
        </w:rPr>
        <w:t xml:space="preserve"> model</w:t>
      </w:r>
      <w:r w:rsidR="00984AEE" w:rsidRPr="00DE39E8">
        <w:rPr>
          <w:rFonts w:asciiTheme="minorHAnsi" w:hAnsiTheme="minorHAnsi"/>
          <w:lang w:val="en-US"/>
        </w:rPr>
        <w:t>.</w:t>
      </w:r>
      <w:r w:rsidR="00591247" w:rsidRPr="00DE39E8">
        <w:rPr>
          <w:rFonts w:asciiTheme="minorHAnsi" w:hAnsiTheme="minorHAnsi"/>
          <w:lang w:val="en-US"/>
        </w:rPr>
        <w:t xml:space="preserve"> </w:t>
      </w:r>
      <w:r w:rsidR="0043175D">
        <w:rPr>
          <w:rFonts w:asciiTheme="minorHAnsi" w:hAnsiTheme="minorHAnsi"/>
          <w:lang w:val="en-US"/>
        </w:rPr>
        <w:t xml:space="preserve">The predictive ability </w:t>
      </w:r>
      <w:r w:rsidR="003A7A1F" w:rsidRPr="00DE39E8">
        <w:rPr>
          <w:rFonts w:asciiTheme="minorHAnsi" w:hAnsiTheme="minorHAnsi"/>
          <w:bCs/>
          <w:lang w:val="en-US"/>
        </w:rPr>
        <w:t xml:space="preserve">was slightly higher if causal SNPs in the genomic feature were clustered in smaller </w:t>
      </w:r>
      <w:r w:rsidR="00B06DFD">
        <w:rPr>
          <w:rFonts w:asciiTheme="minorHAnsi" w:hAnsiTheme="minorHAnsi"/>
          <w:bCs/>
          <w:lang w:val="en-US"/>
        </w:rPr>
        <w:t xml:space="preserve">genome </w:t>
      </w:r>
      <w:r w:rsidR="003A7A1F" w:rsidRPr="00DE39E8">
        <w:rPr>
          <w:rFonts w:asciiTheme="minorHAnsi" w:hAnsiTheme="minorHAnsi"/>
          <w:bCs/>
          <w:lang w:val="en-US"/>
        </w:rPr>
        <w:t xml:space="preserve">regions </w:t>
      </w:r>
      <w:r w:rsidR="0043175D">
        <w:rPr>
          <w:rFonts w:asciiTheme="minorHAnsi" w:hAnsiTheme="minorHAnsi"/>
          <w:bCs/>
          <w:lang w:val="en-US"/>
        </w:rPr>
        <w:t xml:space="preserve">rather than </w:t>
      </w:r>
      <w:r w:rsidR="003A7A1F" w:rsidRPr="00DE39E8">
        <w:rPr>
          <w:rFonts w:asciiTheme="minorHAnsi" w:hAnsiTheme="minorHAnsi"/>
          <w:bCs/>
          <w:lang w:val="en-US"/>
        </w:rPr>
        <w:t xml:space="preserve">distributed randomly </w:t>
      </w:r>
      <w:r w:rsidR="0043175D">
        <w:rPr>
          <w:rFonts w:asciiTheme="minorHAnsi" w:hAnsiTheme="minorHAnsi"/>
          <w:bCs/>
          <w:lang w:val="en-US"/>
        </w:rPr>
        <w:t>across</w:t>
      </w:r>
      <w:r w:rsidR="003A7A1F" w:rsidRPr="00DE39E8">
        <w:rPr>
          <w:rFonts w:asciiTheme="minorHAnsi" w:hAnsiTheme="minorHAnsi"/>
          <w:bCs/>
          <w:lang w:val="en-US"/>
        </w:rPr>
        <w:t xml:space="preserve"> the genome.</w:t>
      </w:r>
      <w:r w:rsidR="003A7A1F" w:rsidRPr="00DE39E8">
        <w:rPr>
          <w:rFonts w:asciiTheme="minorHAnsi" w:hAnsiTheme="minorHAnsi"/>
          <w:bCs/>
          <w:lang w:val="en-GB"/>
        </w:rPr>
        <w:t xml:space="preserve"> </w:t>
      </w:r>
      <w:r w:rsidR="00712D15">
        <w:rPr>
          <w:rFonts w:asciiTheme="minorHAnsi" w:hAnsiTheme="minorHAnsi"/>
          <w:bCs/>
          <w:lang w:val="en-GB"/>
        </w:rPr>
        <w:t>For both models</w:t>
      </w:r>
      <w:r w:rsidR="0043175D">
        <w:rPr>
          <w:rFonts w:asciiTheme="minorHAnsi" w:hAnsiTheme="minorHAnsi"/>
          <w:bCs/>
          <w:lang w:val="en-GB"/>
        </w:rPr>
        <w:t>,</w:t>
      </w:r>
      <w:r w:rsidR="00712D15">
        <w:rPr>
          <w:rFonts w:asciiTheme="minorHAnsi" w:hAnsiTheme="minorHAnsi"/>
          <w:bCs/>
          <w:lang w:val="en-GB"/>
        </w:rPr>
        <w:t xml:space="preserve"> </w:t>
      </w:r>
      <w:r w:rsidR="00712D15">
        <w:rPr>
          <w:rFonts w:asciiTheme="minorHAnsi" w:hAnsiTheme="minorHAnsi"/>
          <w:lang w:val="en-US"/>
        </w:rPr>
        <w:t>predictive abilit</w:t>
      </w:r>
      <w:r w:rsidR="0043175D">
        <w:rPr>
          <w:rFonts w:asciiTheme="minorHAnsi" w:hAnsiTheme="minorHAnsi"/>
          <w:lang w:val="en-US"/>
        </w:rPr>
        <w:t>ies</w:t>
      </w:r>
      <w:r w:rsidR="00712D15" w:rsidRPr="00DE39E8">
        <w:rPr>
          <w:rFonts w:asciiTheme="minorHAnsi" w:hAnsiTheme="minorHAnsi"/>
          <w:lang w:val="en-US"/>
        </w:rPr>
        <w:t xml:space="preserve"> </w:t>
      </w:r>
      <w:r w:rsidR="00ED1118" w:rsidRPr="00DE39E8">
        <w:rPr>
          <w:rFonts w:asciiTheme="minorHAnsi" w:hAnsiTheme="minorHAnsi"/>
          <w:bCs/>
          <w:lang w:val="en-GB"/>
        </w:rPr>
        <w:t>were generally independent of the level of genomic heritability (</w:t>
      </w:r>
      <m:oMath>
        <m:sSup>
          <m:sSupPr>
            <m:ctrlPr>
              <w:rPr>
                <w:rFonts w:ascii="Cambria Math" w:hAnsi="Cambria Math" w:cs="Cambria Math"/>
                <w:i/>
                <w:noProof/>
                <w:lang w:val="en-US"/>
              </w:rPr>
            </m:ctrlPr>
          </m:sSupPr>
          <m:e>
            <m:r>
              <w:rPr>
                <w:rFonts w:ascii="Cambria Math" w:hAnsi="Cambria Math" w:cs="Cambria Math"/>
                <w:noProof/>
                <w:lang w:val="en-US"/>
              </w:rPr>
              <m:t>h</m:t>
            </m:r>
          </m:e>
          <m:sup>
            <m:r>
              <w:rPr>
                <w:rFonts w:ascii="Cambria Math" w:hAnsi="Cambria Math" w:cs="Cambria Math"/>
                <w:noProof/>
                <w:lang w:val="en-US"/>
              </w:rPr>
              <m:t>2</m:t>
            </m:r>
          </m:sup>
        </m:sSup>
      </m:oMath>
      <w:r w:rsidR="00ED1118" w:rsidRPr="00DE39E8">
        <w:rPr>
          <w:rFonts w:asciiTheme="minorHAnsi" w:hAnsiTheme="minorHAnsi"/>
          <w:lang w:val="en-US"/>
        </w:rPr>
        <w:t>=</w:t>
      </w:r>
      <w:r w:rsidR="00422006">
        <w:rPr>
          <w:rFonts w:asciiTheme="minorHAnsi" w:hAnsiTheme="minorHAnsi"/>
          <w:lang w:val="en-US"/>
        </w:rPr>
        <w:t xml:space="preserve"> </w:t>
      </w:r>
      <w:r w:rsidR="00ED1118" w:rsidRPr="00DE39E8">
        <w:rPr>
          <w:rFonts w:asciiTheme="minorHAnsi" w:hAnsiTheme="minorHAnsi"/>
          <w:lang w:val="en-US"/>
        </w:rPr>
        <w:t>0.1, 0.3 or 0.5</w:t>
      </w:r>
      <w:r w:rsidR="00ED1118" w:rsidRPr="001D3E95">
        <w:rPr>
          <w:rFonts w:asciiTheme="minorHAnsi" w:hAnsiTheme="minorHAnsi"/>
          <w:bCs/>
          <w:lang w:val="en-GB"/>
        </w:rPr>
        <w:t xml:space="preserve">) </w:t>
      </w:r>
      <w:r w:rsidR="00ED1118" w:rsidRPr="00D33E1E">
        <w:rPr>
          <w:rFonts w:asciiTheme="minorHAnsi" w:hAnsiTheme="minorHAnsi"/>
          <w:lang w:val="en-US"/>
        </w:rPr>
        <w:t>and the number of replicates within line (N</w:t>
      </w:r>
      <w:r w:rsidR="00ED1118" w:rsidRPr="00D33E1E">
        <w:rPr>
          <w:rFonts w:asciiTheme="minorHAnsi" w:hAnsiTheme="minorHAnsi"/>
          <w:vertAlign w:val="subscript"/>
          <w:lang w:val="en-US"/>
        </w:rPr>
        <w:t>rep</w:t>
      </w:r>
      <w:r w:rsidR="00ED1118" w:rsidRPr="00D33E1E">
        <w:rPr>
          <w:rFonts w:asciiTheme="minorHAnsi" w:hAnsiTheme="minorHAnsi"/>
          <w:lang w:val="en-US"/>
        </w:rPr>
        <w:t>=5, 10, or 50)</w:t>
      </w:r>
      <w:r w:rsidR="008F496D" w:rsidRPr="00CF39A4">
        <w:rPr>
          <w:rFonts w:asciiTheme="minorHAnsi" w:hAnsiTheme="minorHAnsi"/>
          <w:bCs/>
          <w:lang w:val="en-GB"/>
        </w:rPr>
        <w:t>.</w:t>
      </w:r>
    </w:p>
    <w:p w14:paraId="173A8423" w14:textId="77777777" w:rsidR="00101666" w:rsidRPr="00DE39E8" w:rsidRDefault="00101666" w:rsidP="00B83870">
      <w:pPr>
        <w:widowControl w:val="0"/>
        <w:autoSpaceDE w:val="0"/>
        <w:autoSpaceDN w:val="0"/>
        <w:adjustRightInd w:val="0"/>
        <w:spacing w:line="480" w:lineRule="auto"/>
        <w:rPr>
          <w:rFonts w:asciiTheme="minorHAnsi" w:hAnsiTheme="minorHAnsi"/>
          <w:bCs/>
          <w:lang w:val="en-GB"/>
        </w:rPr>
      </w:pPr>
    </w:p>
    <w:p w14:paraId="3AEBDEA0" w14:textId="4A88F723" w:rsidR="00F62A76" w:rsidRPr="00DE39E8" w:rsidRDefault="008F496D" w:rsidP="00B83870">
      <w:pPr>
        <w:tabs>
          <w:tab w:val="center" w:pos="4800"/>
          <w:tab w:val="right" w:pos="9500"/>
        </w:tabs>
        <w:spacing w:line="480" w:lineRule="auto"/>
        <w:rPr>
          <w:rFonts w:asciiTheme="minorHAnsi" w:hAnsiTheme="minorHAnsi"/>
          <w:bCs/>
          <w:lang w:val="en-US"/>
        </w:rPr>
      </w:pPr>
      <w:r w:rsidRPr="005C097D">
        <w:rPr>
          <w:rFonts w:asciiTheme="minorHAnsi" w:hAnsiTheme="minorHAnsi"/>
          <w:b/>
          <w:bCs/>
          <w:lang w:val="en-GB"/>
        </w:rPr>
        <w:t>Detection power</w:t>
      </w:r>
      <w:r w:rsidR="00B83870">
        <w:rPr>
          <w:rFonts w:asciiTheme="minorHAnsi" w:hAnsiTheme="minorHAnsi"/>
          <w:b/>
          <w:bCs/>
          <w:lang w:val="en-GB"/>
        </w:rPr>
        <w:t xml:space="preserve">: </w:t>
      </w:r>
      <w:r w:rsidR="0043175D">
        <w:rPr>
          <w:rFonts w:asciiTheme="minorHAnsi" w:hAnsiTheme="minorHAnsi"/>
          <w:lang w:val="en-US"/>
        </w:rPr>
        <w:t>The p</w:t>
      </w:r>
      <w:r w:rsidR="00F62A76" w:rsidRPr="005C097D">
        <w:rPr>
          <w:rFonts w:asciiTheme="minorHAnsi" w:hAnsiTheme="minorHAnsi"/>
          <w:lang w:val="en-US"/>
        </w:rPr>
        <w:t>ower to detect genomic features affecting the trait phenotypes was influenced both by trait</w:t>
      </w:r>
      <w:r w:rsidR="0043175D">
        <w:rPr>
          <w:rFonts w:asciiTheme="minorHAnsi" w:hAnsiTheme="minorHAnsi"/>
          <w:lang w:val="en-US"/>
        </w:rPr>
        <w:t>-</w:t>
      </w:r>
      <w:r w:rsidR="00F62A76" w:rsidRPr="005C097D">
        <w:rPr>
          <w:rFonts w:asciiTheme="minorHAnsi" w:hAnsiTheme="minorHAnsi"/>
          <w:lang w:val="en-US"/>
        </w:rPr>
        <w:t xml:space="preserve"> and genomic feature</w:t>
      </w:r>
      <w:r w:rsidR="0043175D">
        <w:rPr>
          <w:rFonts w:asciiTheme="minorHAnsi" w:hAnsiTheme="minorHAnsi"/>
          <w:lang w:val="en-US"/>
        </w:rPr>
        <w:t>-</w:t>
      </w:r>
      <w:r w:rsidR="00F62A76" w:rsidRPr="005C097D">
        <w:rPr>
          <w:rFonts w:asciiTheme="minorHAnsi" w:hAnsiTheme="minorHAnsi"/>
          <w:lang w:val="en-US"/>
        </w:rPr>
        <w:t xml:space="preserve">specific factors. </w:t>
      </w:r>
      <w:r w:rsidR="00F62A76" w:rsidRPr="005C097D">
        <w:rPr>
          <w:rFonts w:asciiTheme="minorHAnsi" w:hAnsiTheme="minorHAnsi"/>
          <w:bCs/>
          <w:lang w:val="en-GB"/>
        </w:rPr>
        <w:t>The proportion of the genomic variance explained by the genomic feature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F62A76" w:rsidRPr="005C097D">
        <w:rPr>
          <w:rFonts w:asciiTheme="minorHAnsi" w:hAnsiTheme="minorHAnsi"/>
          <w:bCs/>
          <w:lang w:val="en-GB"/>
        </w:rPr>
        <w:t xml:space="preserve">) greatly impacted detection power (Figure </w:t>
      </w:r>
      <w:r w:rsidR="002D561A" w:rsidRPr="005C097D">
        <w:rPr>
          <w:rFonts w:asciiTheme="minorHAnsi" w:hAnsiTheme="minorHAnsi"/>
          <w:bCs/>
          <w:lang w:val="en-GB"/>
        </w:rPr>
        <w:t>3</w:t>
      </w:r>
      <w:r w:rsidR="00F62A76" w:rsidRPr="005C097D">
        <w:rPr>
          <w:rFonts w:asciiTheme="minorHAnsi" w:hAnsiTheme="minorHAnsi"/>
          <w:bCs/>
          <w:lang w:val="en-GB"/>
        </w:rPr>
        <w:t>) and robustness to dilution. At low values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F62A76" w:rsidRPr="005C097D">
        <w:rPr>
          <w:rFonts w:asciiTheme="minorHAnsi" w:hAnsiTheme="minorHAnsi"/>
          <w:bCs/>
          <w:lang w:val="en-GB"/>
        </w:rPr>
        <w:t>=0.1)</w:t>
      </w:r>
      <w:r w:rsidR="0043175D">
        <w:rPr>
          <w:rFonts w:asciiTheme="minorHAnsi" w:hAnsiTheme="minorHAnsi"/>
          <w:bCs/>
          <w:lang w:val="en-GB"/>
        </w:rPr>
        <w:t>, the</w:t>
      </w:r>
      <w:r w:rsidR="00F62A76" w:rsidRPr="005C097D">
        <w:rPr>
          <w:rFonts w:asciiTheme="minorHAnsi" w:hAnsiTheme="minorHAnsi"/>
          <w:bCs/>
          <w:lang w:val="en-GB"/>
        </w:rPr>
        <w:t xml:space="preserve"> power to detect the genomic features </w:t>
      </w:r>
      <w:r w:rsidR="0054778A">
        <w:rPr>
          <w:rFonts w:asciiTheme="minorHAnsi" w:hAnsiTheme="minorHAnsi"/>
          <w:bCs/>
          <w:lang w:val="en-GB"/>
        </w:rPr>
        <w:t xml:space="preserve">was low </w:t>
      </w:r>
      <w:r w:rsidR="00F62A76" w:rsidRPr="005C097D">
        <w:rPr>
          <w:rFonts w:asciiTheme="minorHAnsi" w:hAnsiTheme="minorHAnsi"/>
          <w:bCs/>
          <w:lang w:val="en-GB"/>
        </w:rPr>
        <w:t>if the overall trait heritability was low (</w:t>
      </w:r>
      <w:r w:rsidR="00F62A76" w:rsidRPr="0043175D">
        <w:rPr>
          <w:rFonts w:asciiTheme="minorHAnsi" w:hAnsiTheme="minorHAnsi"/>
          <w:bCs/>
          <w:i/>
          <w:lang w:val="en-GB"/>
        </w:rPr>
        <w:t>h</w:t>
      </w:r>
      <w:r w:rsidR="00F62A76" w:rsidRPr="005C097D">
        <w:rPr>
          <w:rFonts w:asciiTheme="minorHAnsi" w:hAnsiTheme="minorHAnsi"/>
          <w:bCs/>
          <w:vertAlign w:val="superscript"/>
          <w:lang w:val="en-GB"/>
        </w:rPr>
        <w:t>2</w:t>
      </w:r>
      <w:r w:rsidR="00F62A76" w:rsidRPr="005C097D">
        <w:rPr>
          <w:rFonts w:asciiTheme="minorHAnsi" w:hAnsiTheme="minorHAnsi"/>
          <w:bCs/>
          <w:lang w:val="en-GB"/>
        </w:rPr>
        <w:t>=0.1), even without dilution. At the highest values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F62A76" w:rsidRPr="005C097D">
        <w:rPr>
          <w:rFonts w:asciiTheme="minorHAnsi" w:hAnsiTheme="minorHAnsi"/>
          <w:bCs/>
          <w:lang w:val="en-GB"/>
        </w:rPr>
        <w:t xml:space="preserve">=0.5) the impact of dilution was less severe. This increased robustness to dilution resulted in power above </w:t>
      </w:r>
      <w:ins w:id="200" w:author="Peter Sørensen" w:date="2016-04-25T10:00:00Z">
        <w:r w:rsidR="00720E67">
          <w:rPr>
            <w:rFonts w:asciiTheme="minorHAnsi" w:hAnsiTheme="minorHAnsi"/>
            <w:bCs/>
            <w:lang w:val="en-GB"/>
          </w:rPr>
          <w:t>72</w:t>
        </w:r>
      </w:ins>
      <w:r w:rsidR="00F62A76" w:rsidRPr="005C097D">
        <w:rPr>
          <w:rFonts w:asciiTheme="minorHAnsi" w:hAnsiTheme="minorHAnsi"/>
          <w:bCs/>
          <w:lang w:val="en-GB"/>
        </w:rPr>
        <w:t>% in all cluster model scenarios with N</w:t>
      </w:r>
      <w:r w:rsidR="00F62A76" w:rsidRPr="005C097D">
        <w:rPr>
          <w:rFonts w:asciiTheme="minorHAnsi" w:hAnsiTheme="minorHAnsi"/>
          <w:bCs/>
          <w:vertAlign w:val="subscript"/>
          <w:lang w:val="en-GB"/>
        </w:rPr>
        <w:t>rep</w:t>
      </w:r>
      <w:r w:rsidR="00F62A76" w:rsidRPr="005C097D">
        <w:rPr>
          <w:rFonts w:asciiTheme="minorHAnsi" w:hAnsiTheme="minorHAnsi"/>
          <w:bCs/>
          <w:lang w:val="en-GB"/>
        </w:rPr>
        <w:t>=50 replicates within line and a genomic heritability of 50%. The level of genomic heritability (</w:t>
      </w:r>
      <w:r w:rsidR="00F62A76" w:rsidRPr="0043175D">
        <w:rPr>
          <w:rFonts w:asciiTheme="minorHAnsi" w:hAnsiTheme="minorHAnsi"/>
          <w:bCs/>
          <w:i/>
          <w:lang w:val="en-GB"/>
        </w:rPr>
        <w:t>h</w:t>
      </w:r>
      <w:r w:rsidR="00F62A76" w:rsidRPr="005C097D">
        <w:rPr>
          <w:rFonts w:asciiTheme="minorHAnsi" w:hAnsiTheme="minorHAnsi"/>
          <w:bCs/>
          <w:vertAlign w:val="superscript"/>
          <w:lang w:val="en-GB"/>
        </w:rPr>
        <w:t>2</w:t>
      </w:r>
      <w:r w:rsidR="00F62A76" w:rsidRPr="005C097D">
        <w:rPr>
          <w:rFonts w:asciiTheme="minorHAnsi" w:hAnsiTheme="minorHAnsi"/>
          <w:bCs/>
          <w:lang w:val="en-GB"/>
        </w:rPr>
        <w:t xml:space="preserve">) was positively correlated with power (Figure </w:t>
      </w:r>
      <w:r w:rsidR="002D561A" w:rsidRPr="005C097D">
        <w:rPr>
          <w:rFonts w:asciiTheme="minorHAnsi" w:hAnsiTheme="minorHAnsi"/>
          <w:bCs/>
          <w:lang w:val="en-GB"/>
        </w:rPr>
        <w:t>3</w:t>
      </w:r>
      <w:r w:rsidR="00F62A76" w:rsidRPr="005C097D">
        <w:rPr>
          <w:rFonts w:asciiTheme="minorHAnsi" w:hAnsiTheme="minorHAnsi"/>
          <w:bCs/>
          <w:lang w:val="en-GB"/>
        </w:rPr>
        <w:t xml:space="preserve">). However, at high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F62A76" w:rsidRPr="005C097D">
        <w:rPr>
          <w:rFonts w:asciiTheme="minorHAnsi" w:hAnsiTheme="minorHAnsi"/>
          <w:bCs/>
          <w:lang w:val="en-GB"/>
        </w:rPr>
        <w:t xml:space="preserve"> and in </w:t>
      </w:r>
      <w:r w:rsidR="0043175D">
        <w:rPr>
          <w:rFonts w:asciiTheme="minorHAnsi" w:hAnsiTheme="minorHAnsi"/>
          <w:bCs/>
          <w:lang w:val="en-GB"/>
        </w:rPr>
        <w:t xml:space="preserve">the </w:t>
      </w:r>
      <w:r w:rsidR="00F62A76" w:rsidRPr="005C097D">
        <w:rPr>
          <w:rFonts w:asciiTheme="minorHAnsi" w:hAnsiTheme="minorHAnsi"/>
          <w:bCs/>
          <w:lang w:val="en-GB"/>
        </w:rPr>
        <w:t>absence of dilution</w:t>
      </w:r>
      <w:r w:rsidR="0043175D">
        <w:rPr>
          <w:rFonts w:asciiTheme="minorHAnsi" w:hAnsiTheme="minorHAnsi"/>
          <w:bCs/>
          <w:lang w:val="en-GB"/>
        </w:rPr>
        <w:t>,</w:t>
      </w:r>
      <w:r w:rsidR="00F62A76" w:rsidRPr="005C097D">
        <w:rPr>
          <w:rFonts w:asciiTheme="minorHAnsi" w:hAnsiTheme="minorHAnsi"/>
          <w:bCs/>
          <w:lang w:val="en-GB"/>
        </w:rPr>
        <w:t xml:space="preserve"> all genomic features were detected regardless of overall genomic heritability. Furthermore, </w:t>
      </w:r>
      <w:r w:rsidR="00F921BD" w:rsidRPr="005C097D">
        <w:rPr>
          <w:rFonts w:asciiTheme="minorHAnsi" w:hAnsiTheme="minorHAnsi"/>
          <w:bCs/>
          <w:lang w:val="en-GB"/>
        </w:rPr>
        <w:t xml:space="preserve">if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00F921BD" w:rsidRPr="005C097D">
        <w:rPr>
          <w:rFonts w:asciiTheme="minorHAnsi" w:hAnsiTheme="minorHAnsi"/>
          <w:bCs/>
          <w:lang w:val="en-GB"/>
        </w:rPr>
        <w:t xml:space="preserve"> was high</w:t>
      </w:r>
      <w:r w:rsidR="00F921BD">
        <w:rPr>
          <w:rFonts w:asciiTheme="minorHAnsi" w:hAnsiTheme="minorHAnsi"/>
          <w:bCs/>
          <w:lang w:val="en-GB"/>
        </w:rPr>
        <w:t xml:space="preserve">, </w:t>
      </w:r>
      <w:r w:rsidR="00F62A76" w:rsidRPr="005C097D">
        <w:rPr>
          <w:rFonts w:asciiTheme="minorHAnsi" w:hAnsiTheme="minorHAnsi"/>
          <w:bCs/>
          <w:lang w:val="en-GB"/>
        </w:rPr>
        <w:t xml:space="preserve">high heritability traits were less affected by dilution than low heritability traits (Figure </w:t>
      </w:r>
      <w:r w:rsidR="002D561A" w:rsidRPr="005C097D">
        <w:rPr>
          <w:rFonts w:asciiTheme="minorHAnsi" w:hAnsiTheme="minorHAnsi"/>
          <w:bCs/>
          <w:lang w:val="en-GB"/>
        </w:rPr>
        <w:t>3</w:t>
      </w:r>
      <w:r w:rsidR="00F62A76" w:rsidRPr="005C097D">
        <w:rPr>
          <w:rFonts w:asciiTheme="minorHAnsi" w:hAnsiTheme="minorHAnsi"/>
          <w:bCs/>
          <w:lang w:val="en-GB"/>
        </w:rPr>
        <w:t xml:space="preserve">). Dilution decreased power in all simulation scenarios (Figure </w:t>
      </w:r>
      <w:r w:rsidR="002D561A" w:rsidRPr="005C097D">
        <w:rPr>
          <w:rFonts w:asciiTheme="minorHAnsi" w:hAnsiTheme="minorHAnsi"/>
          <w:bCs/>
          <w:lang w:val="en-GB"/>
        </w:rPr>
        <w:t>3</w:t>
      </w:r>
      <w:r w:rsidR="00F62A76" w:rsidRPr="005C097D">
        <w:rPr>
          <w:rFonts w:asciiTheme="minorHAnsi" w:hAnsiTheme="minorHAnsi"/>
          <w:bCs/>
          <w:lang w:val="en-GB"/>
        </w:rPr>
        <w:t>).</w:t>
      </w:r>
      <w:r w:rsidR="00F62A76" w:rsidRPr="005C097D">
        <w:rPr>
          <w:rFonts w:asciiTheme="minorHAnsi" w:hAnsiTheme="minorHAnsi"/>
          <w:bCs/>
          <w:lang w:val="en-US"/>
        </w:rPr>
        <w:t xml:space="preserve"> </w:t>
      </w:r>
      <w:r w:rsidR="00F62A76" w:rsidRPr="005C097D">
        <w:rPr>
          <w:rFonts w:asciiTheme="minorHAnsi" w:hAnsiTheme="minorHAnsi"/>
          <w:bCs/>
          <w:lang w:val="en-GB"/>
        </w:rPr>
        <w:t>Furthermore</w:t>
      </w:r>
      <w:r w:rsidR="00A53F69">
        <w:rPr>
          <w:rFonts w:asciiTheme="minorHAnsi" w:hAnsiTheme="minorHAnsi"/>
          <w:bCs/>
          <w:lang w:val="en-GB"/>
        </w:rPr>
        <w:t>,</w:t>
      </w:r>
      <w:r w:rsidR="00F62A76" w:rsidRPr="005C097D">
        <w:rPr>
          <w:rFonts w:asciiTheme="minorHAnsi" w:hAnsiTheme="minorHAnsi"/>
          <w:bCs/>
          <w:lang w:val="en-GB"/>
        </w:rPr>
        <w:t xml:space="preserve"> detection power increases with increasing</w:t>
      </w:r>
      <w:r w:rsidR="00F62A76" w:rsidRPr="005C097D">
        <w:rPr>
          <w:rFonts w:asciiTheme="minorHAnsi" w:hAnsiTheme="minorHAnsi"/>
          <w:lang w:val="en-US"/>
        </w:rPr>
        <w:t xml:space="preserve"> numbers of replicates within line (N</w:t>
      </w:r>
      <w:r w:rsidR="00F62A76" w:rsidRPr="005C097D">
        <w:rPr>
          <w:rFonts w:asciiTheme="minorHAnsi" w:hAnsiTheme="minorHAnsi"/>
          <w:vertAlign w:val="subscript"/>
          <w:lang w:val="en-US"/>
        </w:rPr>
        <w:t>rep</w:t>
      </w:r>
      <w:r w:rsidR="00F62A76" w:rsidRPr="005C097D">
        <w:rPr>
          <w:rFonts w:asciiTheme="minorHAnsi" w:hAnsiTheme="minorHAnsi"/>
          <w:lang w:val="en-US"/>
        </w:rPr>
        <w:t>=5, 10, or 50)</w:t>
      </w:r>
      <w:r w:rsidR="00F62A76" w:rsidRPr="005C097D">
        <w:rPr>
          <w:rFonts w:asciiTheme="minorHAnsi" w:hAnsiTheme="minorHAnsi"/>
          <w:bCs/>
          <w:lang w:val="en-GB"/>
        </w:rPr>
        <w:t>.</w:t>
      </w:r>
    </w:p>
    <w:p w14:paraId="05C8648A" w14:textId="77777777" w:rsidR="00F62A76" w:rsidRPr="00DE39E8" w:rsidRDefault="00F62A76" w:rsidP="00366FA5">
      <w:pPr>
        <w:spacing w:line="480" w:lineRule="auto"/>
        <w:rPr>
          <w:rFonts w:asciiTheme="minorHAnsi" w:hAnsiTheme="minorHAnsi"/>
          <w:lang w:val="en-US"/>
        </w:rPr>
      </w:pPr>
    </w:p>
    <w:p w14:paraId="73C5AF63" w14:textId="1939BD85" w:rsidR="00BC21DD" w:rsidRPr="00DE39E8" w:rsidRDefault="00DA4A8B" w:rsidP="00366FA5">
      <w:pPr>
        <w:spacing w:line="480" w:lineRule="auto"/>
        <w:rPr>
          <w:rFonts w:asciiTheme="minorHAnsi" w:hAnsiTheme="minorHAnsi"/>
          <w:bCs/>
          <w:lang w:val="en-GB"/>
        </w:rPr>
      </w:pPr>
      <w:r w:rsidRPr="00DE39E8">
        <w:rPr>
          <w:rFonts w:asciiTheme="minorHAnsi" w:hAnsiTheme="minorHAnsi"/>
          <w:b/>
          <w:lang w:val="en-US"/>
        </w:rPr>
        <w:t>Genomic relationships</w:t>
      </w:r>
      <w:r w:rsidR="00B83870">
        <w:rPr>
          <w:rFonts w:asciiTheme="minorHAnsi" w:hAnsiTheme="minorHAnsi"/>
          <w:b/>
          <w:lang w:val="en-US"/>
        </w:rPr>
        <w:t xml:space="preserve">: </w:t>
      </w:r>
      <w:r w:rsidR="00553CD6" w:rsidRPr="00DE39E8">
        <w:rPr>
          <w:rFonts w:asciiTheme="minorHAnsi" w:hAnsiTheme="minorHAnsi"/>
          <w:lang w:val="en-US"/>
        </w:rPr>
        <w:t>E</w:t>
      </w:r>
      <w:r w:rsidR="00984AEE" w:rsidRPr="00DE39E8">
        <w:rPr>
          <w:rFonts w:asciiTheme="minorHAnsi" w:hAnsiTheme="minorHAnsi"/>
          <w:lang w:val="en-US"/>
        </w:rPr>
        <w:t xml:space="preserve">stimation </w:t>
      </w:r>
      <w:r w:rsidR="0053412F" w:rsidRPr="00DE39E8">
        <w:rPr>
          <w:rFonts w:asciiTheme="minorHAnsi" w:hAnsiTheme="minorHAnsi"/>
          <w:lang w:val="en-US"/>
        </w:rPr>
        <w:t>of genomic parameters</w:t>
      </w:r>
      <w:r w:rsidR="00553CD6" w:rsidRPr="00DE39E8">
        <w:rPr>
          <w:rFonts w:asciiTheme="minorHAnsi" w:hAnsiTheme="minorHAnsi"/>
          <w:lang w:val="en-US"/>
        </w:rPr>
        <w:t xml:space="preserve">, </w:t>
      </w:r>
      <w:r w:rsidR="001E25E1" w:rsidRPr="00DE39E8">
        <w:rPr>
          <w:rFonts w:asciiTheme="minorHAnsi" w:hAnsiTheme="minorHAnsi"/>
          <w:lang w:val="en-US"/>
        </w:rPr>
        <w:t xml:space="preserve">detection power, </w:t>
      </w:r>
      <w:r w:rsidR="00233055" w:rsidRPr="00DE39E8">
        <w:rPr>
          <w:rFonts w:asciiTheme="minorHAnsi" w:hAnsiTheme="minorHAnsi"/>
          <w:lang w:val="en-US"/>
        </w:rPr>
        <w:t xml:space="preserve">and </w:t>
      </w:r>
      <w:r w:rsidR="0053412F" w:rsidRPr="00DE39E8">
        <w:rPr>
          <w:rFonts w:asciiTheme="minorHAnsi" w:hAnsiTheme="minorHAnsi"/>
          <w:lang w:val="en-US"/>
        </w:rPr>
        <w:t>predictive ability</w:t>
      </w:r>
      <w:r w:rsidR="00553CD6" w:rsidRPr="00DE39E8">
        <w:rPr>
          <w:rFonts w:asciiTheme="minorHAnsi" w:hAnsiTheme="minorHAnsi"/>
          <w:lang w:val="en-US"/>
        </w:rPr>
        <w:t xml:space="preserve"> </w:t>
      </w:r>
      <w:r w:rsidR="001E25E1" w:rsidRPr="00DE39E8">
        <w:rPr>
          <w:rFonts w:asciiTheme="minorHAnsi" w:hAnsiTheme="minorHAnsi"/>
          <w:lang w:val="en-US"/>
        </w:rPr>
        <w:t>using</w:t>
      </w:r>
      <w:r w:rsidR="0053412F" w:rsidRPr="00DE39E8">
        <w:rPr>
          <w:rFonts w:asciiTheme="minorHAnsi" w:hAnsiTheme="minorHAnsi"/>
          <w:lang w:val="en-US"/>
        </w:rPr>
        <w:t xml:space="preserve"> the GFBLUP model </w:t>
      </w:r>
      <w:r w:rsidR="00863FEE" w:rsidRPr="00DE39E8">
        <w:rPr>
          <w:rFonts w:asciiTheme="minorHAnsi" w:hAnsiTheme="minorHAnsi"/>
          <w:lang w:val="en-US"/>
        </w:rPr>
        <w:t xml:space="preserve">analyses </w:t>
      </w:r>
      <w:r w:rsidR="00E066F9" w:rsidRPr="00DE39E8">
        <w:rPr>
          <w:rFonts w:asciiTheme="minorHAnsi" w:hAnsiTheme="minorHAnsi"/>
          <w:lang w:val="en-US"/>
        </w:rPr>
        <w:t>w</w:t>
      </w:r>
      <w:r w:rsidR="00DC2486" w:rsidRPr="00DE39E8">
        <w:rPr>
          <w:rFonts w:asciiTheme="minorHAnsi" w:hAnsiTheme="minorHAnsi"/>
          <w:lang w:val="en-US"/>
        </w:rPr>
        <w:t xml:space="preserve">ere </w:t>
      </w:r>
      <w:r w:rsidR="00015950" w:rsidRPr="00DE39E8">
        <w:rPr>
          <w:rFonts w:asciiTheme="minorHAnsi" w:hAnsiTheme="minorHAnsi"/>
          <w:lang w:val="en-US"/>
        </w:rPr>
        <w:t>based on two genomic relationship matrices</w:t>
      </w:r>
      <w:r w:rsidR="00863FEE" w:rsidRPr="00DE39E8">
        <w:rPr>
          <w:rFonts w:asciiTheme="minorHAnsi" w:hAnsiTheme="minorHAnsi"/>
          <w:lang w:val="en-US"/>
        </w:rPr>
        <w:t xml:space="preserve">: </w:t>
      </w:r>
      <w:r w:rsidR="00015950" w:rsidRPr="00E35813">
        <w:rPr>
          <w:rFonts w:asciiTheme="minorHAnsi" w:hAnsiTheme="minorHAnsi"/>
          <w:b/>
          <w:lang w:val="en-US"/>
        </w:rPr>
        <w:t>G</w:t>
      </w:r>
      <w:r w:rsidR="00015950" w:rsidRPr="009372A4">
        <w:rPr>
          <w:rFonts w:asciiTheme="minorHAnsi" w:hAnsiTheme="minorHAnsi"/>
          <w:vertAlign w:val="subscript"/>
          <w:lang w:val="en-US"/>
        </w:rPr>
        <w:t>f</w:t>
      </w:r>
      <w:r w:rsidR="00015950" w:rsidRPr="009372A4">
        <w:rPr>
          <w:rFonts w:asciiTheme="minorHAnsi" w:hAnsiTheme="minorHAnsi"/>
          <w:lang w:val="en-US"/>
        </w:rPr>
        <w:t xml:space="preserve"> </w:t>
      </w:r>
      <w:r w:rsidR="00015950" w:rsidRPr="00DE39E8">
        <w:rPr>
          <w:rFonts w:asciiTheme="minorHAnsi" w:hAnsiTheme="minorHAnsi"/>
          <w:lang w:val="en-US"/>
        </w:rPr>
        <w:t xml:space="preserve">for the genetic marker set defined by the genomic feature and </w:t>
      </w:r>
      <w:r w:rsidR="00015950" w:rsidRPr="00E35813">
        <w:rPr>
          <w:rFonts w:asciiTheme="minorHAnsi" w:hAnsiTheme="minorHAnsi"/>
          <w:b/>
          <w:lang w:val="en-US"/>
        </w:rPr>
        <w:t>G</w:t>
      </w:r>
      <w:r w:rsidR="00015950" w:rsidRPr="009372A4">
        <w:rPr>
          <w:rFonts w:asciiTheme="minorHAnsi" w:hAnsiTheme="minorHAnsi"/>
          <w:vertAlign w:val="subscript"/>
          <w:lang w:val="en-US"/>
        </w:rPr>
        <w:t>r</w:t>
      </w:r>
      <w:r w:rsidR="00015950" w:rsidRPr="009372A4">
        <w:rPr>
          <w:rFonts w:asciiTheme="minorHAnsi" w:hAnsiTheme="minorHAnsi"/>
          <w:lang w:val="en-US"/>
        </w:rPr>
        <w:t xml:space="preserve"> </w:t>
      </w:r>
      <w:r w:rsidR="00015950" w:rsidRPr="00DE39E8">
        <w:rPr>
          <w:rFonts w:asciiTheme="minorHAnsi" w:hAnsiTheme="minorHAnsi"/>
          <w:lang w:val="en-US"/>
        </w:rPr>
        <w:t>for the remaining set of markers. These “fitted” genomic relationships differ from the true causal relationships</w:t>
      </w:r>
      <w:r w:rsidR="0006530A" w:rsidRPr="00DE39E8">
        <w:rPr>
          <w:rFonts w:asciiTheme="minorHAnsi" w:hAnsiTheme="minorHAnsi"/>
          <w:lang w:val="en-US"/>
        </w:rPr>
        <w:t xml:space="preserve"> which in practice are unknown</w:t>
      </w:r>
      <w:r w:rsidR="00015950" w:rsidRPr="00DE39E8">
        <w:rPr>
          <w:rFonts w:asciiTheme="minorHAnsi" w:hAnsiTheme="minorHAnsi"/>
          <w:lang w:val="en-US"/>
        </w:rPr>
        <w:t>.</w:t>
      </w:r>
      <w:r w:rsidR="0053412F" w:rsidRPr="00DE39E8">
        <w:rPr>
          <w:rFonts w:asciiTheme="minorHAnsi" w:hAnsiTheme="minorHAnsi"/>
          <w:lang w:val="en-US"/>
        </w:rPr>
        <w:t xml:space="preserve"> </w:t>
      </w:r>
      <w:r w:rsidR="00863FEE" w:rsidRPr="00DE39E8">
        <w:rPr>
          <w:rFonts w:asciiTheme="minorHAnsi" w:hAnsiTheme="minorHAnsi"/>
          <w:lang w:val="en-US"/>
        </w:rPr>
        <w:t xml:space="preserve">Dilution of the true causal relationship by increasing </w:t>
      </w:r>
      <w:r w:rsidR="00015950" w:rsidRPr="00DE39E8">
        <w:rPr>
          <w:rFonts w:asciiTheme="minorHAnsi" w:hAnsiTheme="minorHAnsi"/>
          <w:lang w:val="en-US"/>
        </w:rPr>
        <w:t xml:space="preserve">the proportion of </w:t>
      </w:r>
      <w:r w:rsidR="00015950" w:rsidRPr="00DE39E8">
        <w:rPr>
          <w:rFonts w:asciiTheme="minorHAnsi" w:hAnsiTheme="minorHAnsi"/>
          <w:bCs/>
          <w:lang w:val="en-GB"/>
        </w:rPr>
        <w:t xml:space="preserve">non-causal SNPs in the </w:t>
      </w:r>
      <w:r w:rsidR="00B666C0" w:rsidRPr="00DE39E8">
        <w:rPr>
          <w:rFonts w:asciiTheme="minorHAnsi" w:hAnsiTheme="minorHAnsi"/>
          <w:bCs/>
          <w:lang w:val="en-GB"/>
        </w:rPr>
        <w:t>genomic feature</w:t>
      </w:r>
      <w:r w:rsidR="00015950" w:rsidRPr="00DE39E8">
        <w:rPr>
          <w:rFonts w:asciiTheme="minorHAnsi" w:hAnsiTheme="minorHAnsi"/>
          <w:bCs/>
          <w:lang w:val="en-GB"/>
        </w:rPr>
        <w:t xml:space="preserve"> decreases the correlation between </w:t>
      </w:r>
      <w:r w:rsidR="000279EB" w:rsidRPr="00E35813">
        <w:rPr>
          <w:rFonts w:asciiTheme="minorHAnsi" w:hAnsiTheme="minorHAnsi"/>
          <w:b/>
          <w:bCs/>
          <w:lang w:val="en-GB"/>
        </w:rPr>
        <w:t>G</w:t>
      </w:r>
      <w:r w:rsidR="000279EB" w:rsidRPr="009372A4">
        <w:rPr>
          <w:rFonts w:asciiTheme="minorHAnsi" w:hAnsiTheme="minorHAnsi"/>
          <w:bCs/>
          <w:vertAlign w:val="subscript"/>
          <w:lang w:val="en-GB"/>
        </w:rPr>
        <w:t>f</w:t>
      </w:r>
      <w:r w:rsidR="000279EB" w:rsidRPr="00DE39E8">
        <w:rPr>
          <w:rFonts w:asciiTheme="minorHAnsi" w:hAnsiTheme="minorHAnsi"/>
          <w:bCs/>
          <w:lang w:val="en-GB"/>
        </w:rPr>
        <w:t xml:space="preserve"> (</w:t>
      </w:r>
      <w:r w:rsidR="00794B8F" w:rsidRPr="00DE39E8">
        <w:rPr>
          <w:rFonts w:asciiTheme="minorHAnsi" w:hAnsiTheme="minorHAnsi"/>
          <w:bCs/>
          <w:lang w:val="en-GB"/>
        </w:rPr>
        <w:t xml:space="preserve">the </w:t>
      </w:r>
      <w:r w:rsidR="00015950" w:rsidRPr="00DE39E8">
        <w:rPr>
          <w:rFonts w:asciiTheme="minorHAnsi" w:hAnsiTheme="minorHAnsi"/>
          <w:bCs/>
          <w:lang w:val="en-GB"/>
        </w:rPr>
        <w:t xml:space="preserve">genomic relationships calculated using </w:t>
      </w:r>
      <w:r w:rsidR="00794B8F" w:rsidRPr="00DE39E8">
        <w:rPr>
          <w:rFonts w:asciiTheme="minorHAnsi" w:hAnsiTheme="minorHAnsi"/>
          <w:bCs/>
          <w:lang w:val="en-GB"/>
        </w:rPr>
        <w:t xml:space="preserve">all </w:t>
      </w:r>
      <w:r w:rsidR="00015950" w:rsidRPr="00DE39E8">
        <w:rPr>
          <w:rFonts w:asciiTheme="minorHAnsi" w:hAnsiTheme="minorHAnsi"/>
          <w:bCs/>
          <w:lang w:val="en-GB"/>
        </w:rPr>
        <w:lastRenderedPageBreak/>
        <w:t>genetic markers defined by the genomic feature</w:t>
      </w:r>
      <w:r w:rsidR="00794B8F" w:rsidRPr="00DE39E8">
        <w:rPr>
          <w:rFonts w:asciiTheme="minorHAnsi" w:hAnsiTheme="minorHAnsi"/>
          <w:bCs/>
          <w:lang w:val="en-GB"/>
        </w:rPr>
        <w:t xml:space="preserve"> including causal and non-causal SNPs)</w:t>
      </w:r>
      <w:r w:rsidR="00015950" w:rsidRPr="00DE39E8">
        <w:rPr>
          <w:rFonts w:asciiTheme="minorHAnsi" w:hAnsiTheme="minorHAnsi"/>
          <w:bCs/>
          <w:lang w:val="en-GB"/>
        </w:rPr>
        <w:t xml:space="preserve"> and </w:t>
      </w:r>
      <w:r w:rsidR="000279EB" w:rsidRPr="00E35813">
        <w:rPr>
          <w:rFonts w:asciiTheme="minorHAnsi" w:hAnsiTheme="minorHAnsi"/>
          <w:b/>
          <w:bCs/>
          <w:lang w:val="en-GB"/>
        </w:rPr>
        <w:t>G</w:t>
      </w:r>
      <w:r w:rsidR="000279EB" w:rsidRPr="009372A4">
        <w:rPr>
          <w:rFonts w:asciiTheme="minorHAnsi" w:hAnsiTheme="minorHAnsi"/>
          <w:bCs/>
          <w:vertAlign w:val="subscript"/>
          <w:lang w:val="en-GB"/>
        </w:rPr>
        <w:t>1</w:t>
      </w:r>
      <w:r w:rsidR="000279EB" w:rsidRPr="00DE39E8">
        <w:rPr>
          <w:rFonts w:asciiTheme="minorHAnsi" w:hAnsiTheme="minorHAnsi"/>
          <w:bCs/>
          <w:lang w:val="en-GB"/>
        </w:rPr>
        <w:t xml:space="preserve"> (</w:t>
      </w:r>
      <w:r w:rsidR="00015950" w:rsidRPr="00DE39E8">
        <w:rPr>
          <w:rFonts w:asciiTheme="minorHAnsi" w:hAnsiTheme="minorHAnsi"/>
          <w:bCs/>
          <w:lang w:val="en-GB"/>
        </w:rPr>
        <w:t>the true causal genomic relationships calculated using only the true causal SNPs</w:t>
      </w:r>
      <w:r w:rsidR="008F07E1" w:rsidRPr="00DE39E8">
        <w:rPr>
          <w:rFonts w:asciiTheme="minorHAnsi" w:hAnsiTheme="minorHAnsi"/>
          <w:bCs/>
          <w:lang w:val="en-GB"/>
        </w:rPr>
        <w:t xml:space="preserve"> in the genomic feature</w:t>
      </w:r>
      <w:r w:rsidR="000279EB" w:rsidRPr="00DE39E8">
        <w:rPr>
          <w:rFonts w:asciiTheme="minorHAnsi" w:hAnsiTheme="minorHAnsi"/>
          <w:bCs/>
          <w:lang w:val="en-GB"/>
        </w:rPr>
        <w:t>)</w:t>
      </w:r>
      <w:r w:rsidR="00015950" w:rsidRPr="00DE39E8">
        <w:rPr>
          <w:rFonts w:asciiTheme="minorHAnsi" w:hAnsiTheme="minorHAnsi"/>
          <w:bCs/>
          <w:lang w:val="en-GB"/>
        </w:rPr>
        <w:t>.</w:t>
      </w:r>
      <w:r w:rsidR="00133F60" w:rsidRPr="00DE39E8">
        <w:rPr>
          <w:rFonts w:asciiTheme="minorHAnsi" w:hAnsiTheme="minorHAnsi"/>
          <w:bCs/>
          <w:lang w:val="en-GB"/>
        </w:rPr>
        <w:t xml:space="preserve"> </w:t>
      </w:r>
      <w:r w:rsidR="000522EE" w:rsidRPr="00DE39E8">
        <w:rPr>
          <w:rFonts w:asciiTheme="minorHAnsi" w:hAnsiTheme="minorHAnsi"/>
          <w:bCs/>
          <w:lang w:val="en-GB"/>
        </w:rPr>
        <w:t xml:space="preserve">If the true causal SNPs are clustered </w:t>
      </w:r>
      <w:r w:rsidR="00320807" w:rsidRPr="00DE39E8">
        <w:rPr>
          <w:rFonts w:asciiTheme="minorHAnsi" w:hAnsiTheme="minorHAnsi"/>
          <w:bCs/>
          <w:lang w:val="en-GB"/>
        </w:rPr>
        <w:t>in a smaller number of genom</w:t>
      </w:r>
      <w:r w:rsidR="00AE5AC9">
        <w:rPr>
          <w:rFonts w:asciiTheme="minorHAnsi" w:hAnsiTheme="minorHAnsi"/>
          <w:bCs/>
          <w:lang w:val="en-GB"/>
        </w:rPr>
        <w:t>e</w:t>
      </w:r>
      <w:r w:rsidR="00320807" w:rsidRPr="00DE39E8">
        <w:rPr>
          <w:rFonts w:asciiTheme="minorHAnsi" w:hAnsiTheme="minorHAnsi"/>
          <w:bCs/>
          <w:lang w:val="en-GB"/>
        </w:rPr>
        <w:t xml:space="preserve"> regions </w:t>
      </w:r>
      <w:r w:rsidR="000522EE" w:rsidRPr="00DE39E8">
        <w:rPr>
          <w:rFonts w:asciiTheme="minorHAnsi" w:hAnsiTheme="minorHAnsi"/>
          <w:bCs/>
          <w:lang w:val="en-GB"/>
        </w:rPr>
        <w:t>the</w:t>
      </w:r>
      <w:r w:rsidR="00863FEE" w:rsidRPr="00DE39E8">
        <w:rPr>
          <w:rFonts w:asciiTheme="minorHAnsi" w:hAnsiTheme="minorHAnsi"/>
          <w:bCs/>
          <w:lang w:val="en-GB"/>
        </w:rPr>
        <w:t>n the</w:t>
      </w:r>
      <w:r w:rsidR="000522EE" w:rsidRPr="00DE39E8">
        <w:rPr>
          <w:rFonts w:asciiTheme="minorHAnsi" w:hAnsiTheme="minorHAnsi"/>
          <w:bCs/>
          <w:lang w:val="en-GB"/>
        </w:rPr>
        <w:t xml:space="preserve"> effect of dilution is more “extreme” </w:t>
      </w:r>
      <w:r w:rsidR="000522EE" w:rsidRPr="00DE39E8">
        <w:rPr>
          <w:rFonts w:asciiTheme="minorHAnsi" w:hAnsiTheme="minorHAnsi"/>
          <w:lang w:val="en-US"/>
        </w:rPr>
        <w:t xml:space="preserve">(Figure </w:t>
      </w:r>
      <w:r w:rsidR="002D561A" w:rsidRPr="00DE39E8">
        <w:rPr>
          <w:rFonts w:asciiTheme="minorHAnsi" w:hAnsiTheme="minorHAnsi"/>
          <w:lang w:val="en-US"/>
        </w:rPr>
        <w:t>4</w:t>
      </w:r>
      <w:r w:rsidR="000522EE" w:rsidRPr="00DE39E8">
        <w:rPr>
          <w:rFonts w:asciiTheme="minorHAnsi" w:hAnsiTheme="minorHAnsi"/>
          <w:lang w:val="en-US"/>
        </w:rPr>
        <w:t>)</w:t>
      </w:r>
      <w:r w:rsidR="000522EE" w:rsidRPr="00DE39E8">
        <w:rPr>
          <w:rFonts w:asciiTheme="minorHAnsi" w:hAnsiTheme="minorHAnsi"/>
          <w:bCs/>
          <w:lang w:val="en-GB"/>
        </w:rPr>
        <w:t xml:space="preserve">. The correlation between </w:t>
      </w:r>
      <w:r w:rsidR="000522EE" w:rsidRPr="00E35813">
        <w:rPr>
          <w:rFonts w:asciiTheme="minorHAnsi" w:hAnsiTheme="minorHAnsi"/>
          <w:b/>
          <w:bCs/>
          <w:lang w:val="en-GB"/>
        </w:rPr>
        <w:t>G</w:t>
      </w:r>
      <w:r w:rsidR="000522EE" w:rsidRPr="009372A4">
        <w:rPr>
          <w:rFonts w:asciiTheme="minorHAnsi" w:hAnsiTheme="minorHAnsi"/>
          <w:bCs/>
          <w:vertAlign w:val="subscript"/>
          <w:lang w:val="en-GB"/>
        </w:rPr>
        <w:t>f</w:t>
      </w:r>
      <w:r w:rsidR="000522EE" w:rsidRPr="00E35813">
        <w:rPr>
          <w:rFonts w:asciiTheme="minorHAnsi" w:hAnsiTheme="minorHAnsi"/>
          <w:b/>
          <w:bCs/>
          <w:lang w:val="en-GB"/>
        </w:rPr>
        <w:t xml:space="preserve"> </w:t>
      </w:r>
      <w:r w:rsidR="000522EE" w:rsidRPr="00DE39E8">
        <w:rPr>
          <w:rFonts w:asciiTheme="minorHAnsi" w:hAnsiTheme="minorHAnsi"/>
          <w:bCs/>
          <w:lang w:val="en-GB"/>
        </w:rPr>
        <w:t xml:space="preserve">and </w:t>
      </w:r>
      <w:r w:rsidR="000522EE" w:rsidRPr="00E35813">
        <w:rPr>
          <w:rFonts w:asciiTheme="minorHAnsi" w:hAnsiTheme="minorHAnsi"/>
          <w:b/>
          <w:bCs/>
          <w:lang w:val="en-GB"/>
        </w:rPr>
        <w:t>G</w:t>
      </w:r>
      <w:r w:rsidR="000522EE" w:rsidRPr="009372A4">
        <w:rPr>
          <w:rFonts w:asciiTheme="minorHAnsi" w:hAnsiTheme="minorHAnsi"/>
          <w:bCs/>
          <w:vertAlign w:val="subscript"/>
          <w:lang w:val="en-GB"/>
        </w:rPr>
        <w:t>1</w:t>
      </w:r>
      <w:ins w:id="201" w:author="Peter Sørensen" w:date="2016-04-25T10:51:00Z">
        <w:r w:rsidR="00E12475" w:rsidRPr="00E12475">
          <w:rPr>
            <w:rFonts w:asciiTheme="minorHAnsi" w:hAnsiTheme="minorHAnsi"/>
            <w:bCs/>
            <w:lang w:val="en-GB"/>
          </w:rPr>
          <w:t>,</w:t>
        </w:r>
      </w:ins>
      <w:r w:rsidR="000522EE" w:rsidRPr="009372A4">
        <w:rPr>
          <w:rFonts w:asciiTheme="minorHAnsi" w:hAnsiTheme="minorHAnsi"/>
          <w:bCs/>
          <w:lang w:val="en-GB"/>
        </w:rPr>
        <w:t xml:space="preserve"> </w:t>
      </w:r>
      <w:ins w:id="202" w:author="Peter Sørensen" w:date="2016-04-25T10:50:00Z">
        <w:r w:rsidR="006F3B34">
          <w:rPr>
            <w:rFonts w:asciiTheme="minorHAnsi" w:hAnsiTheme="minorHAnsi"/>
            <w:bCs/>
            <w:lang w:val="en-GB"/>
          </w:rPr>
          <w:t>for the clustered causal model</w:t>
        </w:r>
      </w:ins>
      <w:ins w:id="203" w:author="Peter Sørensen" w:date="2016-04-25T10:51:00Z">
        <w:r w:rsidR="00E12475">
          <w:rPr>
            <w:rFonts w:asciiTheme="minorHAnsi" w:hAnsiTheme="minorHAnsi"/>
            <w:bCs/>
            <w:lang w:val="en-GB"/>
          </w:rPr>
          <w:t>,</w:t>
        </w:r>
      </w:ins>
      <w:ins w:id="204" w:author="Peter Sørensen" w:date="2016-04-25T10:50:00Z">
        <w:r w:rsidR="006F3B34">
          <w:rPr>
            <w:rFonts w:asciiTheme="minorHAnsi" w:hAnsiTheme="minorHAnsi"/>
            <w:bCs/>
            <w:lang w:val="en-GB"/>
          </w:rPr>
          <w:t xml:space="preserve"> </w:t>
        </w:r>
      </w:ins>
      <w:r w:rsidR="000522EE" w:rsidRPr="00DE39E8">
        <w:rPr>
          <w:rFonts w:asciiTheme="minorHAnsi" w:hAnsiTheme="minorHAnsi"/>
          <w:bCs/>
          <w:lang w:val="en-GB"/>
        </w:rPr>
        <w:t>quickly decreases as dilution</w:t>
      </w:r>
      <w:r w:rsidR="00917E49" w:rsidRPr="00DE39E8">
        <w:rPr>
          <w:rFonts w:asciiTheme="minorHAnsi" w:hAnsiTheme="minorHAnsi"/>
          <w:bCs/>
          <w:lang w:val="en-GB"/>
        </w:rPr>
        <w:t xml:space="preserve"> </w:t>
      </w:r>
      <w:ins w:id="205" w:author="Peter Sørensen" w:date="2016-04-25T10:49:00Z">
        <w:r w:rsidR="006F3B34">
          <w:rPr>
            <w:rFonts w:asciiTheme="minorHAnsi" w:hAnsiTheme="minorHAnsi"/>
            <w:bCs/>
            <w:lang w:val="en-GB"/>
          </w:rPr>
          <w:t xml:space="preserve">with local </w:t>
        </w:r>
      </w:ins>
      <w:ins w:id="206" w:author="Peter Sørensen" w:date="2016-04-25T10:50:00Z">
        <w:r w:rsidR="006F3B34">
          <w:rPr>
            <w:rFonts w:asciiTheme="minorHAnsi" w:hAnsiTheme="minorHAnsi"/>
            <w:bCs/>
            <w:lang w:val="en-GB"/>
          </w:rPr>
          <w:t>(</w:t>
        </w:r>
      </w:ins>
      <w:ins w:id="207" w:author="Peter Sørensen" w:date="2016-04-25T10:51:00Z">
        <w:r w:rsidR="006F3B34">
          <w:rPr>
            <w:rFonts w:asciiTheme="minorHAnsi" w:hAnsiTheme="minorHAnsi"/>
            <w:bCs/>
            <w:lang w:val="en-GB"/>
          </w:rPr>
          <w:t>or random</w:t>
        </w:r>
      </w:ins>
      <w:ins w:id="208" w:author="Peter Sørensen" w:date="2016-04-25T10:50:00Z">
        <w:r w:rsidR="006F3B34">
          <w:rPr>
            <w:rFonts w:asciiTheme="minorHAnsi" w:hAnsiTheme="minorHAnsi"/>
            <w:bCs/>
            <w:lang w:val="en-GB"/>
          </w:rPr>
          <w:t xml:space="preserve">) </w:t>
        </w:r>
      </w:ins>
      <w:ins w:id="209" w:author="Peter Sørensen" w:date="2016-04-25T10:49:00Z">
        <w:r w:rsidR="006F3B34">
          <w:rPr>
            <w:rFonts w:asciiTheme="minorHAnsi" w:hAnsiTheme="minorHAnsi"/>
            <w:bCs/>
            <w:lang w:val="en-GB"/>
          </w:rPr>
          <w:t xml:space="preserve">non-causal SNPs </w:t>
        </w:r>
      </w:ins>
      <w:r w:rsidR="00917E49" w:rsidRPr="00DE39E8">
        <w:rPr>
          <w:rFonts w:asciiTheme="minorHAnsi" w:hAnsiTheme="minorHAnsi"/>
          <w:bCs/>
          <w:lang w:val="en-GB"/>
        </w:rPr>
        <w:t>increases</w:t>
      </w:r>
      <w:r w:rsidR="003E75D2" w:rsidRPr="00DE39E8">
        <w:rPr>
          <w:rFonts w:asciiTheme="minorHAnsi" w:hAnsiTheme="minorHAnsi"/>
          <w:bCs/>
          <w:lang w:val="en-GB"/>
        </w:rPr>
        <w:t>,</w:t>
      </w:r>
      <w:r w:rsidR="000522EE" w:rsidRPr="00DE39E8">
        <w:rPr>
          <w:rFonts w:asciiTheme="minorHAnsi" w:hAnsiTheme="minorHAnsi"/>
          <w:bCs/>
          <w:lang w:val="en-GB"/>
        </w:rPr>
        <w:t xml:space="preserve"> levelling off at a value of 0.</w:t>
      </w:r>
      <w:ins w:id="210" w:author="Peter Sørensen" w:date="2016-04-25T10:35:00Z">
        <w:r w:rsidR="00574CAD">
          <w:rPr>
            <w:rFonts w:asciiTheme="minorHAnsi" w:hAnsiTheme="minorHAnsi"/>
            <w:bCs/>
            <w:lang w:val="en-GB"/>
          </w:rPr>
          <w:t>71</w:t>
        </w:r>
        <w:r w:rsidR="00574CAD" w:rsidRPr="00DE39E8">
          <w:rPr>
            <w:rFonts w:asciiTheme="minorHAnsi" w:hAnsiTheme="minorHAnsi"/>
            <w:bCs/>
            <w:lang w:val="en-GB"/>
          </w:rPr>
          <w:t xml:space="preserve"> </w:t>
        </w:r>
      </w:ins>
      <w:r w:rsidR="000522EE" w:rsidRPr="00DE39E8">
        <w:rPr>
          <w:rFonts w:asciiTheme="minorHAnsi" w:hAnsiTheme="minorHAnsi"/>
          <w:bCs/>
          <w:lang w:val="en-GB"/>
        </w:rPr>
        <w:t>(0.</w:t>
      </w:r>
      <w:ins w:id="211" w:author="Peter Sørensen" w:date="2016-04-25T10:36:00Z">
        <w:r w:rsidR="00574CAD">
          <w:rPr>
            <w:rFonts w:asciiTheme="minorHAnsi" w:hAnsiTheme="minorHAnsi"/>
            <w:bCs/>
            <w:lang w:val="en-GB"/>
          </w:rPr>
          <w:t>56</w:t>
        </w:r>
      </w:ins>
      <w:r w:rsidR="000522EE" w:rsidRPr="00DE39E8">
        <w:rPr>
          <w:rFonts w:asciiTheme="minorHAnsi" w:hAnsiTheme="minorHAnsi"/>
          <w:bCs/>
          <w:lang w:val="en-GB"/>
        </w:rPr>
        <w:t xml:space="preserve">). </w:t>
      </w:r>
      <w:r w:rsidR="00015950" w:rsidRPr="00DE39E8">
        <w:rPr>
          <w:rFonts w:asciiTheme="minorHAnsi" w:hAnsiTheme="minorHAnsi"/>
          <w:bCs/>
          <w:lang w:val="en-GB"/>
        </w:rPr>
        <w:t>In contrast</w:t>
      </w:r>
      <w:r w:rsidR="00E35813">
        <w:rPr>
          <w:rFonts w:asciiTheme="minorHAnsi" w:hAnsiTheme="minorHAnsi"/>
          <w:bCs/>
          <w:lang w:val="en-GB"/>
        </w:rPr>
        <w:t>,</w:t>
      </w:r>
      <w:r w:rsidR="00372ECE" w:rsidRPr="00DE39E8">
        <w:rPr>
          <w:rFonts w:asciiTheme="minorHAnsi" w:hAnsiTheme="minorHAnsi"/>
          <w:bCs/>
          <w:lang w:val="en-GB"/>
        </w:rPr>
        <w:t xml:space="preserve"> dilution leads to an increasing </w:t>
      </w:r>
      <w:r w:rsidR="00015950" w:rsidRPr="00DE39E8">
        <w:rPr>
          <w:rFonts w:asciiTheme="minorHAnsi" w:hAnsiTheme="minorHAnsi"/>
          <w:bCs/>
          <w:lang w:val="en-GB"/>
        </w:rPr>
        <w:t xml:space="preserve">correlation between </w:t>
      </w:r>
      <w:r w:rsidR="00794B8F" w:rsidRPr="00E35813">
        <w:rPr>
          <w:rFonts w:asciiTheme="minorHAnsi" w:hAnsiTheme="minorHAnsi"/>
          <w:b/>
          <w:bCs/>
          <w:lang w:val="en-GB"/>
        </w:rPr>
        <w:t>G</w:t>
      </w:r>
      <w:r w:rsidR="00794B8F" w:rsidRPr="009372A4">
        <w:rPr>
          <w:rFonts w:asciiTheme="minorHAnsi" w:hAnsiTheme="minorHAnsi"/>
          <w:bCs/>
          <w:vertAlign w:val="subscript"/>
          <w:lang w:val="en-GB"/>
        </w:rPr>
        <w:t>f</w:t>
      </w:r>
      <w:r w:rsidR="00794B8F" w:rsidRPr="009372A4">
        <w:rPr>
          <w:rFonts w:asciiTheme="minorHAnsi" w:hAnsiTheme="minorHAnsi"/>
          <w:bCs/>
          <w:lang w:val="en-GB"/>
        </w:rPr>
        <w:t xml:space="preserve"> </w:t>
      </w:r>
      <w:r w:rsidR="00015950" w:rsidRPr="00DE39E8">
        <w:rPr>
          <w:rFonts w:asciiTheme="minorHAnsi" w:hAnsiTheme="minorHAnsi"/>
          <w:bCs/>
          <w:lang w:val="en-GB"/>
        </w:rPr>
        <w:t xml:space="preserve">and </w:t>
      </w:r>
      <w:r w:rsidR="00794B8F" w:rsidRPr="00E35813">
        <w:rPr>
          <w:rFonts w:asciiTheme="minorHAnsi" w:hAnsiTheme="minorHAnsi"/>
          <w:b/>
          <w:bCs/>
          <w:lang w:val="en-GB"/>
        </w:rPr>
        <w:t>G</w:t>
      </w:r>
      <w:r w:rsidR="00794B8F" w:rsidRPr="009372A4">
        <w:rPr>
          <w:rFonts w:asciiTheme="minorHAnsi" w:hAnsiTheme="minorHAnsi"/>
          <w:bCs/>
          <w:vertAlign w:val="subscript"/>
          <w:lang w:val="en-GB"/>
        </w:rPr>
        <w:t>r</w:t>
      </w:r>
      <w:r w:rsidR="00794B8F" w:rsidRPr="00DE39E8">
        <w:rPr>
          <w:rFonts w:asciiTheme="minorHAnsi" w:hAnsiTheme="minorHAnsi"/>
          <w:bCs/>
          <w:lang w:val="en-GB"/>
        </w:rPr>
        <w:t xml:space="preserve"> </w:t>
      </w:r>
      <w:r w:rsidR="00372ECE" w:rsidRPr="00DE39E8">
        <w:rPr>
          <w:rFonts w:asciiTheme="minorHAnsi" w:hAnsiTheme="minorHAnsi"/>
          <w:bCs/>
          <w:lang w:val="en-GB"/>
        </w:rPr>
        <w:t>(</w:t>
      </w:r>
      <w:r w:rsidR="00015950" w:rsidRPr="00DE39E8">
        <w:rPr>
          <w:rFonts w:asciiTheme="minorHAnsi" w:hAnsiTheme="minorHAnsi"/>
          <w:bCs/>
          <w:lang w:val="en-GB"/>
        </w:rPr>
        <w:t xml:space="preserve">the genomic relationships </w:t>
      </w:r>
      <w:r w:rsidR="004A1714" w:rsidRPr="00DE39E8">
        <w:rPr>
          <w:rFonts w:asciiTheme="minorHAnsi" w:hAnsiTheme="minorHAnsi"/>
          <w:bCs/>
          <w:lang w:val="en-GB"/>
        </w:rPr>
        <w:t xml:space="preserve">for </w:t>
      </w:r>
      <w:r w:rsidR="00015950" w:rsidRPr="00DE39E8">
        <w:rPr>
          <w:rFonts w:asciiTheme="minorHAnsi" w:hAnsiTheme="minorHAnsi"/>
          <w:bCs/>
          <w:lang w:val="en-GB"/>
        </w:rPr>
        <w:t xml:space="preserve">the set of markers </w:t>
      </w:r>
      <w:r w:rsidR="00372ECE" w:rsidRPr="00DE39E8">
        <w:rPr>
          <w:rFonts w:asciiTheme="minorHAnsi" w:hAnsiTheme="minorHAnsi"/>
          <w:bCs/>
          <w:lang w:val="en-GB"/>
        </w:rPr>
        <w:t>not included in the feature</w:t>
      </w:r>
      <w:r w:rsidR="00015950" w:rsidRPr="00DE39E8">
        <w:rPr>
          <w:rFonts w:asciiTheme="minorHAnsi" w:hAnsiTheme="minorHAnsi"/>
          <w:bCs/>
          <w:lang w:val="en-GB"/>
        </w:rPr>
        <w:t>)</w:t>
      </w:r>
      <w:r w:rsidR="00794B8F" w:rsidRPr="00DE39E8" w:rsidDel="00794B8F">
        <w:rPr>
          <w:rFonts w:asciiTheme="minorHAnsi" w:hAnsiTheme="minorHAnsi"/>
          <w:lang w:val="en-US"/>
        </w:rPr>
        <w:t xml:space="preserve"> </w:t>
      </w:r>
      <w:r w:rsidR="00015950" w:rsidRPr="00DE39E8">
        <w:rPr>
          <w:rFonts w:asciiTheme="minorHAnsi" w:hAnsiTheme="minorHAnsi"/>
          <w:lang w:val="en-US"/>
        </w:rPr>
        <w:t xml:space="preserve">(Figure </w:t>
      </w:r>
      <w:r w:rsidR="00EF2E8F" w:rsidRPr="00DE39E8">
        <w:rPr>
          <w:rFonts w:asciiTheme="minorHAnsi" w:hAnsiTheme="minorHAnsi"/>
          <w:lang w:val="en-US"/>
        </w:rPr>
        <w:t>4</w:t>
      </w:r>
      <w:r w:rsidR="00015950" w:rsidRPr="00DE39E8">
        <w:rPr>
          <w:rFonts w:asciiTheme="minorHAnsi" w:hAnsiTheme="minorHAnsi"/>
          <w:lang w:val="en-US"/>
        </w:rPr>
        <w:t>)</w:t>
      </w:r>
      <w:r w:rsidR="00015950" w:rsidRPr="00DE39E8">
        <w:rPr>
          <w:rFonts w:asciiTheme="minorHAnsi" w:hAnsiTheme="minorHAnsi"/>
          <w:bCs/>
          <w:lang w:val="en-GB"/>
        </w:rPr>
        <w:t>.</w:t>
      </w:r>
      <w:r w:rsidR="00BC21DD" w:rsidRPr="00DE39E8">
        <w:rPr>
          <w:rFonts w:asciiTheme="minorHAnsi" w:hAnsiTheme="minorHAnsi"/>
          <w:bCs/>
          <w:lang w:val="en-GB"/>
        </w:rPr>
        <w:t xml:space="preserve"> For </w:t>
      </w:r>
      <w:r w:rsidR="00BC21DD" w:rsidRPr="00E35813">
        <w:rPr>
          <w:rFonts w:asciiTheme="minorHAnsi" w:hAnsiTheme="minorHAnsi"/>
          <w:b/>
          <w:bCs/>
          <w:lang w:val="en-GB"/>
        </w:rPr>
        <w:t>G</w:t>
      </w:r>
      <w:r w:rsidR="00BC21DD" w:rsidRPr="009372A4">
        <w:rPr>
          <w:rFonts w:asciiTheme="minorHAnsi" w:hAnsiTheme="minorHAnsi"/>
          <w:bCs/>
          <w:vertAlign w:val="subscript"/>
          <w:lang w:val="en-GB"/>
        </w:rPr>
        <w:t>f</w:t>
      </w:r>
      <w:r w:rsidR="00BC21DD" w:rsidRPr="009372A4">
        <w:rPr>
          <w:rFonts w:asciiTheme="minorHAnsi" w:hAnsiTheme="minorHAnsi"/>
          <w:bCs/>
          <w:lang w:val="en-GB"/>
        </w:rPr>
        <w:t xml:space="preserve"> </w:t>
      </w:r>
      <w:r w:rsidR="00BC21DD" w:rsidRPr="00DE39E8">
        <w:rPr>
          <w:rFonts w:asciiTheme="minorHAnsi" w:hAnsiTheme="minorHAnsi"/>
          <w:bCs/>
          <w:lang w:val="en-GB"/>
        </w:rPr>
        <w:t>comprising</w:t>
      </w:r>
      <w:r w:rsidR="00E35813">
        <w:rPr>
          <w:rFonts w:asciiTheme="minorHAnsi" w:hAnsiTheme="minorHAnsi"/>
          <w:bCs/>
          <w:lang w:val="en-GB"/>
        </w:rPr>
        <w:t xml:space="preserve"> </w:t>
      </w:r>
      <w:r w:rsidR="00120E66" w:rsidRPr="00DE39E8">
        <w:rPr>
          <w:rFonts w:asciiTheme="minorHAnsi" w:hAnsiTheme="minorHAnsi"/>
          <w:bCs/>
          <w:lang w:val="en-GB"/>
        </w:rPr>
        <w:t xml:space="preserve">only </w:t>
      </w:r>
      <w:r w:rsidR="00BC21DD" w:rsidRPr="00DE39E8">
        <w:rPr>
          <w:rFonts w:asciiTheme="minorHAnsi" w:hAnsiTheme="minorHAnsi"/>
          <w:bCs/>
          <w:lang w:val="en-GB"/>
        </w:rPr>
        <w:t>true causal SNPs</w:t>
      </w:r>
      <w:r w:rsidR="00E35813">
        <w:rPr>
          <w:rFonts w:asciiTheme="minorHAnsi" w:hAnsiTheme="minorHAnsi"/>
          <w:bCs/>
          <w:lang w:val="en-GB"/>
        </w:rPr>
        <w:t>,</w:t>
      </w:r>
      <w:r w:rsidR="00BC21DD" w:rsidRPr="00DE39E8">
        <w:rPr>
          <w:rFonts w:asciiTheme="minorHAnsi" w:hAnsiTheme="minorHAnsi"/>
          <w:bCs/>
          <w:lang w:val="en-GB"/>
        </w:rPr>
        <w:t xml:space="preserve"> the </w:t>
      </w:r>
      <w:r w:rsidR="000522EE" w:rsidRPr="00DE39E8">
        <w:rPr>
          <w:rFonts w:asciiTheme="minorHAnsi" w:hAnsiTheme="minorHAnsi"/>
          <w:bCs/>
          <w:lang w:val="en-GB"/>
        </w:rPr>
        <w:t xml:space="preserve">correlation between </w:t>
      </w:r>
      <w:r w:rsidR="000522EE" w:rsidRPr="00E35813">
        <w:rPr>
          <w:rFonts w:asciiTheme="minorHAnsi" w:hAnsiTheme="minorHAnsi"/>
          <w:b/>
          <w:bCs/>
          <w:lang w:val="en-GB"/>
        </w:rPr>
        <w:t>G</w:t>
      </w:r>
      <w:r w:rsidR="00BC21DD" w:rsidRPr="009372A4">
        <w:rPr>
          <w:rFonts w:asciiTheme="minorHAnsi" w:hAnsiTheme="minorHAnsi"/>
          <w:bCs/>
          <w:vertAlign w:val="subscript"/>
          <w:lang w:val="en-GB"/>
        </w:rPr>
        <w:t>f</w:t>
      </w:r>
      <w:r w:rsidR="000522EE" w:rsidRPr="009372A4">
        <w:rPr>
          <w:rFonts w:asciiTheme="minorHAnsi" w:hAnsiTheme="minorHAnsi"/>
          <w:bCs/>
          <w:lang w:val="en-GB"/>
        </w:rPr>
        <w:t xml:space="preserve"> </w:t>
      </w:r>
      <w:r w:rsidR="000522EE" w:rsidRPr="00DE39E8">
        <w:rPr>
          <w:rFonts w:asciiTheme="minorHAnsi" w:hAnsiTheme="minorHAnsi"/>
          <w:bCs/>
          <w:lang w:val="en-GB"/>
        </w:rPr>
        <w:t xml:space="preserve">and </w:t>
      </w:r>
      <w:r w:rsidR="000522EE" w:rsidRPr="00E35813">
        <w:rPr>
          <w:rFonts w:asciiTheme="minorHAnsi" w:hAnsiTheme="minorHAnsi"/>
          <w:b/>
          <w:bCs/>
          <w:lang w:val="en-GB"/>
        </w:rPr>
        <w:t>G</w:t>
      </w:r>
      <w:r w:rsidR="000522EE" w:rsidRPr="009372A4">
        <w:rPr>
          <w:rFonts w:asciiTheme="minorHAnsi" w:hAnsiTheme="minorHAnsi"/>
          <w:bCs/>
          <w:vertAlign w:val="subscript"/>
          <w:lang w:val="en-GB"/>
        </w:rPr>
        <w:t>r</w:t>
      </w:r>
      <w:r w:rsidR="000522EE" w:rsidRPr="00E35813">
        <w:rPr>
          <w:rFonts w:asciiTheme="minorHAnsi" w:hAnsiTheme="minorHAnsi"/>
          <w:b/>
          <w:bCs/>
          <w:lang w:val="en-GB"/>
        </w:rPr>
        <w:t xml:space="preserve"> </w:t>
      </w:r>
      <w:r w:rsidR="00BC21DD" w:rsidRPr="00DE39E8">
        <w:rPr>
          <w:rFonts w:asciiTheme="minorHAnsi" w:hAnsiTheme="minorHAnsi"/>
          <w:bCs/>
          <w:lang w:val="en-GB"/>
        </w:rPr>
        <w:t>is</w:t>
      </w:r>
      <w:r w:rsidR="000522EE" w:rsidRPr="00DE39E8">
        <w:rPr>
          <w:rFonts w:asciiTheme="minorHAnsi" w:hAnsiTheme="minorHAnsi"/>
          <w:bCs/>
          <w:lang w:val="en-GB"/>
        </w:rPr>
        <w:t xml:space="preserve"> 0.</w:t>
      </w:r>
      <w:r w:rsidR="00BC21DD" w:rsidRPr="00DE39E8">
        <w:rPr>
          <w:rFonts w:asciiTheme="minorHAnsi" w:hAnsiTheme="minorHAnsi"/>
          <w:bCs/>
          <w:lang w:val="en-GB"/>
        </w:rPr>
        <w:t>53</w:t>
      </w:r>
      <w:r w:rsidR="000522EE" w:rsidRPr="00DE39E8">
        <w:rPr>
          <w:rFonts w:asciiTheme="minorHAnsi" w:hAnsiTheme="minorHAnsi"/>
          <w:bCs/>
          <w:lang w:val="en-GB"/>
        </w:rPr>
        <w:t xml:space="preserve"> </w:t>
      </w:r>
      <w:r w:rsidR="00BC21DD" w:rsidRPr="00DE39E8">
        <w:rPr>
          <w:rFonts w:asciiTheme="minorHAnsi" w:hAnsiTheme="minorHAnsi"/>
          <w:bCs/>
          <w:lang w:val="en-GB"/>
        </w:rPr>
        <w:t>for the cluster causal model</w:t>
      </w:r>
      <w:r w:rsidR="00120E66" w:rsidRPr="00DE39E8">
        <w:rPr>
          <w:rFonts w:asciiTheme="minorHAnsi" w:hAnsiTheme="minorHAnsi"/>
          <w:bCs/>
          <w:lang w:val="en-GB"/>
        </w:rPr>
        <w:t xml:space="preserve">. </w:t>
      </w:r>
      <w:ins w:id="212" w:author="Peter Sørensen" w:date="2016-04-25T10:55:00Z">
        <w:r w:rsidR="00E12475">
          <w:rPr>
            <w:rFonts w:asciiTheme="minorHAnsi" w:hAnsiTheme="minorHAnsi"/>
            <w:bCs/>
            <w:lang w:val="en-GB"/>
          </w:rPr>
          <w:t xml:space="preserve">Following dilution </w:t>
        </w:r>
      </w:ins>
      <w:ins w:id="213" w:author="Peter Sørensen" w:date="2016-04-25T10:56:00Z">
        <w:r w:rsidR="00E12475" w:rsidRPr="00DE39E8">
          <w:rPr>
            <w:rFonts w:asciiTheme="minorHAnsi" w:hAnsiTheme="minorHAnsi"/>
            <w:bCs/>
            <w:lang w:val="en-GB"/>
          </w:rPr>
          <w:t xml:space="preserve">of </w:t>
        </w:r>
        <w:r w:rsidR="00E12475" w:rsidRPr="00E35813">
          <w:rPr>
            <w:rFonts w:asciiTheme="minorHAnsi" w:hAnsiTheme="minorHAnsi"/>
            <w:b/>
            <w:bCs/>
            <w:lang w:val="en-GB"/>
          </w:rPr>
          <w:t>G</w:t>
        </w:r>
        <w:r w:rsidR="00E12475" w:rsidRPr="009372A4">
          <w:rPr>
            <w:rFonts w:asciiTheme="minorHAnsi" w:hAnsiTheme="minorHAnsi"/>
            <w:bCs/>
            <w:vertAlign w:val="subscript"/>
            <w:lang w:val="en-GB"/>
          </w:rPr>
          <w:t>f</w:t>
        </w:r>
        <w:r w:rsidR="00E12475">
          <w:rPr>
            <w:rFonts w:asciiTheme="minorHAnsi" w:hAnsiTheme="minorHAnsi"/>
            <w:bCs/>
            <w:lang w:val="en-GB"/>
          </w:rPr>
          <w:t xml:space="preserve"> </w:t>
        </w:r>
      </w:ins>
      <w:ins w:id="214" w:author="Peter Sørensen" w:date="2016-04-25T10:55:00Z">
        <w:r w:rsidR="00E12475">
          <w:rPr>
            <w:rFonts w:asciiTheme="minorHAnsi" w:hAnsiTheme="minorHAnsi"/>
            <w:bCs/>
            <w:lang w:val="en-GB"/>
          </w:rPr>
          <w:t>with local (or random) non-causal SNPs</w:t>
        </w:r>
      </w:ins>
      <w:r w:rsidR="00E35813">
        <w:rPr>
          <w:rFonts w:asciiTheme="minorHAnsi" w:hAnsiTheme="minorHAnsi"/>
          <w:bCs/>
          <w:lang w:val="en-GB"/>
        </w:rPr>
        <w:t>,</w:t>
      </w:r>
      <w:r w:rsidR="00BC21DD" w:rsidRPr="00DE39E8">
        <w:rPr>
          <w:rFonts w:asciiTheme="minorHAnsi" w:hAnsiTheme="minorHAnsi"/>
          <w:bCs/>
          <w:lang w:val="en-GB"/>
        </w:rPr>
        <w:t xml:space="preserve"> </w:t>
      </w:r>
      <w:r w:rsidR="00120E66" w:rsidRPr="00DE39E8">
        <w:rPr>
          <w:rFonts w:asciiTheme="minorHAnsi" w:hAnsiTheme="minorHAnsi"/>
          <w:bCs/>
          <w:lang w:val="en-GB"/>
        </w:rPr>
        <w:t>the correlation</w:t>
      </w:r>
      <w:r w:rsidR="00BC21DD" w:rsidRPr="00DE39E8">
        <w:rPr>
          <w:rFonts w:asciiTheme="minorHAnsi" w:hAnsiTheme="minorHAnsi"/>
          <w:bCs/>
          <w:lang w:val="en-GB"/>
        </w:rPr>
        <w:t xml:space="preserve"> r</w:t>
      </w:r>
      <w:r w:rsidR="000522EE" w:rsidRPr="00DE39E8">
        <w:rPr>
          <w:rFonts w:asciiTheme="minorHAnsi" w:hAnsiTheme="minorHAnsi"/>
          <w:bCs/>
          <w:lang w:val="en-GB"/>
        </w:rPr>
        <w:t>apidly increase</w:t>
      </w:r>
      <w:r w:rsidR="00BC21DD" w:rsidRPr="00DE39E8">
        <w:rPr>
          <w:rFonts w:asciiTheme="minorHAnsi" w:hAnsiTheme="minorHAnsi"/>
          <w:bCs/>
          <w:lang w:val="en-GB"/>
        </w:rPr>
        <w:t>s</w:t>
      </w:r>
      <w:r w:rsidR="000522EE" w:rsidRPr="00DE39E8">
        <w:rPr>
          <w:rFonts w:asciiTheme="minorHAnsi" w:hAnsiTheme="minorHAnsi"/>
          <w:bCs/>
          <w:lang w:val="en-GB"/>
        </w:rPr>
        <w:t xml:space="preserve"> towards a value of 0.</w:t>
      </w:r>
      <w:ins w:id="215" w:author="Peter Sørensen" w:date="2016-04-25T10:55:00Z">
        <w:r w:rsidR="00E12475">
          <w:rPr>
            <w:rFonts w:asciiTheme="minorHAnsi" w:hAnsiTheme="minorHAnsi"/>
            <w:bCs/>
            <w:lang w:val="en-GB"/>
          </w:rPr>
          <w:t>75</w:t>
        </w:r>
      </w:ins>
      <w:ins w:id="216" w:author="Peter Sørensen" w:date="2016-04-25T10:53:00Z">
        <w:r w:rsidR="00E12475">
          <w:rPr>
            <w:rFonts w:asciiTheme="minorHAnsi" w:hAnsiTheme="minorHAnsi"/>
            <w:bCs/>
            <w:lang w:val="en-GB"/>
          </w:rPr>
          <w:t xml:space="preserve"> (</w:t>
        </w:r>
      </w:ins>
      <w:ins w:id="217" w:author="Peter Sørensen" w:date="2016-04-25T10:54:00Z">
        <w:r w:rsidR="00E12475">
          <w:rPr>
            <w:rFonts w:asciiTheme="minorHAnsi" w:hAnsiTheme="minorHAnsi"/>
            <w:bCs/>
            <w:lang w:val="en-GB"/>
          </w:rPr>
          <w:t>0.</w:t>
        </w:r>
      </w:ins>
      <w:ins w:id="218" w:author="Peter Sørensen" w:date="2016-04-25T10:56:00Z">
        <w:r w:rsidR="00E12475">
          <w:rPr>
            <w:rFonts w:asciiTheme="minorHAnsi" w:hAnsiTheme="minorHAnsi"/>
            <w:bCs/>
            <w:lang w:val="en-GB"/>
          </w:rPr>
          <w:t>99)</w:t>
        </w:r>
      </w:ins>
      <w:r w:rsidR="000522EE" w:rsidRPr="00DE39E8">
        <w:rPr>
          <w:rFonts w:asciiTheme="minorHAnsi" w:hAnsiTheme="minorHAnsi"/>
          <w:bCs/>
          <w:lang w:val="en-GB"/>
        </w:rPr>
        <w:t xml:space="preserve">. </w:t>
      </w:r>
    </w:p>
    <w:p w14:paraId="01E65E15" w14:textId="77777777" w:rsidR="00794B8F" w:rsidRPr="00DE39E8" w:rsidRDefault="000522EE" w:rsidP="00366FA5">
      <w:pPr>
        <w:spacing w:line="480" w:lineRule="auto"/>
        <w:rPr>
          <w:rFonts w:asciiTheme="minorHAnsi" w:hAnsiTheme="minorHAnsi"/>
          <w:bCs/>
          <w:lang w:val="en-GB"/>
        </w:rPr>
      </w:pPr>
      <w:r w:rsidRPr="00DE39E8">
        <w:rPr>
          <w:rFonts w:asciiTheme="minorHAnsi" w:hAnsiTheme="minorHAnsi"/>
          <w:bCs/>
          <w:lang w:val="en-GB"/>
        </w:rPr>
        <w:t xml:space="preserve">  </w:t>
      </w:r>
    </w:p>
    <w:p w14:paraId="7DB3FB81" w14:textId="77777777" w:rsidR="00692C1F" w:rsidRPr="009812FF" w:rsidRDefault="00692C1F" w:rsidP="00366FA5">
      <w:pPr>
        <w:pStyle w:val="Heading2"/>
        <w:tabs>
          <w:tab w:val="center" w:pos="4800"/>
          <w:tab w:val="right" w:pos="9500"/>
        </w:tabs>
        <w:spacing w:line="480" w:lineRule="auto"/>
        <w:ind w:firstLine="0"/>
        <w:rPr>
          <w:rFonts w:asciiTheme="minorHAnsi" w:hAnsiTheme="minorHAnsi"/>
          <w:lang w:val="en-US"/>
        </w:rPr>
      </w:pPr>
      <w:r w:rsidRPr="009812FF">
        <w:rPr>
          <w:rFonts w:asciiTheme="minorHAnsi" w:hAnsiTheme="minorHAnsi"/>
          <w:lang w:val="en-US"/>
        </w:rPr>
        <w:t xml:space="preserve">4  </w:t>
      </w:r>
      <w:bookmarkStart w:id="219" w:name="GrindEQpgref54e5b42410"/>
      <w:bookmarkEnd w:id="219"/>
      <w:r w:rsidRPr="009812FF">
        <w:rPr>
          <w:rFonts w:asciiTheme="minorHAnsi" w:hAnsiTheme="minorHAnsi"/>
          <w:lang w:val="en-US"/>
        </w:rPr>
        <w:t>Discussion</w:t>
      </w:r>
    </w:p>
    <w:p w14:paraId="7CC486B0" w14:textId="77777777" w:rsidR="002E2A64" w:rsidRPr="009812FF" w:rsidRDefault="002E2A64" w:rsidP="00366FA5">
      <w:pPr>
        <w:spacing w:line="480" w:lineRule="auto"/>
        <w:rPr>
          <w:rFonts w:asciiTheme="minorHAnsi" w:hAnsiTheme="minorHAnsi"/>
          <w:lang w:val="en-US"/>
        </w:rPr>
      </w:pPr>
    </w:p>
    <w:p w14:paraId="1A700467" w14:textId="77777777" w:rsidR="006543D0" w:rsidRPr="009812FF" w:rsidRDefault="00C56AD3" w:rsidP="00366FA5">
      <w:pPr>
        <w:tabs>
          <w:tab w:val="center" w:pos="4800"/>
          <w:tab w:val="right" w:pos="9500"/>
        </w:tabs>
        <w:spacing w:line="480" w:lineRule="auto"/>
        <w:rPr>
          <w:rFonts w:asciiTheme="minorHAnsi" w:hAnsiTheme="minorHAnsi"/>
          <w:noProof/>
          <w:lang w:val="en-GB"/>
        </w:rPr>
      </w:pPr>
      <w:r w:rsidRPr="009812FF">
        <w:rPr>
          <w:rFonts w:asciiTheme="minorHAnsi" w:hAnsiTheme="minorHAnsi"/>
          <w:noProof/>
          <w:lang w:val="en-US"/>
        </w:rPr>
        <w:t xml:space="preserve">We </w:t>
      </w:r>
      <w:r w:rsidR="00457F61" w:rsidRPr="009812FF">
        <w:rPr>
          <w:rFonts w:asciiTheme="minorHAnsi" w:hAnsiTheme="minorHAnsi"/>
          <w:noProof/>
          <w:lang w:val="en-US"/>
        </w:rPr>
        <w:t>applied and evaluated a GFBLUP</w:t>
      </w:r>
      <w:r w:rsidRPr="009812FF">
        <w:rPr>
          <w:rFonts w:asciiTheme="minorHAnsi" w:hAnsiTheme="minorHAnsi"/>
          <w:noProof/>
          <w:lang w:val="en-US"/>
        </w:rPr>
        <w:t xml:space="preserve"> </w:t>
      </w:r>
      <w:r w:rsidR="00AF7516" w:rsidRPr="009812FF">
        <w:rPr>
          <w:rFonts w:asciiTheme="minorHAnsi" w:hAnsiTheme="minorHAnsi"/>
          <w:noProof/>
          <w:lang w:val="en-US"/>
        </w:rPr>
        <w:t xml:space="preserve">model </w:t>
      </w:r>
      <w:r w:rsidRPr="009812FF">
        <w:rPr>
          <w:rFonts w:asciiTheme="minorHAnsi" w:hAnsiTheme="minorHAnsi"/>
          <w:noProof/>
          <w:lang w:val="en-US"/>
        </w:rPr>
        <w:t xml:space="preserve">using prior information </w:t>
      </w:r>
      <w:r w:rsidRPr="009812FF">
        <w:rPr>
          <w:rFonts w:asciiTheme="minorHAnsi" w:hAnsiTheme="minorHAnsi"/>
          <w:color w:val="000000"/>
          <w:lang w:val="en-US"/>
        </w:rPr>
        <w:t xml:space="preserve">on </w:t>
      </w:r>
      <w:r w:rsidRPr="009812FF">
        <w:rPr>
          <w:rFonts w:asciiTheme="minorHAnsi" w:hAnsiTheme="minorHAnsi"/>
          <w:lang w:val="en-US"/>
        </w:rPr>
        <w:t>genomic features</w:t>
      </w:r>
      <w:r w:rsidRPr="009812FF">
        <w:rPr>
          <w:rFonts w:asciiTheme="minorHAnsi" w:hAnsiTheme="minorHAnsi"/>
          <w:noProof/>
          <w:lang w:val="en-US"/>
        </w:rPr>
        <w:t xml:space="preserve">. </w:t>
      </w:r>
      <w:r w:rsidRPr="009812FF">
        <w:rPr>
          <w:rFonts w:asciiTheme="minorHAnsi" w:hAnsiTheme="minorHAnsi"/>
          <w:lang w:val="en-US"/>
        </w:rPr>
        <w:t>Genomic features are regions of the genome that are linked to external information.</w:t>
      </w:r>
      <w:r w:rsidR="006543D0" w:rsidRPr="009812FF">
        <w:rPr>
          <w:rFonts w:asciiTheme="minorHAnsi" w:hAnsiTheme="minorHAnsi"/>
          <w:lang w:val="en-US"/>
        </w:rPr>
        <w:t xml:space="preserve"> </w:t>
      </w:r>
      <w:r w:rsidR="0020111E">
        <w:rPr>
          <w:rFonts w:asciiTheme="minorHAnsi" w:hAnsiTheme="minorHAnsi"/>
          <w:lang w:val="en-US"/>
        </w:rPr>
        <w:t>T</w:t>
      </w:r>
      <w:r w:rsidRPr="009812FF">
        <w:rPr>
          <w:rFonts w:asciiTheme="minorHAnsi" w:hAnsiTheme="minorHAnsi"/>
          <w:lang w:val="en-US"/>
        </w:rPr>
        <w:t xml:space="preserve">his modeling approach is </w:t>
      </w:r>
      <w:r w:rsidR="0020111E">
        <w:rPr>
          <w:rFonts w:asciiTheme="minorHAnsi" w:hAnsiTheme="minorHAnsi"/>
          <w:lang w:val="en-US"/>
        </w:rPr>
        <w:t xml:space="preserve">predicated on the assumption </w:t>
      </w:r>
      <w:r w:rsidRPr="009812FF">
        <w:rPr>
          <w:rFonts w:asciiTheme="minorHAnsi" w:hAnsiTheme="minorHAnsi"/>
          <w:lang w:val="en-US"/>
        </w:rPr>
        <w:t xml:space="preserve">that these regions are enriched for causal variants affecting </w:t>
      </w:r>
      <w:r w:rsidR="006A5909" w:rsidRPr="009812FF">
        <w:rPr>
          <w:rFonts w:asciiTheme="minorHAnsi" w:hAnsiTheme="minorHAnsi"/>
          <w:lang w:val="en-US"/>
        </w:rPr>
        <w:t>the</w:t>
      </w:r>
      <w:r w:rsidRPr="009812FF">
        <w:rPr>
          <w:rFonts w:asciiTheme="minorHAnsi" w:hAnsiTheme="minorHAnsi"/>
          <w:lang w:val="en-US"/>
        </w:rPr>
        <w:t xml:space="preserve"> trait. </w:t>
      </w:r>
      <w:r w:rsidR="00FA34D3" w:rsidRPr="009812FF">
        <w:rPr>
          <w:rFonts w:asciiTheme="minorHAnsi" w:hAnsiTheme="minorHAnsi"/>
          <w:lang w:val="en-US"/>
        </w:rPr>
        <w:t>Several genomic feature classes can be formed based on different sources of prior information</w:t>
      </w:r>
      <w:r w:rsidR="0020111E">
        <w:rPr>
          <w:rFonts w:asciiTheme="minorHAnsi" w:hAnsiTheme="minorHAnsi"/>
          <w:lang w:val="en-US"/>
        </w:rPr>
        <w:t xml:space="preserve">; for example, </w:t>
      </w:r>
      <w:r w:rsidR="00FA34D3" w:rsidRPr="009812FF">
        <w:rPr>
          <w:rFonts w:asciiTheme="minorHAnsi" w:hAnsiTheme="minorHAnsi"/>
          <w:noProof/>
          <w:lang w:val="en-US"/>
        </w:rPr>
        <w:t xml:space="preserve">genes, chromosomes, biological pathways, gene ontologies, sequence annotation, prior QTL regions, or other types of external evidence. </w:t>
      </w:r>
      <w:r w:rsidR="009347D9" w:rsidRPr="009812FF">
        <w:rPr>
          <w:rFonts w:asciiTheme="minorHAnsi" w:hAnsiTheme="minorHAnsi"/>
          <w:noProof/>
          <w:lang w:val="en-US"/>
        </w:rPr>
        <w:t>We demonstrate</w:t>
      </w:r>
      <w:r w:rsidR="00527189">
        <w:rPr>
          <w:rFonts w:asciiTheme="minorHAnsi" w:hAnsiTheme="minorHAnsi"/>
          <w:noProof/>
          <w:lang w:val="en-US"/>
        </w:rPr>
        <w:t>d</w:t>
      </w:r>
      <w:r w:rsidR="009347D9" w:rsidRPr="009812FF">
        <w:rPr>
          <w:rFonts w:asciiTheme="minorHAnsi" w:hAnsiTheme="minorHAnsi"/>
          <w:noProof/>
          <w:lang w:val="en-US"/>
        </w:rPr>
        <w:t xml:space="preserve"> that </w:t>
      </w:r>
      <w:r w:rsidR="00925A58" w:rsidRPr="009812FF">
        <w:rPr>
          <w:rFonts w:asciiTheme="minorHAnsi" w:hAnsiTheme="minorHAnsi"/>
          <w:noProof/>
          <w:lang w:val="en-US"/>
        </w:rPr>
        <w:t>the GF</w:t>
      </w:r>
      <w:r w:rsidR="009347D9" w:rsidRPr="009812FF">
        <w:rPr>
          <w:rFonts w:asciiTheme="minorHAnsi" w:hAnsiTheme="minorHAnsi"/>
          <w:noProof/>
          <w:lang w:val="en-US"/>
        </w:rPr>
        <w:t xml:space="preserve">BLUP model using prior information on </w:t>
      </w:r>
      <w:r w:rsidR="00FA34D3">
        <w:rPr>
          <w:rFonts w:asciiTheme="minorHAnsi" w:hAnsiTheme="minorHAnsi"/>
          <w:noProof/>
          <w:lang w:val="en-US"/>
        </w:rPr>
        <w:t xml:space="preserve">Gene Ontology </w:t>
      </w:r>
      <w:r w:rsidR="00D54A1D">
        <w:rPr>
          <w:rFonts w:asciiTheme="minorHAnsi" w:hAnsiTheme="minorHAnsi"/>
          <w:noProof/>
          <w:lang w:val="en-US"/>
        </w:rPr>
        <w:t>categories</w:t>
      </w:r>
      <w:r w:rsidR="009347D9" w:rsidRPr="009812FF">
        <w:rPr>
          <w:rFonts w:asciiTheme="minorHAnsi" w:hAnsiTheme="minorHAnsi"/>
          <w:noProof/>
          <w:lang w:val="en-US"/>
        </w:rPr>
        <w:t xml:space="preserve"> can increase the predictive ability of </w:t>
      </w:r>
      <w:r w:rsidR="001C7FF7" w:rsidRPr="009812FF">
        <w:rPr>
          <w:rFonts w:asciiTheme="minorHAnsi" w:hAnsiTheme="minorHAnsi"/>
          <w:noProof/>
          <w:lang w:val="en-US"/>
        </w:rPr>
        <w:t xml:space="preserve">the genomic value </w:t>
      </w:r>
      <w:r w:rsidR="00A6578A" w:rsidRPr="009812FF">
        <w:rPr>
          <w:rFonts w:asciiTheme="minorHAnsi" w:hAnsiTheme="minorHAnsi"/>
          <w:noProof/>
          <w:lang w:val="en-US"/>
        </w:rPr>
        <w:t xml:space="preserve">for </w:t>
      </w:r>
      <w:r w:rsidR="00A0421B">
        <w:rPr>
          <w:rFonts w:asciiTheme="minorHAnsi" w:hAnsiTheme="minorHAnsi"/>
          <w:noProof/>
          <w:lang w:val="en-US"/>
        </w:rPr>
        <w:t>three quantitative traits (</w:t>
      </w:r>
      <w:r w:rsidR="009347D9" w:rsidRPr="009812FF">
        <w:rPr>
          <w:rFonts w:asciiTheme="minorHAnsi" w:hAnsiTheme="minorHAnsi"/>
          <w:noProof/>
          <w:lang w:val="en-US"/>
        </w:rPr>
        <w:t>starvation resistance</w:t>
      </w:r>
      <w:r w:rsidR="0011379E">
        <w:rPr>
          <w:rFonts w:asciiTheme="minorHAnsi" w:hAnsiTheme="minorHAnsi"/>
          <w:noProof/>
          <w:lang w:val="en-US"/>
        </w:rPr>
        <w:t xml:space="preserve">, startle response </w:t>
      </w:r>
      <w:r w:rsidR="00E245BA">
        <w:rPr>
          <w:rFonts w:asciiTheme="minorHAnsi" w:hAnsiTheme="minorHAnsi"/>
          <w:noProof/>
          <w:lang w:val="en-US"/>
        </w:rPr>
        <w:t xml:space="preserve">and </w:t>
      </w:r>
      <w:r w:rsidR="0011379E">
        <w:rPr>
          <w:rFonts w:asciiTheme="minorHAnsi" w:hAnsiTheme="minorHAnsi"/>
          <w:noProof/>
          <w:lang w:val="en-US"/>
        </w:rPr>
        <w:t>chill coma recovery</w:t>
      </w:r>
      <w:r w:rsidR="00A0421B">
        <w:rPr>
          <w:rFonts w:asciiTheme="minorHAnsi" w:hAnsiTheme="minorHAnsi"/>
          <w:noProof/>
          <w:lang w:val="en-US"/>
        </w:rPr>
        <w:t>)</w:t>
      </w:r>
      <w:r w:rsidR="009347D9" w:rsidRPr="009812FF">
        <w:rPr>
          <w:rFonts w:asciiTheme="minorHAnsi" w:hAnsiTheme="minorHAnsi"/>
          <w:bCs/>
          <w:noProof/>
          <w:lang w:val="en-US"/>
        </w:rPr>
        <w:t xml:space="preserve"> in </w:t>
      </w:r>
      <w:r w:rsidR="009347D9" w:rsidRPr="009812FF">
        <w:rPr>
          <w:rFonts w:asciiTheme="minorHAnsi" w:hAnsiTheme="minorHAnsi"/>
          <w:bCs/>
          <w:i/>
          <w:iCs/>
          <w:noProof/>
          <w:lang w:val="en-US"/>
        </w:rPr>
        <w:t xml:space="preserve">Drosophila </w:t>
      </w:r>
      <w:r w:rsidR="009347D9" w:rsidRPr="009812FF">
        <w:rPr>
          <w:rFonts w:asciiTheme="minorHAnsi" w:hAnsiTheme="minorHAnsi"/>
          <w:bCs/>
          <w:i/>
          <w:iCs/>
          <w:noProof/>
          <w:lang w:val="en-US"/>
        </w:rPr>
        <w:lastRenderedPageBreak/>
        <w:t>melanogaster</w:t>
      </w:r>
      <w:r w:rsidR="009347D9" w:rsidRPr="009812FF">
        <w:rPr>
          <w:rFonts w:asciiTheme="minorHAnsi" w:hAnsiTheme="minorHAnsi"/>
          <w:noProof/>
          <w:lang w:val="en-US"/>
        </w:rPr>
        <w:t xml:space="preserve">. </w:t>
      </w:r>
      <w:r w:rsidR="00415927">
        <w:rPr>
          <w:rFonts w:asciiTheme="minorHAnsi" w:hAnsiTheme="minorHAnsi"/>
          <w:noProof/>
          <w:lang w:val="en-US"/>
        </w:rPr>
        <w:t>T</w:t>
      </w:r>
      <w:r w:rsidR="00E32986">
        <w:rPr>
          <w:rFonts w:asciiTheme="minorHAnsi" w:hAnsiTheme="minorHAnsi"/>
          <w:noProof/>
          <w:lang w:val="en-US"/>
        </w:rPr>
        <w:t xml:space="preserve">hese results were supported </w:t>
      </w:r>
      <w:r w:rsidR="0099295B">
        <w:rPr>
          <w:rFonts w:asciiTheme="minorHAnsi" w:hAnsiTheme="minorHAnsi"/>
          <w:noProof/>
          <w:lang w:val="en-US"/>
        </w:rPr>
        <w:t xml:space="preserve">by </w:t>
      </w:r>
      <w:r w:rsidR="00C0739C" w:rsidRPr="009812FF">
        <w:rPr>
          <w:rFonts w:asciiTheme="minorHAnsi" w:hAnsiTheme="minorHAnsi"/>
          <w:noProof/>
          <w:lang w:val="en-US"/>
        </w:rPr>
        <w:t xml:space="preserve">using simulated data generated from DGRP </w:t>
      </w:r>
      <w:r w:rsidR="004E1EF4" w:rsidRPr="009812FF">
        <w:rPr>
          <w:rFonts w:asciiTheme="minorHAnsi" w:hAnsiTheme="minorHAnsi"/>
          <w:noProof/>
          <w:lang w:val="en-US"/>
        </w:rPr>
        <w:t>genotypes</w:t>
      </w:r>
      <w:r w:rsidR="00FA34D3">
        <w:rPr>
          <w:rFonts w:asciiTheme="minorHAnsi" w:hAnsiTheme="minorHAnsi"/>
          <w:noProof/>
          <w:lang w:val="en-US"/>
        </w:rPr>
        <w:t xml:space="preserve"> further </w:t>
      </w:r>
      <w:r w:rsidR="00E32986" w:rsidRPr="009812FF">
        <w:rPr>
          <w:rFonts w:asciiTheme="minorHAnsi" w:hAnsiTheme="minorHAnsi"/>
          <w:noProof/>
          <w:lang w:val="en-US"/>
        </w:rPr>
        <w:t>illustrat</w:t>
      </w:r>
      <w:r w:rsidR="00E32986">
        <w:rPr>
          <w:rFonts w:asciiTheme="minorHAnsi" w:hAnsiTheme="minorHAnsi"/>
          <w:noProof/>
          <w:lang w:val="en-US"/>
        </w:rPr>
        <w:t>ing</w:t>
      </w:r>
      <w:r w:rsidR="00E32986" w:rsidRPr="009812FF">
        <w:rPr>
          <w:rFonts w:asciiTheme="minorHAnsi" w:hAnsiTheme="minorHAnsi"/>
          <w:noProof/>
          <w:lang w:val="en-US"/>
        </w:rPr>
        <w:t xml:space="preserve"> </w:t>
      </w:r>
      <w:r w:rsidR="00C0739C" w:rsidRPr="009812FF">
        <w:rPr>
          <w:rFonts w:asciiTheme="minorHAnsi" w:hAnsiTheme="minorHAnsi"/>
          <w:noProof/>
          <w:lang w:val="en-US"/>
        </w:rPr>
        <w:t>the impact of trait</w:t>
      </w:r>
      <w:r w:rsidR="0020111E">
        <w:rPr>
          <w:rFonts w:asciiTheme="minorHAnsi" w:hAnsiTheme="minorHAnsi"/>
          <w:noProof/>
          <w:lang w:val="en-US"/>
        </w:rPr>
        <w:t>-</w:t>
      </w:r>
      <w:r w:rsidR="00C0739C" w:rsidRPr="009812FF">
        <w:rPr>
          <w:rFonts w:asciiTheme="minorHAnsi" w:hAnsiTheme="minorHAnsi"/>
          <w:noProof/>
          <w:lang w:val="en-US"/>
        </w:rPr>
        <w:t xml:space="preserve"> and genomic feature</w:t>
      </w:r>
      <w:r w:rsidR="0020111E">
        <w:rPr>
          <w:rFonts w:asciiTheme="minorHAnsi" w:hAnsiTheme="minorHAnsi"/>
          <w:noProof/>
          <w:lang w:val="en-US"/>
        </w:rPr>
        <w:t>-</w:t>
      </w:r>
      <w:r w:rsidR="00C0739C" w:rsidRPr="009812FF">
        <w:rPr>
          <w:rFonts w:asciiTheme="minorHAnsi" w:hAnsiTheme="minorHAnsi"/>
          <w:noProof/>
          <w:lang w:val="en-US"/>
        </w:rPr>
        <w:t>specific factors on predictive ability.</w:t>
      </w:r>
      <w:r w:rsidR="006543D0" w:rsidRPr="009812FF">
        <w:rPr>
          <w:rFonts w:asciiTheme="minorHAnsi" w:hAnsiTheme="minorHAnsi"/>
          <w:noProof/>
          <w:lang w:val="en-GB"/>
        </w:rPr>
        <w:t xml:space="preserve"> </w:t>
      </w:r>
    </w:p>
    <w:p w14:paraId="56659DA3" w14:textId="77777777" w:rsidR="00B97B86" w:rsidRPr="009812FF" w:rsidRDefault="00B97B86" w:rsidP="00366FA5">
      <w:pPr>
        <w:tabs>
          <w:tab w:val="center" w:pos="4800"/>
          <w:tab w:val="right" w:pos="9500"/>
        </w:tabs>
        <w:spacing w:line="480" w:lineRule="auto"/>
        <w:rPr>
          <w:rFonts w:asciiTheme="minorHAnsi" w:hAnsiTheme="minorHAnsi"/>
          <w:noProof/>
          <w:lang w:val="en-US"/>
        </w:rPr>
      </w:pPr>
    </w:p>
    <w:p w14:paraId="135D553A" w14:textId="77777777" w:rsidR="00AF7516" w:rsidRPr="009812FF" w:rsidRDefault="00AF7516" w:rsidP="00366FA5">
      <w:pPr>
        <w:spacing w:line="480" w:lineRule="auto"/>
        <w:rPr>
          <w:rFonts w:asciiTheme="minorHAnsi" w:hAnsiTheme="minorHAnsi"/>
          <w:noProof/>
          <w:lang w:val="en-US"/>
        </w:rPr>
      </w:pPr>
      <w:r w:rsidRPr="009812FF">
        <w:rPr>
          <w:rFonts w:asciiTheme="minorHAnsi" w:hAnsiTheme="minorHAnsi"/>
          <w:b/>
          <w:bCs/>
          <w:noProof/>
          <w:lang w:val="en-US"/>
        </w:rPr>
        <w:t xml:space="preserve">4.1. </w:t>
      </w:r>
      <w:r w:rsidR="0020111E">
        <w:rPr>
          <w:rFonts w:asciiTheme="minorHAnsi" w:hAnsiTheme="minorHAnsi"/>
          <w:b/>
          <w:bCs/>
          <w:noProof/>
          <w:lang w:val="en-US"/>
        </w:rPr>
        <w:t xml:space="preserve">The </w:t>
      </w:r>
      <w:r w:rsidRPr="009812FF">
        <w:rPr>
          <w:rFonts w:asciiTheme="minorHAnsi" w:hAnsiTheme="minorHAnsi"/>
          <w:b/>
          <w:bCs/>
          <w:noProof/>
          <w:lang w:val="en-US"/>
        </w:rPr>
        <w:t>GFBLUP model improve</w:t>
      </w:r>
      <w:r w:rsidR="0020111E">
        <w:rPr>
          <w:rFonts w:asciiTheme="minorHAnsi" w:hAnsiTheme="minorHAnsi"/>
          <w:b/>
          <w:bCs/>
          <w:noProof/>
          <w:lang w:val="en-US"/>
        </w:rPr>
        <w:t>s</w:t>
      </w:r>
      <w:r w:rsidRPr="009812FF">
        <w:rPr>
          <w:rFonts w:asciiTheme="minorHAnsi" w:hAnsiTheme="minorHAnsi"/>
          <w:b/>
          <w:bCs/>
          <w:noProof/>
          <w:lang w:val="en-US"/>
        </w:rPr>
        <w:t xml:space="preserve"> predictive ability in </w:t>
      </w:r>
      <w:r w:rsidR="0020111E">
        <w:rPr>
          <w:rFonts w:asciiTheme="minorHAnsi" w:hAnsiTheme="minorHAnsi"/>
          <w:b/>
          <w:bCs/>
          <w:noProof/>
          <w:lang w:val="en-US"/>
        </w:rPr>
        <w:t xml:space="preserve">the </w:t>
      </w:r>
      <w:r w:rsidRPr="009812FF">
        <w:rPr>
          <w:rFonts w:asciiTheme="minorHAnsi" w:hAnsiTheme="minorHAnsi"/>
          <w:b/>
          <w:bCs/>
          <w:noProof/>
          <w:lang w:val="en-US"/>
        </w:rPr>
        <w:t>DGRP</w:t>
      </w:r>
    </w:p>
    <w:p w14:paraId="7E9B51D5" w14:textId="77777777" w:rsidR="00A46FB7" w:rsidRDefault="00A46FB7" w:rsidP="00366FA5">
      <w:pPr>
        <w:spacing w:line="480" w:lineRule="auto"/>
        <w:rPr>
          <w:rFonts w:asciiTheme="minorHAnsi" w:hAnsiTheme="minorHAnsi"/>
          <w:noProof/>
          <w:lang w:val="en-US"/>
        </w:rPr>
      </w:pPr>
    </w:p>
    <w:p w14:paraId="279F4853" w14:textId="77777777" w:rsidR="00FC4502" w:rsidRPr="00440364" w:rsidRDefault="00382644" w:rsidP="00366FA5">
      <w:pPr>
        <w:spacing w:line="480" w:lineRule="auto"/>
        <w:rPr>
          <w:rFonts w:asciiTheme="minorHAnsi" w:hAnsiTheme="minorHAnsi"/>
          <w:noProof/>
          <w:lang w:val="en-US"/>
        </w:rPr>
      </w:pPr>
      <w:r>
        <w:rPr>
          <w:rFonts w:asciiTheme="minorHAnsi" w:hAnsiTheme="minorHAnsi"/>
          <w:noProof/>
          <w:lang w:val="en-US"/>
        </w:rPr>
        <w:t xml:space="preserve">The increase in predictive ability </w:t>
      </w:r>
      <w:r w:rsidR="00505CB6">
        <w:rPr>
          <w:rFonts w:asciiTheme="minorHAnsi" w:hAnsiTheme="minorHAnsi"/>
          <w:noProof/>
          <w:lang w:val="en-US"/>
        </w:rPr>
        <w:t xml:space="preserve">using the GFBLUP model </w:t>
      </w:r>
      <w:r w:rsidR="00756751">
        <w:rPr>
          <w:rFonts w:asciiTheme="minorHAnsi" w:hAnsiTheme="minorHAnsi"/>
          <w:noProof/>
          <w:lang w:val="en-US"/>
        </w:rPr>
        <w:t xml:space="preserve">compared to the </w:t>
      </w:r>
      <w:r w:rsidR="0020111E">
        <w:rPr>
          <w:rFonts w:asciiTheme="minorHAnsi" w:hAnsiTheme="minorHAnsi"/>
          <w:noProof/>
          <w:lang w:val="en-US"/>
        </w:rPr>
        <w:t xml:space="preserve">commonly used </w:t>
      </w:r>
      <w:r w:rsidR="00756751">
        <w:rPr>
          <w:rFonts w:asciiTheme="minorHAnsi" w:hAnsiTheme="minorHAnsi"/>
          <w:noProof/>
          <w:lang w:val="en-US"/>
        </w:rPr>
        <w:t xml:space="preserve">GBLUP model </w:t>
      </w:r>
      <w:r>
        <w:rPr>
          <w:rFonts w:asciiTheme="minorHAnsi" w:hAnsiTheme="minorHAnsi"/>
          <w:noProof/>
          <w:lang w:val="en-US"/>
        </w:rPr>
        <w:t xml:space="preserve">was </w:t>
      </w:r>
      <w:r w:rsidR="00505CB6">
        <w:rPr>
          <w:rFonts w:asciiTheme="minorHAnsi" w:hAnsiTheme="minorHAnsi"/>
          <w:noProof/>
          <w:lang w:val="en-US"/>
        </w:rPr>
        <w:t xml:space="preserve">substantial </w:t>
      </w:r>
      <w:r w:rsidR="0020111E">
        <w:rPr>
          <w:rFonts w:asciiTheme="minorHAnsi" w:hAnsiTheme="minorHAnsi"/>
          <w:noProof/>
          <w:lang w:val="en-US"/>
        </w:rPr>
        <w:t>for all traits and both sexes</w:t>
      </w:r>
      <w:r w:rsidR="00505CB6">
        <w:rPr>
          <w:rFonts w:asciiTheme="minorHAnsi" w:hAnsiTheme="minorHAnsi"/>
          <w:noProof/>
          <w:lang w:val="en-US"/>
        </w:rPr>
        <w:t xml:space="preserve">. For females </w:t>
      </w:r>
      <w:r w:rsidR="0020111E">
        <w:rPr>
          <w:rFonts w:asciiTheme="minorHAnsi" w:hAnsiTheme="minorHAnsi"/>
          <w:noProof/>
          <w:lang w:val="en-US"/>
        </w:rPr>
        <w:t xml:space="preserve">(males) </w:t>
      </w:r>
      <w:r w:rsidR="00505CB6">
        <w:rPr>
          <w:rFonts w:asciiTheme="minorHAnsi" w:hAnsiTheme="minorHAnsi"/>
          <w:noProof/>
          <w:lang w:val="en-US"/>
        </w:rPr>
        <w:t xml:space="preserve">the increase </w:t>
      </w:r>
      <w:r>
        <w:rPr>
          <w:rFonts w:asciiTheme="minorHAnsi" w:hAnsiTheme="minorHAnsi"/>
          <w:noProof/>
          <w:lang w:val="en-US"/>
        </w:rPr>
        <w:t xml:space="preserve">was </w:t>
      </w:r>
      <w:r w:rsidR="00505CB6">
        <w:rPr>
          <w:rFonts w:asciiTheme="minorHAnsi" w:hAnsiTheme="minorHAnsi"/>
          <w:noProof/>
          <w:lang w:val="en-US"/>
        </w:rPr>
        <w:t>0.</w:t>
      </w:r>
      <w:r>
        <w:rPr>
          <w:rFonts w:asciiTheme="minorHAnsi" w:hAnsiTheme="minorHAnsi"/>
          <w:noProof/>
          <w:lang w:val="en-US"/>
        </w:rPr>
        <w:t xml:space="preserve">12 </w:t>
      </w:r>
      <w:r w:rsidR="0020111E">
        <w:rPr>
          <w:rFonts w:asciiTheme="minorHAnsi" w:hAnsiTheme="minorHAnsi"/>
          <w:noProof/>
          <w:lang w:val="en-US"/>
        </w:rPr>
        <w:t xml:space="preserve">(0.16) </w:t>
      </w:r>
      <w:r>
        <w:rPr>
          <w:rFonts w:asciiTheme="minorHAnsi" w:hAnsiTheme="minorHAnsi"/>
          <w:noProof/>
          <w:lang w:val="en-US"/>
        </w:rPr>
        <w:t>for starvation resistance,</w:t>
      </w:r>
      <w:r w:rsidR="00505CB6">
        <w:rPr>
          <w:rFonts w:asciiTheme="minorHAnsi" w:hAnsiTheme="minorHAnsi"/>
          <w:noProof/>
          <w:lang w:val="en-US"/>
        </w:rPr>
        <w:t xml:space="preserve"> 0.</w:t>
      </w:r>
      <w:r>
        <w:rPr>
          <w:rFonts w:asciiTheme="minorHAnsi" w:hAnsiTheme="minorHAnsi"/>
          <w:noProof/>
          <w:lang w:val="en-US"/>
        </w:rPr>
        <w:t xml:space="preserve">27 </w:t>
      </w:r>
      <w:r w:rsidR="0020111E">
        <w:rPr>
          <w:rFonts w:asciiTheme="minorHAnsi" w:hAnsiTheme="minorHAnsi"/>
          <w:noProof/>
          <w:lang w:val="en-US"/>
        </w:rPr>
        <w:t xml:space="preserve">(0.19) for </w:t>
      </w:r>
      <w:r>
        <w:rPr>
          <w:rFonts w:asciiTheme="minorHAnsi" w:hAnsiTheme="minorHAnsi"/>
          <w:noProof/>
          <w:lang w:val="en-US"/>
        </w:rPr>
        <w:t xml:space="preserve">startle response and </w:t>
      </w:r>
      <w:r w:rsidR="00505CB6">
        <w:rPr>
          <w:rFonts w:asciiTheme="minorHAnsi" w:hAnsiTheme="minorHAnsi"/>
          <w:noProof/>
          <w:lang w:val="en-US"/>
        </w:rPr>
        <w:t>0.</w:t>
      </w:r>
      <w:r>
        <w:rPr>
          <w:rFonts w:asciiTheme="minorHAnsi" w:hAnsiTheme="minorHAnsi"/>
          <w:noProof/>
          <w:lang w:val="en-US"/>
        </w:rPr>
        <w:t>3</w:t>
      </w:r>
      <w:r w:rsidR="00505CB6">
        <w:rPr>
          <w:rFonts w:asciiTheme="minorHAnsi" w:hAnsiTheme="minorHAnsi"/>
          <w:noProof/>
          <w:lang w:val="en-US"/>
        </w:rPr>
        <w:t>3</w:t>
      </w:r>
      <w:r>
        <w:rPr>
          <w:rFonts w:asciiTheme="minorHAnsi" w:hAnsiTheme="minorHAnsi"/>
          <w:noProof/>
          <w:lang w:val="en-US"/>
        </w:rPr>
        <w:t xml:space="preserve"> </w:t>
      </w:r>
      <w:r w:rsidR="0020111E">
        <w:rPr>
          <w:rFonts w:asciiTheme="minorHAnsi" w:hAnsiTheme="minorHAnsi"/>
          <w:noProof/>
          <w:lang w:val="en-US"/>
        </w:rPr>
        <w:t xml:space="preserve">(0.32) </w:t>
      </w:r>
      <w:r>
        <w:rPr>
          <w:rFonts w:asciiTheme="minorHAnsi" w:hAnsiTheme="minorHAnsi"/>
          <w:noProof/>
          <w:lang w:val="en-US"/>
        </w:rPr>
        <w:t>for chil</w:t>
      </w:r>
      <w:r w:rsidR="00505CB6">
        <w:rPr>
          <w:rFonts w:asciiTheme="minorHAnsi" w:hAnsiTheme="minorHAnsi"/>
          <w:noProof/>
          <w:lang w:val="en-US"/>
        </w:rPr>
        <w:t>l</w:t>
      </w:r>
      <w:r>
        <w:rPr>
          <w:rFonts w:asciiTheme="minorHAnsi" w:hAnsiTheme="minorHAnsi"/>
          <w:noProof/>
          <w:lang w:val="en-US"/>
        </w:rPr>
        <w:t xml:space="preserve"> coma recovery</w:t>
      </w:r>
      <w:r w:rsidR="0020111E">
        <w:rPr>
          <w:rFonts w:asciiTheme="minorHAnsi" w:hAnsiTheme="minorHAnsi"/>
          <w:noProof/>
          <w:lang w:val="en-US"/>
        </w:rPr>
        <w:t xml:space="preserve"> time</w:t>
      </w:r>
      <w:r w:rsidR="00505CB6">
        <w:rPr>
          <w:rFonts w:asciiTheme="minorHAnsi" w:hAnsiTheme="minorHAnsi"/>
          <w:noProof/>
          <w:lang w:val="en-US"/>
        </w:rPr>
        <w:t>. These difference</w:t>
      </w:r>
      <w:r w:rsidR="00756751">
        <w:rPr>
          <w:rFonts w:asciiTheme="minorHAnsi" w:hAnsiTheme="minorHAnsi"/>
          <w:noProof/>
          <w:lang w:val="en-US"/>
        </w:rPr>
        <w:t>s between the two models</w:t>
      </w:r>
      <w:r w:rsidR="00505CB6">
        <w:rPr>
          <w:rFonts w:asciiTheme="minorHAnsi" w:hAnsiTheme="minorHAnsi"/>
          <w:noProof/>
          <w:lang w:val="en-US"/>
        </w:rPr>
        <w:t xml:space="preserve"> correspond to a 48-89% </w:t>
      </w:r>
      <w:r w:rsidR="00756751">
        <w:rPr>
          <w:rFonts w:asciiTheme="minorHAnsi" w:hAnsiTheme="minorHAnsi"/>
          <w:noProof/>
          <w:lang w:val="en-US"/>
        </w:rPr>
        <w:t>relative increase in predictive ability of genomic values for startle response and starvation resistance</w:t>
      </w:r>
      <w:r w:rsidR="004B6070">
        <w:rPr>
          <w:rFonts w:asciiTheme="minorHAnsi" w:hAnsiTheme="minorHAnsi"/>
          <w:noProof/>
          <w:lang w:val="en-US"/>
        </w:rPr>
        <w:t>,</w:t>
      </w:r>
      <w:r w:rsidR="00756751">
        <w:rPr>
          <w:rFonts w:asciiTheme="minorHAnsi" w:hAnsiTheme="minorHAnsi"/>
          <w:noProof/>
          <w:lang w:val="en-US"/>
        </w:rPr>
        <w:t xml:space="preserve"> </w:t>
      </w:r>
      <w:r w:rsidR="00505CB6">
        <w:rPr>
          <w:rFonts w:asciiTheme="minorHAnsi" w:hAnsiTheme="minorHAnsi"/>
          <w:noProof/>
          <w:lang w:val="en-US"/>
        </w:rPr>
        <w:t>and even higher for chill coma recovery</w:t>
      </w:r>
      <w:r w:rsidR="004B6070">
        <w:rPr>
          <w:rFonts w:asciiTheme="minorHAnsi" w:hAnsiTheme="minorHAnsi"/>
          <w:noProof/>
          <w:lang w:val="en-US"/>
        </w:rPr>
        <w:t xml:space="preserve"> time</w:t>
      </w:r>
      <w:r w:rsidR="00505CB6">
        <w:rPr>
          <w:rFonts w:asciiTheme="minorHAnsi" w:hAnsiTheme="minorHAnsi"/>
          <w:noProof/>
          <w:lang w:val="en-US"/>
        </w:rPr>
        <w:t>.</w:t>
      </w:r>
      <w:r w:rsidR="00756751">
        <w:rPr>
          <w:rFonts w:asciiTheme="minorHAnsi" w:hAnsiTheme="minorHAnsi"/>
          <w:noProof/>
          <w:lang w:val="en-US"/>
        </w:rPr>
        <w:t xml:space="preserve"> Our predictive ability </w:t>
      </w:r>
      <w:r w:rsidR="0001410C">
        <w:rPr>
          <w:rFonts w:asciiTheme="minorHAnsi" w:hAnsiTheme="minorHAnsi"/>
          <w:noProof/>
          <w:lang w:val="en-US"/>
        </w:rPr>
        <w:t xml:space="preserve">using GBLUP </w:t>
      </w:r>
      <w:r w:rsidR="00E30028">
        <w:rPr>
          <w:rFonts w:asciiTheme="minorHAnsi" w:hAnsiTheme="minorHAnsi"/>
          <w:noProof/>
          <w:lang w:val="en-US"/>
        </w:rPr>
        <w:t xml:space="preserve">was </w:t>
      </w:r>
      <w:r w:rsidR="00756751">
        <w:rPr>
          <w:rFonts w:asciiTheme="minorHAnsi" w:hAnsiTheme="minorHAnsi"/>
          <w:noProof/>
          <w:lang w:val="en-US"/>
        </w:rPr>
        <w:t xml:space="preserve">similar to </w:t>
      </w:r>
      <w:r w:rsidR="004B6070">
        <w:rPr>
          <w:rFonts w:asciiTheme="minorHAnsi" w:hAnsiTheme="minorHAnsi"/>
          <w:noProof/>
          <w:lang w:val="en-US"/>
        </w:rPr>
        <w:t>estimates from previous studies</w:t>
      </w:r>
      <w:r w:rsidR="00DB79FC">
        <w:rPr>
          <w:rFonts w:asciiTheme="minorHAnsi" w:hAnsiTheme="minorHAnsi"/>
          <w:noProof/>
          <w:lang w:val="en-US"/>
        </w:rPr>
        <w:t xml:space="preserve"> </w:t>
      </w:r>
      <w:r w:rsidR="00DB79FC">
        <w:rPr>
          <w:rFonts w:asciiTheme="minorHAnsi" w:hAnsiTheme="minorHAnsi"/>
          <w:noProof/>
          <w:lang w:val="en-US"/>
        </w:rPr>
        <w:fldChar w:fldCharType="begin"/>
      </w:r>
      <w:r w:rsidR="00DB79FC">
        <w:rPr>
          <w:rFonts w:asciiTheme="minorHAnsi" w:hAnsiTheme="minorHAnsi"/>
          <w:noProof/>
          <w:lang w:val="en-US"/>
        </w:rPr>
        <w:instrText xml:space="preserve"> ADDIN ZOTERO_ITEM CSL_CITATION {"citationID":"2p6v1frgps","properties":{"formattedCitation":"{\\rtf (Ober {\\i{}et al.} 2012, 2015)}","plainCitation":"(Ober et al. 2012, 2015)"},"citationItems":[{"id":15,"uris":["http://zotero.org/users/2730477/items/7HBH2ACN"],"uri":["http://zotero.org/users/2730477/items/7HBH2ACN"],"itemData":{"id":15,"type":"article-journal","title":"Using Whole-Genome Sequence Data to Predict Quantitative Trait Phenotypes in Drosophila melanogaster","container-title":"PLoS Genet","page":"e1002685","volume":"8","issue":"5","source":"PLoS Journals","abstract":"Author SummaryThe ability to accurately predict values of complex phenotypes from genotype data will revolutionize plant and animal breeding, personalized medicine, and evolutionary biology. To date, genomic prediction has utilized high-density single-nucleotide polymorphism (SNP) genotyping arrays, but the availability of sequence data opens new frontiers for genomic prediction methods. This article is the first application of genomic phenotype prediction using whole-genome sequence data in a substantial sample of a higher eukaryote. We use </w:instrText>
      </w:r>
      <w:r w:rsidR="00DB79FC">
        <w:rPr>
          <w:rFonts w:ascii="Cambria Math" w:hAnsi="Cambria Math" w:cs="Cambria Math"/>
          <w:noProof/>
          <w:lang w:val="en-US"/>
        </w:rPr>
        <w:instrText>∼</w:instrText>
      </w:r>
      <w:r w:rsidR="00DB79FC">
        <w:rPr>
          <w:rFonts w:asciiTheme="minorHAnsi" w:hAnsiTheme="minorHAnsi"/>
          <w:noProof/>
          <w:lang w:val="en-US"/>
        </w:rPr>
        <w:instrText xml:space="preserve">2.5 million SNPs with minor allele frequency greater than 2.5% derived from genomic sequences of the </w:instrText>
      </w:r>
      <w:r w:rsidR="00DB79FC">
        <w:rPr>
          <w:rFonts w:ascii="Calibri" w:hAnsi="Calibri" w:cs="Calibri"/>
          <w:noProof/>
          <w:lang w:val="en-US"/>
        </w:rPr>
        <w:instrText>“</w:instrText>
      </w:r>
      <w:r w:rsidR="00DB79FC">
        <w:rPr>
          <w:rFonts w:asciiTheme="minorHAnsi" w:hAnsiTheme="minorHAnsi"/>
          <w:noProof/>
          <w:lang w:val="en-US"/>
        </w:rPr>
        <w:instrText>Drosophila Genetic Reference Panel</w:instrText>
      </w:r>
      <w:r w:rsidR="00DB79FC">
        <w:rPr>
          <w:rFonts w:ascii="Calibri" w:hAnsi="Calibri" w:cs="Calibri"/>
          <w:noProof/>
          <w:lang w:val="en-US"/>
        </w:rPr>
        <w:instrText>”</w:instrText>
      </w:r>
      <w:r w:rsidR="00DB79FC">
        <w:rPr>
          <w:rFonts w:asciiTheme="minorHAnsi" w:hAnsiTheme="minorHAnsi"/>
          <w:noProof/>
          <w:lang w:val="en-US"/>
        </w:rPr>
        <w:instrText xml:space="preserve"> to predict phenotypes for two traits, starvation resistance and startle-induced locomotor behavior. We systematically address prediction within versus across sexes, genomic best linear unbiased prediction (GBLUP) versus a Bayesian approach, and the effect of SNP density. We find that (i) genomic prediction can be efficiently implemented using sequence data via GBLUP, (ii) there is little gain in predictive ability if the number of SNPs is increased above 150,000, and (iii) neither implicit nor explicit marker selection substantially improves the predictive ability. Although the findings must be seen against the background of small sample sizes, the results illustrate both the potential of the approach and the challenges ahead.","DOI":"10.1371/journal.pgen.1002685","journalAbbreviation":"PLoS Genet","author":[{"family":"Ober","given":"Ulrike"},{"family":"Ayroles","given":"Julien F."},{"family":"Stone","given":"Eric A."},{"family":"Richards","given":"Stephen"},{"family":"Zhu","given":"Dianhui"},{"family":"Gibbs","given":"Richard A."},{"family":"Stricker","given":"Christian"},{"family":"Gianola","given":"Daniel"},{"family":"Schlather","given":"Martin"},{"family":"Mackay","given":"Trudy F. C."},{"family":"Simianer","given":"Henner"}],"issued":{"date-parts":[["2012",5,3]]}}},{"id":33,"uris":["http://zotero.org/users/2730477/items/GTZDENVS"],"uri":["http://zotero.org/users/2730477/items/GTZDENVS"],"itemData":{"id":33,"type":"article-journal","title":"Accounting for genetic architecture improves sequence based genomic prediction for a Drosophila fitness trait","container-title":"PloS One","page":"e0126880","volume":"10","issue":"5","source":"PubMed","abstract":"The ability to predict quantitative trait phenotypes from molecular polymorphism data will revolutionize evolutionary biology, medicine and human biology, and animal and plant breeding. Efforts to map quantitative trait loci have yielded novel insights into the biology of quantitative traits, but the combination of individually significant quantitative trait loci typically has low predictive ability. Utilizing all segregating variants can give good predictive ability in plant and animal breeding populations, but gives little insight into trait biology. Here, we used the Drosophila Genetic Reference Panel to perform both a genome wide association analysis and genomic prediction for the fitness-related trait chill coma recovery time. We found substantial total genetic variation for chill coma recovery time, with a genetic architecture that differs between males and females, a small number of molecular variants with large main effects, and evidence for epistasis. Although the top additive variants explained 36% (17%) of the genetic variance among lines in females (males), the predictive ability using genomic best linear unbiased prediction and a relationship matrix using all common segregating variants was very low for females and zero for males. We hypothesized that the low predictive ability was due to the mismatch between the infinitesimal genetic architecture assumed by the genomic best linear unbiased prediction model and the true genetic architecture of chill coma recovery time. Indeed, we found that the predictive ability of the genomic best linear unbiased prediction model is markedly improved when we combine quantitative trait locus mapping with genomic prediction by only including the top variants associated with main and epistatic effects in the relationship matrix. This trait-associated prediction approach has the advantage that it yields biologically interpretable prediction models.","DOI":"10.1371/journal.pone.0126880","ISSN":"1932-6203","note":"PMID: 25950439\nPMCID: PMC4423967","journalAbbreviation":"PLoS ONE","language":"eng","author":[{"family":"Ober","given":"Ulrike"},{"family":"Huang","given":"Wen"},{"family":"Magwire","given":"Michael"},{"family":"Schlather","given":"Martin"},{"family":"Simianer","given":"Henner"},{"family":"Mackay","given":"Trudy F. C."}],"issued":{"date-parts":[["2015"]]},"PMID":"25950439","PMCID":"PMC4423967"}}],"schema":"https://github.com/citation-style-language/schema/raw/master/csl-citation.json"} </w:instrText>
      </w:r>
      <w:r w:rsidR="00DB79FC">
        <w:rPr>
          <w:rFonts w:asciiTheme="minorHAnsi" w:hAnsiTheme="minorHAnsi"/>
          <w:noProof/>
          <w:lang w:val="en-US"/>
        </w:rPr>
        <w:fldChar w:fldCharType="separate"/>
      </w:r>
      <w:r w:rsidR="00DB79FC" w:rsidRPr="00AE5AC9">
        <w:rPr>
          <w:rFonts w:ascii="Calibri" w:hAnsi="Calibri"/>
          <w:lang w:val="en-US"/>
        </w:rPr>
        <w:t xml:space="preserve">(Ober </w:t>
      </w:r>
      <w:r w:rsidR="00DB79FC" w:rsidRPr="00AE5AC9">
        <w:rPr>
          <w:rFonts w:ascii="Calibri" w:hAnsi="Calibri"/>
          <w:i/>
          <w:iCs/>
          <w:lang w:val="en-US"/>
        </w:rPr>
        <w:t>et al.</w:t>
      </w:r>
      <w:r w:rsidR="00DB79FC" w:rsidRPr="00AE5AC9">
        <w:rPr>
          <w:rFonts w:ascii="Calibri" w:hAnsi="Calibri"/>
          <w:lang w:val="en-US"/>
        </w:rPr>
        <w:t xml:space="preserve"> 2012, 2015)</w:t>
      </w:r>
      <w:r w:rsidR="00DB79FC">
        <w:rPr>
          <w:rFonts w:asciiTheme="minorHAnsi" w:hAnsiTheme="minorHAnsi"/>
          <w:noProof/>
          <w:lang w:val="en-US"/>
        </w:rPr>
        <w:fldChar w:fldCharType="end"/>
      </w:r>
      <w:r w:rsidR="0001410C">
        <w:rPr>
          <w:rFonts w:asciiTheme="minorHAnsi" w:hAnsiTheme="minorHAnsi"/>
          <w:noProof/>
          <w:lang w:val="en-US"/>
        </w:rPr>
        <w:t>.</w:t>
      </w:r>
      <w:r w:rsidR="00756751">
        <w:rPr>
          <w:rFonts w:asciiTheme="minorHAnsi" w:hAnsiTheme="minorHAnsi"/>
          <w:noProof/>
          <w:lang w:val="en-US"/>
        </w:rPr>
        <w:t xml:space="preserve"> </w:t>
      </w:r>
      <w:r w:rsidR="004B6070">
        <w:rPr>
          <w:rFonts w:asciiTheme="minorHAnsi" w:hAnsiTheme="minorHAnsi"/>
          <w:noProof/>
          <w:lang w:val="en-US"/>
        </w:rPr>
        <w:t xml:space="preserve">Predictive ability using GBLUP decreased when smaller numbers of markers were used; for example, the predictive ability for starvation resitance and startle repsonse dropped to 0.1 </w:t>
      </w:r>
      <w:r w:rsidR="004B6070" w:rsidRPr="00E245BA">
        <w:rPr>
          <w:rFonts w:asciiTheme="minorHAnsi" w:hAnsiTheme="minorHAnsi"/>
          <w:noProof/>
          <w:lang w:val="en-US"/>
        </w:rPr>
        <w:t>when 4</w:t>
      </w:r>
      <w:r w:rsidR="004B6070">
        <w:rPr>
          <w:rFonts w:asciiTheme="minorHAnsi" w:hAnsiTheme="minorHAnsi"/>
          <w:noProof/>
          <w:lang w:val="en-US"/>
        </w:rPr>
        <w:t>,</w:t>
      </w:r>
      <w:r w:rsidR="004B6070" w:rsidRPr="00E245BA">
        <w:rPr>
          <w:rFonts w:asciiTheme="minorHAnsi" w:hAnsiTheme="minorHAnsi"/>
          <w:noProof/>
          <w:lang w:val="en-US"/>
        </w:rPr>
        <w:t xml:space="preserve">863 randomly selected markers </w:t>
      </w:r>
      <w:r w:rsidR="004B6070">
        <w:rPr>
          <w:rFonts w:asciiTheme="minorHAnsi" w:hAnsiTheme="minorHAnsi"/>
          <w:noProof/>
          <w:lang w:val="en-US"/>
        </w:rPr>
        <w:t>we</w:t>
      </w:r>
      <w:r w:rsidR="004B6070" w:rsidRPr="00E245BA">
        <w:rPr>
          <w:rFonts w:asciiTheme="minorHAnsi" w:hAnsiTheme="minorHAnsi"/>
          <w:noProof/>
          <w:lang w:val="en-US"/>
        </w:rPr>
        <w:t>re used</w:t>
      </w:r>
      <w:r w:rsidR="00DB79FC">
        <w:rPr>
          <w:rFonts w:asciiTheme="minorHAnsi" w:hAnsiTheme="minorHAnsi"/>
          <w:noProof/>
          <w:lang w:val="en-US"/>
        </w:rPr>
        <w:t xml:space="preserve"> </w:t>
      </w:r>
      <w:r w:rsidR="00DB79FC">
        <w:rPr>
          <w:rFonts w:asciiTheme="minorHAnsi" w:hAnsiTheme="minorHAnsi"/>
          <w:noProof/>
          <w:lang w:val="en-US"/>
        </w:rPr>
        <w:fldChar w:fldCharType="begin"/>
      </w:r>
      <w:r w:rsidR="00DB79FC">
        <w:rPr>
          <w:rFonts w:asciiTheme="minorHAnsi" w:hAnsiTheme="minorHAnsi"/>
          <w:noProof/>
          <w:lang w:val="en-US"/>
        </w:rPr>
        <w:instrText xml:space="preserve"> ADDIN ZOTERO_ITEM CSL_CITATION {"citationID":"2an83iutr9","properties":{"formattedCitation":"{\\rtf (Ober {\\i{}et al.} 2012)}","plainCitation":"(Ober et al. 2012)"},"citationItems":[{"id":15,"uris":["http://zotero.org/users/2730477/items/7HBH2ACN"],"uri":["http://zotero.org/users/2730477/items/7HBH2ACN"],"itemData":{"id":15,"type":"article-journal","title":"Using Whole-Genome Sequence Data to Predict Quantitative Trait Phenotypes in Drosophila melanogaster","container-title":"PLoS Genet","page":"e1002685","volume":"8","issue":"5","source":"PLoS Journals","abstract":"Author SummaryThe ability to accurately predict values of complex phenotypes from genotype data will revolutionize plant and animal breeding, personalized medicine, and evolutionary biology. To date, genomic prediction has utilized high-density single-nucleotide polymorphism (SNP) genotyping arrays, but the availability of sequence data opens new frontiers for genomic prediction methods. This article is the first application of genomic phenotype prediction using whole-genome sequence data in a substantial sample of a higher eukaryote. We use </w:instrText>
      </w:r>
      <w:r w:rsidR="00DB79FC">
        <w:rPr>
          <w:rFonts w:ascii="Cambria Math" w:hAnsi="Cambria Math" w:cs="Cambria Math"/>
          <w:noProof/>
          <w:lang w:val="en-US"/>
        </w:rPr>
        <w:instrText>∼</w:instrText>
      </w:r>
      <w:r w:rsidR="00DB79FC">
        <w:rPr>
          <w:rFonts w:asciiTheme="minorHAnsi" w:hAnsiTheme="minorHAnsi"/>
          <w:noProof/>
          <w:lang w:val="en-US"/>
        </w:rPr>
        <w:instrText xml:space="preserve">2.5 million SNPs with minor allele frequency greater than 2.5% derived from genomic sequences of the </w:instrText>
      </w:r>
      <w:r w:rsidR="00DB79FC">
        <w:rPr>
          <w:rFonts w:ascii="Calibri" w:hAnsi="Calibri" w:cs="Calibri"/>
          <w:noProof/>
          <w:lang w:val="en-US"/>
        </w:rPr>
        <w:instrText>“</w:instrText>
      </w:r>
      <w:r w:rsidR="00DB79FC">
        <w:rPr>
          <w:rFonts w:asciiTheme="minorHAnsi" w:hAnsiTheme="minorHAnsi"/>
          <w:noProof/>
          <w:lang w:val="en-US"/>
        </w:rPr>
        <w:instrText>Drosophila Genetic Reference Panel</w:instrText>
      </w:r>
      <w:r w:rsidR="00DB79FC">
        <w:rPr>
          <w:rFonts w:ascii="Calibri" w:hAnsi="Calibri" w:cs="Calibri"/>
          <w:noProof/>
          <w:lang w:val="en-US"/>
        </w:rPr>
        <w:instrText>”</w:instrText>
      </w:r>
      <w:r w:rsidR="00DB79FC">
        <w:rPr>
          <w:rFonts w:asciiTheme="minorHAnsi" w:hAnsiTheme="minorHAnsi"/>
          <w:noProof/>
          <w:lang w:val="en-US"/>
        </w:rPr>
        <w:instrText xml:space="preserve"> to predict phenotypes for two traits, starvation resistance and startle-induced locomotor behavior. We systematically address prediction within versus across sexes, genomic best linear unbiased prediction (GBLUP) versus a Bayesian approach, and the effect of SNP density. We find that (i) genomic prediction can be efficiently implemented using sequence data via GBLUP, (ii) there is little gain in predictive ability if the number of SNPs is increased above 150,000, and (iii) neither implicit nor explicit marker selection substantially improves the predictive ability. Although the findings must be seen against the background of small sample sizes, the results illustrate both the potential of the approach and the challenges ahead.","DOI":"10.1371/journal.pgen.1002685","journalAbbreviation":"PLoS Genet","author":[{"family":"Ober","given":"Ulrike"},{"family":"Ayroles","given":"Julien F."},{"family":"Stone","given":"Eric A."},{"family":"Richards","given":"Stephen"},{"family":"Zhu","given":"Dianhui"},{"family":"Gibbs","given":"Richard A."},{"family":"Stricker","given":"Christian"},{"family":"Gianola","given":"Daniel"},{"family":"Schlather","given":"Martin"},{"family":"Mackay","given":"Trudy F. C."},{"family":"Simianer","given":"Henner"}],"issued":{"date-parts":[["2012",5,3]]}}}],"schema":"https://github.com/citation-style-language/schema/raw/master/csl-citation.json"} </w:instrText>
      </w:r>
      <w:r w:rsidR="00DB79FC">
        <w:rPr>
          <w:rFonts w:asciiTheme="minorHAnsi" w:hAnsiTheme="minorHAnsi"/>
          <w:noProof/>
          <w:lang w:val="en-US"/>
        </w:rPr>
        <w:fldChar w:fldCharType="separate"/>
      </w:r>
      <w:r w:rsidR="00DB79FC" w:rsidRPr="00AE5AC9">
        <w:rPr>
          <w:rFonts w:ascii="Calibri" w:hAnsi="Calibri"/>
          <w:lang w:val="en-US"/>
        </w:rPr>
        <w:t xml:space="preserve">(Ober </w:t>
      </w:r>
      <w:r w:rsidR="00DB79FC" w:rsidRPr="00AE5AC9">
        <w:rPr>
          <w:rFonts w:ascii="Calibri" w:hAnsi="Calibri"/>
          <w:i/>
          <w:iCs/>
          <w:lang w:val="en-US"/>
        </w:rPr>
        <w:t>et al.</w:t>
      </w:r>
      <w:r w:rsidR="00DB79FC" w:rsidRPr="00AE5AC9">
        <w:rPr>
          <w:rFonts w:ascii="Calibri" w:hAnsi="Calibri"/>
          <w:lang w:val="en-US"/>
        </w:rPr>
        <w:t xml:space="preserve"> 2012)</w:t>
      </w:r>
      <w:r w:rsidR="00DB79FC">
        <w:rPr>
          <w:rFonts w:asciiTheme="minorHAnsi" w:hAnsiTheme="minorHAnsi"/>
          <w:noProof/>
          <w:lang w:val="en-US"/>
        </w:rPr>
        <w:fldChar w:fldCharType="end"/>
      </w:r>
      <w:r w:rsidR="004B6070">
        <w:rPr>
          <w:rFonts w:asciiTheme="minorHAnsi" w:hAnsiTheme="minorHAnsi"/>
          <w:noProof/>
          <w:lang w:val="en-US"/>
        </w:rPr>
        <w:t xml:space="preserve">. </w:t>
      </w:r>
      <w:r w:rsidR="00AF7516" w:rsidRPr="00E245BA">
        <w:rPr>
          <w:rFonts w:asciiTheme="minorHAnsi" w:hAnsiTheme="minorHAnsi"/>
          <w:noProof/>
          <w:lang w:val="en-US"/>
        </w:rPr>
        <w:t>In contrast</w:t>
      </w:r>
      <w:r w:rsidR="004B6070">
        <w:rPr>
          <w:rFonts w:asciiTheme="minorHAnsi" w:hAnsiTheme="minorHAnsi"/>
          <w:noProof/>
          <w:lang w:val="en-US"/>
        </w:rPr>
        <w:t>,</w:t>
      </w:r>
      <w:r w:rsidR="00AF7516" w:rsidRPr="00E245BA">
        <w:rPr>
          <w:rFonts w:asciiTheme="minorHAnsi" w:hAnsiTheme="minorHAnsi"/>
          <w:noProof/>
          <w:lang w:val="en-US"/>
        </w:rPr>
        <w:t xml:space="preserve"> </w:t>
      </w:r>
      <w:r w:rsidR="00DD1941">
        <w:rPr>
          <w:rFonts w:asciiTheme="minorHAnsi" w:hAnsiTheme="minorHAnsi"/>
          <w:noProof/>
          <w:lang w:val="en-US"/>
        </w:rPr>
        <w:t xml:space="preserve">the highest ranked GO term </w:t>
      </w:r>
      <w:r w:rsidR="003439AB">
        <w:rPr>
          <w:rFonts w:asciiTheme="minorHAnsi" w:hAnsiTheme="minorHAnsi"/>
          <w:noProof/>
          <w:lang w:val="en-US"/>
        </w:rPr>
        <w:t xml:space="preserve">for chill coma </w:t>
      </w:r>
      <w:r w:rsidR="00E95579">
        <w:rPr>
          <w:rFonts w:asciiTheme="minorHAnsi" w:hAnsiTheme="minorHAnsi"/>
          <w:noProof/>
          <w:lang w:val="en-US"/>
        </w:rPr>
        <w:t xml:space="preserve">recovery </w:t>
      </w:r>
      <w:r w:rsidR="003439AB">
        <w:rPr>
          <w:rFonts w:asciiTheme="minorHAnsi" w:hAnsiTheme="minorHAnsi"/>
          <w:noProof/>
          <w:lang w:val="en-US"/>
        </w:rPr>
        <w:t xml:space="preserve">in females was associated with a </w:t>
      </w:r>
      <w:r w:rsidR="002E2D5E">
        <w:rPr>
          <w:rFonts w:asciiTheme="minorHAnsi" w:hAnsiTheme="minorHAnsi"/>
          <w:noProof/>
          <w:lang w:val="en-US"/>
        </w:rPr>
        <w:t xml:space="preserve">predictive </w:t>
      </w:r>
      <w:r w:rsidR="003439AB">
        <w:rPr>
          <w:rFonts w:asciiTheme="minorHAnsi" w:hAnsiTheme="minorHAnsi"/>
          <w:noProof/>
          <w:lang w:val="en-US"/>
        </w:rPr>
        <w:t>ability</w:t>
      </w:r>
      <w:r w:rsidR="004B6070">
        <w:rPr>
          <w:rFonts w:asciiTheme="minorHAnsi" w:hAnsiTheme="minorHAnsi"/>
          <w:noProof/>
          <w:lang w:val="en-US"/>
        </w:rPr>
        <w:t xml:space="preserve"> of </w:t>
      </w:r>
      <w:r w:rsidR="003439AB">
        <w:rPr>
          <w:rFonts w:asciiTheme="minorHAnsi" w:hAnsiTheme="minorHAnsi"/>
          <w:noProof/>
          <w:lang w:val="en-US"/>
        </w:rPr>
        <w:t xml:space="preserve">0.37 using </w:t>
      </w:r>
      <w:r w:rsidR="002E2D5E">
        <w:rPr>
          <w:rFonts w:asciiTheme="minorHAnsi" w:hAnsiTheme="minorHAnsi"/>
          <w:noProof/>
          <w:lang w:val="en-US"/>
        </w:rPr>
        <w:t xml:space="preserve">only </w:t>
      </w:r>
      <w:r w:rsidR="00C41AE3">
        <w:rPr>
          <w:rFonts w:asciiTheme="minorHAnsi" w:hAnsiTheme="minorHAnsi"/>
          <w:noProof/>
          <w:lang w:val="en-US"/>
        </w:rPr>
        <w:t>3</w:t>
      </w:r>
      <w:r w:rsidR="004B6070">
        <w:rPr>
          <w:rFonts w:asciiTheme="minorHAnsi" w:hAnsiTheme="minorHAnsi"/>
          <w:noProof/>
          <w:lang w:val="en-US"/>
        </w:rPr>
        <w:t>,</w:t>
      </w:r>
      <w:r w:rsidR="00C41AE3">
        <w:rPr>
          <w:rFonts w:asciiTheme="minorHAnsi" w:hAnsiTheme="minorHAnsi"/>
          <w:noProof/>
          <w:lang w:val="en-US"/>
        </w:rPr>
        <w:t xml:space="preserve">129 </w:t>
      </w:r>
      <w:r w:rsidR="003439AB">
        <w:rPr>
          <w:rFonts w:asciiTheme="minorHAnsi" w:hAnsiTheme="minorHAnsi"/>
          <w:noProof/>
          <w:lang w:val="en-US"/>
        </w:rPr>
        <w:t xml:space="preserve">markers. </w:t>
      </w:r>
      <w:r w:rsidR="00500573">
        <w:rPr>
          <w:rFonts w:asciiTheme="minorHAnsi" w:hAnsiTheme="minorHAnsi"/>
          <w:noProof/>
          <w:lang w:val="en-US"/>
        </w:rPr>
        <w:t>We hyp</w:t>
      </w:r>
      <w:r w:rsidR="00D54A1D">
        <w:rPr>
          <w:rFonts w:asciiTheme="minorHAnsi" w:hAnsiTheme="minorHAnsi"/>
          <w:noProof/>
          <w:lang w:val="en-US"/>
        </w:rPr>
        <w:t>o</w:t>
      </w:r>
      <w:r w:rsidR="00500573">
        <w:rPr>
          <w:rFonts w:asciiTheme="minorHAnsi" w:hAnsiTheme="minorHAnsi"/>
          <w:noProof/>
          <w:lang w:val="en-US"/>
        </w:rPr>
        <w:t xml:space="preserve">thesize that the differences in predictive ability between the two models is that the assumption of the GBLUP model, that the </w:t>
      </w:r>
      <w:r w:rsidR="00AF7516" w:rsidRPr="00E245BA">
        <w:rPr>
          <w:rFonts w:asciiTheme="minorHAnsi" w:hAnsiTheme="minorHAnsi"/>
          <w:noProof/>
          <w:lang w:val="en-US"/>
        </w:rPr>
        <w:t>genomic variance is evenly distributed throughout the genome</w:t>
      </w:r>
      <w:r w:rsidR="009035F3">
        <w:rPr>
          <w:rFonts w:asciiTheme="minorHAnsi" w:hAnsiTheme="minorHAnsi"/>
          <w:noProof/>
          <w:lang w:val="en-US"/>
        </w:rPr>
        <w:t xml:space="preserve"> (</w:t>
      </w:r>
      <w:r w:rsidR="009035F3" w:rsidRPr="009035F3">
        <w:rPr>
          <w:rFonts w:asciiTheme="minorHAnsi" w:hAnsiTheme="minorHAnsi"/>
          <w:i/>
          <w:noProof/>
          <w:lang w:val="en-US"/>
        </w:rPr>
        <w:t>i.e.</w:t>
      </w:r>
      <w:r w:rsidR="009035F3">
        <w:rPr>
          <w:rFonts w:asciiTheme="minorHAnsi" w:hAnsiTheme="minorHAnsi"/>
          <w:noProof/>
          <w:lang w:val="en-US"/>
        </w:rPr>
        <w:t>, the underlying genetic architecture of the trait approaches an infinitesimal model)</w:t>
      </w:r>
      <w:r w:rsidR="00500573">
        <w:rPr>
          <w:rFonts w:asciiTheme="minorHAnsi" w:hAnsiTheme="minorHAnsi"/>
          <w:noProof/>
          <w:lang w:val="en-US"/>
        </w:rPr>
        <w:t xml:space="preserve">, is not met. Rather, </w:t>
      </w:r>
      <w:r w:rsidR="00AF7516" w:rsidRPr="00E245BA">
        <w:rPr>
          <w:rFonts w:asciiTheme="minorHAnsi" w:hAnsiTheme="minorHAnsi"/>
          <w:noProof/>
          <w:lang w:val="en-US"/>
        </w:rPr>
        <w:t xml:space="preserve">the </w:t>
      </w:r>
      <w:r w:rsidR="001022F6" w:rsidRPr="00E245BA">
        <w:rPr>
          <w:rFonts w:asciiTheme="minorHAnsi" w:hAnsiTheme="minorHAnsi"/>
          <w:noProof/>
          <w:lang w:val="en-US"/>
        </w:rPr>
        <w:t>genomic variance</w:t>
      </w:r>
      <w:r w:rsidR="00046013" w:rsidRPr="00E245BA">
        <w:rPr>
          <w:rFonts w:asciiTheme="minorHAnsi" w:hAnsiTheme="minorHAnsi"/>
          <w:noProof/>
          <w:lang w:val="en-US"/>
        </w:rPr>
        <w:t xml:space="preserve"> </w:t>
      </w:r>
      <w:r w:rsidR="00500573">
        <w:rPr>
          <w:rFonts w:asciiTheme="minorHAnsi" w:hAnsiTheme="minorHAnsi"/>
          <w:noProof/>
          <w:lang w:val="en-US"/>
        </w:rPr>
        <w:t xml:space="preserve">for the three traits assessed </w:t>
      </w:r>
      <w:r w:rsidR="00AF7516" w:rsidRPr="00E245BA">
        <w:rPr>
          <w:rFonts w:asciiTheme="minorHAnsi" w:hAnsiTheme="minorHAnsi"/>
          <w:noProof/>
          <w:lang w:val="en-US"/>
        </w:rPr>
        <w:t xml:space="preserve">seems to be </w:t>
      </w:r>
      <w:r w:rsidR="00300E2A">
        <w:rPr>
          <w:rFonts w:asciiTheme="minorHAnsi" w:hAnsiTheme="minorHAnsi"/>
          <w:noProof/>
          <w:lang w:val="en-US"/>
        </w:rPr>
        <w:t>associated with</w:t>
      </w:r>
      <w:r w:rsidR="00AF7516" w:rsidRPr="00E245BA">
        <w:rPr>
          <w:rFonts w:asciiTheme="minorHAnsi" w:hAnsiTheme="minorHAnsi"/>
          <w:noProof/>
          <w:lang w:val="en-US"/>
        </w:rPr>
        <w:t xml:space="preserve"> </w:t>
      </w:r>
      <w:r w:rsidR="009035F3">
        <w:rPr>
          <w:rFonts w:asciiTheme="minorHAnsi" w:hAnsiTheme="minorHAnsi"/>
          <w:noProof/>
          <w:lang w:val="en-US"/>
        </w:rPr>
        <w:t>subset</w:t>
      </w:r>
      <w:r w:rsidR="002C1EC1">
        <w:rPr>
          <w:rFonts w:asciiTheme="minorHAnsi" w:hAnsiTheme="minorHAnsi"/>
          <w:noProof/>
          <w:lang w:val="en-US"/>
        </w:rPr>
        <w:t>s</w:t>
      </w:r>
      <w:r w:rsidR="009035F3">
        <w:rPr>
          <w:rFonts w:asciiTheme="minorHAnsi" w:hAnsiTheme="minorHAnsi"/>
          <w:noProof/>
          <w:lang w:val="en-US"/>
        </w:rPr>
        <w:t xml:space="preserve"> of the genome annotated</w:t>
      </w:r>
      <w:r w:rsidR="002C1EC1">
        <w:rPr>
          <w:rFonts w:asciiTheme="minorHAnsi" w:hAnsiTheme="minorHAnsi"/>
          <w:noProof/>
          <w:lang w:val="en-US"/>
        </w:rPr>
        <w:t xml:space="preserve"> with </w:t>
      </w:r>
      <w:r w:rsidR="000142A2">
        <w:rPr>
          <w:rFonts w:asciiTheme="minorHAnsi" w:hAnsiTheme="minorHAnsi"/>
          <w:noProof/>
          <w:lang w:val="en-US"/>
        </w:rPr>
        <w:t xml:space="preserve">specific </w:t>
      </w:r>
      <w:r w:rsidR="003439AB">
        <w:rPr>
          <w:rFonts w:asciiTheme="minorHAnsi" w:hAnsiTheme="minorHAnsi"/>
          <w:noProof/>
          <w:lang w:val="en-US"/>
        </w:rPr>
        <w:t>biological processes</w:t>
      </w:r>
      <w:r w:rsidR="002C1EC1">
        <w:rPr>
          <w:rFonts w:asciiTheme="minorHAnsi" w:hAnsiTheme="minorHAnsi"/>
          <w:noProof/>
          <w:lang w:val="en-US"/>
        </w:rPr>
        <w:t xml:space="preserve"> that differ </w:t>
      </w:r>
      <w:r w:rsidR="002C1EC1">
        <w:rPr>
          <w:rFonts w:asciiTheme="minorHAnsi" w:hAnsiTheme="minorHAnsi"/>
          <w:noProof/>
          <w:lang w:val="en-US"/>
        </w:rPr>
        <w:lastRenderedPageBreak/>
        <w:t>among the traits</w:t>
      </w:r>
      <w:r w:rsidR="00AF7516" w:rsidRPr="00E245BA">
        <w:rPr>
          <w:rFonts w:asciiTheme="minorHAnsi" w:hAnsiTheme="minorHAnsi"/>
          <w:noProof/>
          <w:lang w:val="en-US"/>
        </w:rPr>
        <w:t xml:space="preserve">. </w:t>
      </w:r>
      <w:r w:rsidR="003439AB">
        <w:rPr>
          <w:rFonts w:asciiTheme="minorHAnsi" w:hAnsiTheme="minorHAnsi"/>
          <w:noProof/>
          <w:lang w:val="en-US"/>
        </w:rPr>
        <w:t>T</w:t>
      </w:r>
      <w:r w:rsidR="003439AB" w:rsidRPr="00E245BA">
        <w:rPr>
          <w:rFonts w:asciiTheme="minorHAnsi" w:hAnsiTheme="minorHAnsi"/>
          <w:noProof/>
          <w:lang w:val="en-US"/>
        </w:rPr>
        <w:t xml:space="preserve">he </w:t>
      </w:r>
      <w:r w:rsidR="00AF7516" w:rsidRPr="00E245BA">
        <w:rPr>
          <w:rFonts w:asciiTheme="minorHAnsi" w:hAnsiTheme="minorHAnsi"/>
          <w:noProof/>
          <w:lang w:val="en-US"/>
        </w:rPr>
        <w:t xml:space="preserve">markers </w:t>
      </w:r>
      <w:r w:rsidR="000142A2">
        <w:rPr>
          <w:rFonts w:asciiTheme="minorHAnsi" w:hAnsiTheme="minorHAnsi"/>
          <w:noProof/>
          <w:lang w:val="en-US"/>
        </w:rPr>
        <w:t xml:space="preserve">located in these genome regions </w:t>
      </w:r>
      <w:r w:rsidR="00500573">
        <w:rPr>
          <w:rFonts w:asciiTheme="minorHAnsi" w:hAnsiTheme="minorHAnsi"/>
          <w:noProof/>
          <w:lang w:val="en-US"/>
        </w:rPr>
        <w:t xml:space="preserve">have greater weights </w:t>
      </w:r>
      <w:r w:rsidR="00AF7516" w:rsidRPr="00E245BA">
        <w:rPr>
          <w:rFonts w:asciiTheme="minorHAnsi" w:hAnsiTheme="minorHAnsi"/>
          <w:noProof/>
          <w:lang w:val="en-US"/>
        </w:rPr>
        <w:t>than the remaining</w:t>
      </w:r>
      <w:r w:rsidR="00406A0C" w:rsidRPr="00E245BA">
        <w:rPr>
          <w:rFonts w:asciiTheme="minorHAnsi" w:hAnsiTheme="minorHAnsi"/>
          <w:noProof/>
          <w:lang w:val="en-US"/>
        </w:rPr>
        <w:t xml:space="preserve"> markers</w:t>
      </w:r>
      <w:r w:rsidR="003439AB">
        <w:rPr>
          <w:rFonts w:asciiTheme="minorHAnsi" w:hAnsiTheme="minorHAnsi"/>
          <w:noProof/>
          <w:lang w:val="en-US"/>
        </w:rPr>
        <w:t xml:space="preserve"> in the GFBLUP model</w:t>
      </w:r>
      <w:r w:rsidR="00C41AE3">
        <w:rPr>
          <w:rFonts w:asciiTheme="minorHAnsi" w:hAnsiTheme="minorHAnsi"/>
          <w:noProof/>
          <w:lang w:val="en-US"/>
        </w:rPr>
        <w:t xml:space="preserve"> analyses</w:t>
      </w:r>
      <w:r w:rsidR="002C1EC1">
        <w:rPr>
          <w:rFonts w:asciiTheme="minorHAnsi" w:hAnsiTheme="minorHAnsi"/>
          <w:noProof/>
          <w:lang w:val="en-US"/>
        </w:rPr>
        <w:t>,</w:t>
      </w:r>
      <w:r w:rsidR="005845F0">
        <w:rPr>
          <w:rFonts w:asciiTheme="minorHAnsi" w:hAnsiTheme="minorHAnsi"/>
          <w:noProof/>
          <w:lang w:val="en-US"/>
        </w:rPr>
        <w:t xml:space="preserve"> leading to increased predictive ability</w:t>
      </w:r>
      <w:r w:rsidR="00AF7516" w:rsidRPr="00E245BA">
        <w:rPr>
          <w:rFonts w:asciiTheme="minorHAnsi" w:hAnsiTheme="minorHAnsi"/>
          <w:noProof/>
          <w:lang w:val="en-US"/>
        </w:rPr>
        <w:t>.</w:t>
      </w:r>
      <w:r w:rsidR="002C1EC1">
        <w:rPr>
          <w:rFonts w:asciiTheme="minorHAnsi" w:hAnsiTheme="minorHAnsi"/>
          <w:noProof/>
          <w:lang w:val="en-US"/>
        </w:rPr>
        <w:t xml:space="preserve"> Note that the </w:t>
      </w:r>
      <w:r w:rsidR="002C1EC1" w:rsidRPr="002C1EC1">
        <w:rPr>
          <w:rFonts w:asciiTheme="minorHAnsi" w:hAnsiTheme="minorHAnsi"/>
          <w:noProof/>
          <w:lang w:val="en-US"/>
        </w:rPr>
        <w:t xml:space="preserve">genetic marker relationship matrix used for the GBLUP model is the same for all traits, </w:t>
      </w:r>
      <w:r w:rsidR="002C1EC1">
        <w:rPr>
          <w:rFonts w:asciiTheme="minorHAnsi" w:hAnsiTheme="minorHAnsi"/>
          <w:noProof/>
          <w:lang w:val="en-US"/>
        </w:rPr>
        <w:t xml:space="preserve">because of the underlying </w:t>
      </w:r>
      <w:r w:rsidR="002C1EC1" w:rsidRPr="002C1EC1">
        <w:rPr>
          <w:rFonts w:asciiTheme="minorHAnsi" w:hAnsiTheme="minorHAnsi"/>
          <w:noProof/>
          <w:lang w:val="en-US"/>
        </w:rPr>
        <w:t>infinitesimal model</w:t>
      </w:r>
      <w:r w:rsidR="002C1EC1">
        <w:rPr>
          <w:rFonts w:asciiTheme="minorHAnsi" w:hAnsiTheme="minorHAnsi"/>
          <w:noProof/>
          <w:lang w:val="en-US"/>
        </w:rPr>
        <w:t xml:space="preserve"> assumption of genetic architecture. However,</w:t>
      </w:r>
      <w:r w:rsidR="002C1EC1" w:rsidRPr="002C1EC1">
        <w:rPr>
          <w:rFonts w:asciiTheme="minorHAnsi" w:hAnsiTheme="minorHAnsi"/>
          <w:noProof/>
          <w:lang w:val="en-US"/>
        </w:rPr>
        <w:t xml:space="preserve"> the GFBLUP permits a different genetic architecture for each of these (genetically uncorrelated) traits</w:t>
      </w:r>
      <w:r w:rsidR="002C1EC1">
        <w:rPr>
          <w:rFonts w:asciiTheme="minorHAnsi" w:hAnsiTheme="minorHAnsi"/>
          <w:noProof/>
          <w:lang w:val="en-US"/>
        </w:rPr>
        <w:t>, which is more biolo</w:t>
      </w:r>
      <w:r w:rsidR="003E5ADB">
        <w:rPr>
          <w:rFonts w:asciiTheme="minorHAnsi" w:hAnsiTheme="minorHAnsi"/>
          <w:noProof/>
          <w:lang w:val="en-US"/>
        </w:rPr>
        <w:t>g</w:t>
      </w:r>
      <w:r w:rsidR="002C1EC1">
        <w:rPr>
          <w:rFonts w:asciiTheme="minorHAnsi" w:hAnsiTheme="minorHAnsi"/>
          <w:noProof/>
          <w:lang w:val="en-US"/>
        </w:rPr>
        <w:t>ically plausible</w:t>
      </w:r>
      <w:r w:rsidR="002C1EC1" w:rsidRPr="002C1EC1">
        <w:rPr>
          <w:rFonts w:asciiTheme="minorHAnsi" w:hAnsiTheme="minorHAnsi"/>
          <w:noProof/>
          <w:lang w:val="en-US"/>
        </w:rPr>
        <w:t xml:space="preserve">. </w:t>
      </w:r>
      <w:r w:rsidR="00AF7516" w:rsidRPr="00440364">
        <w:rPr>
          <w:rFonts w:asciiTheme="minorHAnsi" w:hAnsiTheme="minorHAnsi"/>
          <w:noProof/>
          <w:lang w:val="en-US"/>
        </w:rPr>
        <w:t xml:space="preserve"> </w:t>
      </w:r>
    </w:p>
    <w:p w14:paraId="24A65A04" w14:textId="77777777" w:rsidR="00AF7516" w:rsidRDefault="00B83870" w:rsidP="00366FA5">
      <w:pPr>
        <w:spacing w:line="480" w:lineRule="auto"/>
        <w:rPr>
          <w:rFonts w:asciiTheme="minorHAnsi" w:hAnsiTheme="minorHAnsi"/>
          <w:noProof/>
          <w:lang w:val="en-US"/>
        </w:rPr>
      </w:pPr>
      <w:r>
        <w:rPr>
          <w:rFonts w:asciiTheme="minorHAnsi" w:hAnsiTheme="minorHAnsi"/>
          <w:noProof/>
          <w:lang w:val="en-US"/>
        </w:rPr>
        <w:tab/>
      </w:r>
      <w:r w:rsidR="00AF7516" w:rsidRPr="00440364">
        <w:rPr>
          <w:rFonts w:asciiTheme="minorHAnsi" w:hAnsiTheme="minorHAnsi"/>
          <w:noProof/>
          <w:lang w:val="en-US"/>
        </w:rPr>
        <w:t xml:space="preserve">Our </w:t>
      </w:r>
      <w:r w:rsidR="00FB2847">
        <w:rPr>
          <w:rFonts w:asciiTheme="minorHAnsi" w:hAnsiTheme="minorHAnsi"/>
          <w:noProof/>
          <w:lang w:val="en-US"/>
        </w:rPr>
        <w:t xml:space="preserve">empirical results </w:t>
      </w:r>
      <w:r w:rsidR="00E30028" w:rsidRPr="00440364">
        <w:rPr>
          <w:rFonts w:asciiTheme="minorHAnsi" w:hAnsiTheme="minorHAnsi"/>
          <w:noProof/>
          <w:lang w:val="en-US"/>
        </w:rPr>
        <w:t>w</w:t>
      </w:r>
      <w:r w:rsidR="00E30028">
        <w:rPr>
          <w:rFonts w:asciiTheme="minorHAnsi" w:hAnsiTheme="minorHAnsi"/>
          <w:noProof/>
          <w:lang w:val="en-US"/>
        </w:rPr>
        <w:t>ere</w:t>
      </w:r>
      <w:r w:rsidR="00E30028" w:rsidRPr="00440364">
        <w:rPr>
          <w:rFonts w:asciiTheme="minorHAnsi" w:hAnsiTheme="minorHAnsi"/>
          <w:noProof/>
          <w:lang w:val="en-US"/>
        </w:rPr>
        <w:t xml:space="preserve"> </w:t>
      </w:r>
      <w:r w:rsidR="00AF7516" w:rsidRPr="00440364">
        <w:rPr>
          <w:rFonts w:asciiTheme="minorHAnsi" w:hAnsiTheme="minorHAnsi"/>
          <w:noProof/>
          <w:lang w:val="en-US"/>
        </w:rPr>
        <w:t>further supported by simulation studies investigating the influence of genomic feature</w:t>
      </w:r>
      <w:r w:rsidR="00FB2847">
        <w:rPr>
          <w:rFonts w:asciiTheme="minorHAnsi" w:hAnsiTheme="minorHAnsi"/>
          <w:noProof/>
          <w:lang w:val="en-US"/>
        </w:rPr>
        <w:t>-</w:t>
      </w:r>
      <w:r w:rsidR="00AF7516" w:rsidRPr="00440364">
        <w:rPr>
          <w:rFonts w:asciiTheme="minorHAnsi" w:hAnsiTheme="minorHAnsi"/>
          <w:noProof/>
          <w:lang w:val="en-US"/>
        </w:rPr>
        <w:t xml:space="preserve"> and trait</w:t>
      </w:r>
      <w:r w:rsidR="00FB2847">
        <w:rPr>
          <w:rFonts w:asciiTheme="minorHAnsi" w:hAnsiTheme="minorHAnsi"/>
          <w:noProof/>
          <w:lang w:val="en-US"/>
        </w:rPr>
        <w:t>-</w:t>
      </w:r>
      <w:r w:rsidR="00AF7516" w:rsidRPr="00440364">
        <w:rPr>
          <w:rFonts w:asciiTheme="minorHAnsi" w:hAnsiTheme="minorHAnsi"/>
          <w:noProof/>
          <w:lang w:val="en-US"/>
        </w:rPr>
        <w:t xml:space="preserve">specific factors on </w:t>
      </w:r>
      <w:r w:rsidR="00FB2847">
        <w:rPr>
          <w:rFonts w:asciiTheme="minorHAnsi" w:hAnsiTheme="minorHAnsi"/>
          <w:noProof/>
          <w:lang w:val="en-US"/>
        </w:rPr>
        <w:t xml:space="preserve">the </w:t>
      </w:r>
      <w:r w:rsidR="00AF7516" w:rsidRPr="00440364">
        <w:rPr>
          <w:rFonts w:asciiTheme="minorHAnsi" w:hAnsiTheme="minorHAnsi"/>
          <w:noProof/>
          <w:lang w:val="en-US"/>
        </w:rPr>
        <w:t>predictive ability of GFBLUP. The simulations revealed that it is pos</w:t>
      </w:r>
      <w:r w:rsidR="003439AB">
        <w:rPr>
          <w:rFonts w:asciiTheme="minorHAnsi" w:hAnsiTheme="minorHAnsi"/>
          <w:noProof/>
          <w:lang w:val="en-US"/>
        </w:rPr>
        <w:t>s</w:t>
      </w:r>
      <w:r w:rsidR="00AF7516" w:rsidRPr="00440364">
        <w:rPr>
          <w:rFonts w:asciiTheme="minorHAnsi" w:hAnsiTheme="minorHAnsi"/>
          <w:noProof/>
          <w:lang w:val="en-US"/>
        </w:rPr>
        <w:t xml:space="preserve">ible, even under an additive genetic model, to further increase </w:t>
      </w:r>
      <w:r w:rsidR="00E86167">
        <w:rPr>
          <w:rFonts w:asciiTheme="minorHAnsi" w:hAnsiTheme="minorHAnsi"/>
          <w:noProof/>
          <w:lang w:val="en-US"/>
        </w:rPr>
        <w:t xml:space="preserve">the </w:t>
      </w:r>
      <w:r w:rsidR="00DD1941">
        <w:rPr>
          <w:rFonts w:asciiTheme="minorHAnsi" w:hAnsiTheme="minorHAnsi"/>
          <w:noProof/>
          <w:lang w:val="en-US"/>
        </w:rPr>
        <w:t>predictive ability</w:t>
      </w:r>
      <w:r w:rsidR="00DD1941" w:rsidRPr="00440364">
        <w:rPr>
          <w:rFonts w:asciiTheme="minorHAnsi" w:hAnsiTheme="minorHAnsi"/>
          <w:noProof/>
          <w:lang w:val="en-US"/>
        </w:rPr>
        <w:t xml:space="preserve"> </w:t>
      </w:r>
      <w:r w:rsidR="0021034F" w:rsidRPr="00440364">
        <w:rPr>
          <w:rFonts w:asciiTheme="minorHAnsi" w:hAnsiTheme="minorHAnsi"/>
          <w:noProof/>
          <w:lang w:val="en-US"/>
        </w:rPr>
        <w:t xml:space="preserve">of genomic value for </w:t>
      </w:r>
      <w:r w:rsidR="003439AB">
        <w:rPr>
          <w:rFonts w:asciiTheme="minorHAnsi" w:hAnsiTheme="minorHAnsi"/>
          <w:noProof/>
          <w:lang w:val="en-US"/>
        </w:rPr>
        <w:t>quantitative traits</w:t>
      </w:r>
      <w:r w:rsidR="00AF7516" w:rsidRPr="00440364">
        <w:rPr>
          <w:rFonts w:asciiTheme="minorHAnsi" w:hAnsiTheme="minorHAnsi"/>
          <w:noProof/>
          <w:lang w:val="en-US"/>
        </w:rPr>
        <w:t xml:space="preserve"> in </w:t>
      </w:r>
      <w:r w:rsidR="00E86167">
        <w:rPr>
          <w:rFonts w:asciiTheme="minorHAnsi" w:hAnsiTheme="minorHAnsi"/>
          <w:noProof/>
          <w:lang w:val="en-US"/>
        </w:rPr>
        <w:t xml:space="preserve">the </w:t>
      </w:r>
      <w:r w:rsidR="00AF7516" w:rsidRPr="00440364">
        <w:rPr>
          <w:rFonts w:asciiTheme="minorHAnsi" w:hAnsiTheme="minorHAnsi"/>
          <w:noProof/>
          <w:lang w:val="en-US"/>
        </w:rPr>
        <w:t>DGRP using the GFBLUP model. This require</w:t>
      </w:r>
      <w:r w:rsidR="00E86167">
        <w:rPr>
          <w:rFonts w:asciiTheme="minorHAnsi" w:hAnsiTheme="minorHAnsi"/>
          <w:noProof/>
          <w:lang w:val="en-US"/>
        </w:rPr>
        <w:t>s</w:t>
      </w:r>
      <w:r w:rsidR="00AF7516" w:rsidRPr="00440364">
        <w:rPr>
          <w:rFonts w:asciiTheme="minorHAnsi" w:hAnsiTheme="minorHAnsi"/>
          <w:noProof/>
          <w:lang w:val="en-US"/>
        </w:rPr>
        <w:t xml:space="preserve"> that prior information on genomic features highly enriched for causal variants </w:t>
      </w:r>
      <w:r w:rsidR="00E30028">
        <w:rPr>
          <w:rFonts w:asciiTheme="minorHAnsi" w:hAnsiTheme="minorHAnsi"/>
          <w:noProof/>
          <w:lang w:val="en-US"/>
        </w:rPr>
        <w:t>is used</w:t>
      </w:r>
      <w:r w:rsidR="00AF7516" w:rsidRPr="00440364">
        <w:rPr>
          <w:rFonts w:asciiTheme="minorHAnsi" w:hAnsiTheme="minorHAnsi"/>
          <w:noProof/>
          <w:lang w:val="en-US"/>
        </w:rPr>
        <w:t xml:space="preserve">. </w:t>
      </w:r>
      <w:r w:rsidR="00E30028">
        <w:rPr>
          <w:rFonts w:asciiTheme="minorHAnsi" w:hAnsiTheme="minorHAnsi"/>
          <w:noProof/>
          <w:lang w:val="en-US"/>
        </w:rPr>
        <w:t xml:space="preserve">Such information is rapidly becoming available </w:t>
      </w:r>
      <w:r w:rsidR="0054778A">
        <w:rPr>
          <w:rFonts w:asciiTheme="minorHAnsi" w:hAnsiTheme="minorHAnsi"/>
          <w:noProof/>
          <w:lang w:val="en-US"/>
        </w:rPr>
        <w:t xml:space="preserve">and being refined </w:t>
      </w:r>
      <w:r w:rsidR="00AF7516" w:rsidRPr="00440364">
        <w:rPr>
          <w:rFonts w:asciiTheme="minorHAnsi" w:hAnsiTheme="minorHAnsi"/>
          <w:noProof/>
          <w:lang w:val="en-US"/>
        </w:rPr>
        <w:t xml:space="preserve">given advances in functional and genetic studies of complex traits that continues to increase our understanding of how the </w:t>
      </w:r>
      <w:r w:rsidR="00406A0C" w:rsidRPr="00440364">
        <w:rPr>
          <w:rFonts w:asciiTheme="minorHAnsi" w:hAnsiTheme="minorHAnsi"/>
          <w:noProof/>
          <w:lang w:val="en-US"/>
        </w:rPr>
        <w:t xml:space="preserve">putative </w:t>
      </w:r>
      <w:r w:rsidR="00AF7516" w:rsidRPr="00440364">
        <w:rPr>
          <w:rFonts w:asciiTheme="minorHAnsi" w:hAnsiTheme="minorHAnsi"/>
          <w:noProof/>
          <w:lang w:val="en-US"/>
        </w:rPr>
        <w:t xml:space="preserve">causal variants are </w:t>
      </w:r>
      <w:r w:rsidR="00485D28" w:rsidRPr="00440364">
        <w:rPr>
          <w:rFonts w:asciiTheme="minorHAnsi" w:hAnsiTheme="minorHAnsi"/>
          <w:noProof/>
          <w:lang w:val="en-US"/>
        </w:rPr>
        <w:t xml:space="preserve">distributed </w:t>
      </w:r>
      <w:r w:rsidR="00AF7516" w:rsidRPr="00440364">
        <w:rPr>
          <w:rFonts w:asciiTheme="minorHAnsi" w:hAnsiTheme="minorHAnsi"/>
          <w:noProof/>
          <w:lang w:val="en-US"/>
        </w:rPr>
        <w:t xml:space="preserve">over the genome. Furthermore improvement </w:t>
      </w:r>
      <w:r w:rsidR="00FC4502" w:rsidRPr="00440364">
        <w:rPr>
          <w:rFonts w:asciiTheme="minorHAnsi" w:hAnsiTheme="minorHAnsi"/>
          <w:noProof/>
          <w:lang w:val="en-US"/>
        </w:rPr>
        <w:t xml:space="preserve">in </w:t>
      </w:r>
      <w:r w:rsidR="00DD1941">
        <w:rPr>
          <w:rFonts w:asciiTheme="minorHAnsi" w:hAnsiTheme="minorHAnsi"/>
          <w:noProof/>
          <w:lang w:val="en-US"/>
        </w:rPr>
        <w:t>predictive ability</w:t>
      </w:r>
      <w:r w:rsidR="00DD1941" w:rsidRPr="00440364">
        <w:rPr>
          <w:rFonts w:asciiTheme="minorHAnsi" w:hAnsiTheme="minorHAnsi"/>
          <w:noProof/>
          <w:lang w:val="en-US"/>
        </w:rPr>
        <w:t xml:space="preserve"> </w:t>
      </w:r>
      <w:r w:rsidR="00FC4502" w:rsidRPr="00440364">
        <w:rPr>
          <w:rFonts w:asciiTheme="minorHAnsi" w:hAnsiTheme="minorHAnsi"/>
          <w:noProof/>
          <w:lang w:val="en-US"/>
        </w:rPr>
        <w:t xml:space="preserve">for </w:t>
      </w:r>
      <w:r w:rsidR="0021034F" w:rsidRPr="00440364">
        <w:rPr>
          <w:rFonts w:asciiTheme="minorHAnsi" w:hAnsiTheme="minorHAnsi"/>
          <w:noProof/>
          <w:lang w:val="en-US"/>
        </w:rPr>
        <w:t xml:space="preserve">genomic value of </w:t>
      </w:r>
      <w:r w:rsidR="0095416A">
        <w:rPr>
          <w:rFonts w:asciiTheme="minorHAnsi" w:hAnsiTheme="minorHAnsi"/>
          <w:noProof/>
          <w:lang w:val="en-US"/>
        </w:rPr>
        <w:t>complex trait phenotypes</w:t>
      </w:r>
      <w:r w:rsidR="00FC4502" w:rsidRPr="00440364">
        <w:rPr>
          <w:rFonts w:asciiTheme="minorHAnsi" w:hAnsiTheme="minorHAnsi"/>
          <w:noProof/>
          <w:lang w:val="en-US"/>
        </w:rPr>
        <w:t xml:space="preserve"> </w:t>
      </w:r>
      <w:r w:rsidR="00AF7516" w:rsidRPr="00440364">
        <w:rPr>
          <w:rFonts w:asciiTheme="minorHAnsi" w:hAnsiTheme="minorHAnsi"/>
          <w:noProof/>
          <w:lang w:val="en-US"/>
        </w:rPr>
        <w:t xml:space="preserve">may be achieved by accounting for other types of genetic variation due to different types of variants (rare and structural) and non-additive gene action </w:t>
      </w:r>
      <w:r w:rsidR="00E86167">
        <w:rPr>
          <w:rFonts w:asciiTheme="minorHAnsi" w:hAnsiTheme="minorHAnsi"/>
          <w:noProof/>
          <w:lang w:val="en-US"/>
        </w:rPr>
        <w:t>(domi</w:t>
      </w:r>
      <w:r w:rsidR="003A6CEB">
        <w:rPr>
          <w:rFonts w:asciiTheme="minorHAnsi" w:hAnsiTheme="minorHAnsi"/>
          <w:noProof/>
          <w:lang w:val="en-US"/>
        </w:rPr>
        <w:t>n</w:t>
      </w:r>
      <w:r w:rsidR="00E86167">
        <w:rPr>
          <w:rFonts w:asciiTheme="minorHAnsi" w:hAnsiTheme="minorHAnsi"/>
          <w:noProof/>
          <w:lang w:val="en-US"/>
        </w:rPr>
        <w:t>ance and epi</w:t>
      </w:r>
      <w:r w:rsidR="003A6CEB">
        <w:rPr>
          <w:rFonts w:asciiTheme="minorHAnsi" w:hAnsiTheme="minorHAnsi"/>
          <w:noProof/>
          <w:lang w:val="en-US"/>
        </w:rPr>
        <w:t>st</w:t>
      </w:r>
      <w:r w:rsidR="00E86167">
        <w:rPr>
          <w:rFonts w:asciiTheme="minorHAnsi" w:hAnsiTheme="minorHAnsi"/>
          <w:noProof/>
          <w:lang w:val="en-US"/>
        </w:rPr>
        <w:t>asis)</w:t>
      </w:r>
      <w:r w:rsidR="00AF7516" w:rsidRPr="00440364">
        <w:rPr>
          <w:rFonts w:asciiTheme="minorHAnsi" w:hAnsiTheme="minorHAnsi"/>
          <w:noProof/>
          <w:lang w:val="en-US"/>
        </w:rPr>
        <w:t>.</w:t>
      </w:r>
    </w:p>
    <w:p w14:paraId="1CD81855" w14:textId="77777777" w:rsidR="007E08E5" w:rsidRDefault="007E08E5" w:rsidP="00366FA5">
      <w:pPr>
        <w:spacing w:line="480" w:lineRule="auto"/>
        <w:rPr>
          <w:rFonts w:asciiTheme="minorHAnsi" w:hAnsiTheme="minorHAnsi"/>
          <w:noProof/>
          <w:lang w:val="en-US"/>
        </w:rPr>
      </w:pPr>
    </w:p>
    <w:p w14:paraId="292A364B" w14:textId="77777777" w:rsidR="00C03050" w:rsidRPr="004F362A" w:rsidRDefault="00C03050" w:rsidP="00366FA5">
      <w:pPr>
        <w:spacing w:line="480" w:lineRule="auto"/>
        <w:rPr>
          <w:rFonts w:asciiTheme="minorHAnsi" w:hAnsiTheme="minorHAnsi"/>
          <w:b/>
          <w:color w:val="000000"/>
          <w:lang w:val="en-US"/>
        </w:rPr>
      </w:pPr>
      <w:r w:rsidRPr="004F362A">
        <w:rPr>
          <w:rFonts w:asciiTheme="minorHAnsi" w:hAnsiTheme="minorHAnsi"/>
          <w:b/>
          <w:color w:val="000000"/>
          <w:lang w:val="en-US"/>
        </w:rPr>
        <w:t>4.</w:t>
      </w:r>
      <w:r>
        <w:rPr>
          <w:rFonts w:asciiTheme="minorHAnsi" w:hAnsiTheme="minorHAnsi"/>
          <w:b/>
          <w:color w:val="000000"/>
          <w:lang w:val="en-US"/>
        </w:rPr>
        <w:t>1</w:t>
      </w:r>
      <w:r w:rsidRPr="004F362A">
        <w:rPr>
          <w:rFonts w:asciiTheme="minorHAnsi" w:hAnsiTheme="minorHAnsi"/>
          <w:b/>
          <w:color w:val="000000"/>
          <w:lang w:val="en-US"/>
        </w:rPr>
        <w:t>.</w:t>
      </w:r>
      <w:r>
        <w:rPr>
          <w:rFonts w:asciiTheme="minorHAnsi" w:hAnsiTheme="minorHAnsi"/>
          <w:b/>
          <w:color w:val="000000"/>
          <w:lang w:val="en-US"/>
        </w:rPr>
        <w:t>1</w:t>
      </w:r>
      <w:r w:rsidRPr="004F362A">
        <w:rPr>
          <w:rFonts w:asciiTheme="minorHAnsi" w:hAnsiTheme="minorHAnsi"/>
          <w:b/>
          <w:color w:val="000000"/>
          <w:lang w:val="en-US"/>
        </w:rPr>
        <w:t xml:space="preserve"> Genomic feature</w:t>
      </w:r>
      <w:r>
        <w:rPr>
          <w:rFonts w:asciiTheme="minorHAnsi" w:hAnsiTheme="minorHAnsi"/>
          <w:b/>
          <w:color w:val="000000"/>
          <w:lang w:val="en-US"/>
        </w:rPr>
        <w:t xml:space="preserve">s predictive of </w:t>
      </w:r>
      <w:r w:rsidR="00F278DD">
        <w:rPr>
          <w:rFonts w:asciiTheme="minorHAnsi" w:hAnsiTheme="minorHAnsi"/>
          <w:b/>
          <w:color w:val="000000"/>
          <w:lang w:val="en-US"/>
        </w:rPr>
        <w:t>organismal quantitative trait phenotypes</w:t>
      </w:r>
    </w:p>
    <w:p w14:paraId="5371A4AD" w14:textId="77777777" w:rsidR="00015A10" w:rsidRPr="00587FB7" w:rsidRDefault="00015A10" w:rsidP="00366FA5">
      <w:pPr>
        <w:spacing w:line="480" w:lineRule="auto"/>
        <w:rPr>
          <w:rFonts w:asciiTheme="minorHAnsi" w:hAnsiTheme="minorHAnsi"/>
          <w:noProof/>
          <w:lang w:val="en-US"/>
        </w:rPr>
      </w:pPr>
      <w:r w:rsidRPr="00587FB7">
        <w:rPr>
          <w:rFonts w:asciiTheme="minorHAnsi" w:hAnsiTheme="minorHAnsi"/>
          <w:noProof/>
          <w:lang w:val="en-US"/>
        </w:rPr>
        <w:t xml:space="preserve">Several of the high ranking GO terms in our study have previously been associated with </w:t>
      </w:r>
      <w:r w:rsidR="00F3730A">
        <w:rPr>
          <w:rFonts w:asciiTheme="minorHAnsi" w:hAnsiTheme="minorHAnsi"/>
          <w:noProof/>
          <w:lang w:val="en-US"/>
        </w:rPr>
        <w:t xml:space="preserve">correlated transcriptional modules associated with </w:t>
      </w:r>
      <w:r w:rsidRPr="00587FB7">
        <w:rPr>
          <w:rFonts w:asciiTheme="minorHAnsi" w:hAnsiTheme="minorHAnsi"/>
          <w:noProof/>
          <w:lang w:val="en-US"/>
        </w:rPr>
        <w:t xml:space="preserve">chill coma recovery </w:t>
      </w:r>
      <w:r w:rsidR="00F3730A">
        <w:rPr>
          <w:rFonts w:asciiTheme="minorHAnsi" w:hAnsiTheme="minorHAnsi"/>
          <w:noProof/>
          <w:lang w:val="en-US"/>
        </w:rPr>
        <w:t>time and s</w:t>
      </w:r>
      <w:r w:rsidRPr="00587FB7">
        <w:rPr>
          <w:rFonts w:asciiTheme="minorHAnsi" w:hAnsiTheme="minorHAnsi"/>
          <w:noProof/>
          <w:lang w:val="en-US"/>
        </w:rPr>
        <w:t>tarvation resistance</w:t>
      </w:r>
      <w:r w:rsidR="000B3FAE" w:rsidRPr="00AE5AC9">
        <w:rPr>
          <w:rFonts w:asciiTheme="minorHAnsi" w:hAnsiTheme="minorHAnsi"/>
          <w:noProof/>
          <w:lang w:val="en-US"/>
        </w:rPr>
        <w:t xml:space="preserve"> </w:t>
      </w:r>
      <w:r w:rsidR="00B06FFF" w:rsidRPr="00AE5AC9">
        <w:rPr>
          <w:rFonts w:asciiTheme="minorHAnsi" w:hAnsiTheme="minorHAnsi"/>
          <w:noProof/>
          <w:lang w:val="en-US"/>
        </w:rPr>
        <w:fldChar w:fldCharType="begin"/>
      </w:r>
      <w:r w:rsidR="00CF42A0" w:rsidRPr="00AE5AC9">
        <w:rPr>
          <w:rFonts w:asciiTheme="minorHAnsi" w:hAnsiTheme="minorHAnsi"/>
          <w:noProof/>
          <w:lang w:val="en-US"/>
        </w:rPr>
        <w:instrText xml:space="preserve"> ADDIN ZOTERO_ITEM CSL_CITATION {"citationID":"2bgeo2j5u8","properties":{"formattedCitation":"{\\rtf (Ayroles {\\i{}et al.} 2009)}","plainCitation":"(Ayroles et al. 2009)"},"citationItems":[{"id":43,"uris":["http://zotero.org/users/2730477/items/KR775KMK"],"uri":["http://zotero.org/users/2730477/items/KR775KMK"],"itemData":{"id":43,"type":"article-journal","title":"Systems genetics of complex traits in Drosophila melanogaster","container-title":"Nature Genetics","page":"299-307","volume":"41","issue":"3","source":"www.nature.com","abstract":"Determining the genetic architecture of complex traits is challenging because phenotypic variation arises from interactions between multiple, environmentally sensitive alleles. We quantified genome-wide transcript abundance and phenotypes for six ecologically relevant traits in D. melanogaster wild-derived inbred lines. We observed 10,096 genetically variable transcripts and high heritabilities for all organismal phenotypes. The transcriptome is highly genetically intercorrelated, forming 241 transcriptional modules. Modules are enriched for transcripts in common pathways, gene ontology categories, tissue-specific expression and transcription factor binding sites. The high degree of transcriptional connectivity allows us to infer genetic networks and the function of predicted genes from annotations of other genes in the network. Regressions of organismal phenotypes on transcript abundance implicate several hundred candidate genes that form modules of biologically meaningful correlated transcripts affecting each phenotype. Overlapping transcripts in modules associated with different traits provide insight into the molecular basis of pleiotropy between complex traits.","DOI":"10.1038/ng.332","ISSN":"1061-4036","journalAbbreviation":"Nat Genet","language":"en","author":[{"family":"Ayroles","given":"Julien F."},{"family":"Carbone","given":"Mary Anna"},{"family":"Stone","given":"Eric A."},{"family":"Jordan","given":"Katherine W."},{"family":"Lyman","given":"Richard F."},{"family":"Magwire","given":"Michael M."},{"family":"Rollmann","given":"Stephanie M."},{"family":"Duncan","given":"Laura H."},{"family":"Lawrence","given":"Faye"},{"family":"Anholt","given":"Robert R. H."},{"family":"Mackay","given":"Trudy F. C."}],"issued":{"date-parts":[["2009",3]]}}}],"schema":"https://github.com/citation-style-language/schema/raw/master/csl-citation.json"} </w:instrText>
      </w:r>
      <w:r w:rsidR="00B06FFF" w:rsidRPr="00AE5AC9">
        <w:rPr>
          <w:rFonts w:asciiTheme="minorHAnsi" w:hAnsiTheme="minorHAnsi"/>
          <w:noProof/>
          <w:lang w:val="en-US"/>
        </w:rPr>
        <w:fldChar w:fldCharType="separate"/>
      </w:r>
      <w:r w:rsidR="00CF42A0" w:rsidRPr="00AE5AC9">
        <w:rPr>
          <w:rFonts w:asciiTheme="minorHAnsi" w:hAnsiTheme="minorHAnsi"/>
          <w:lang w:val="en-US"/>
        </w:rPr>
        <w:t xml:space="preserve">(Ayroles </w:t>
      </w:r>
      <w:r w:rsidR="00CF42A0" w:rsidRPr="00AE5AC9">
        <w:rPr>
          <w:rFonts w:asciiTheme="minorHAnsi" w:hAnsiTheme="minorHAnsi"/>
          <w:i/>
          <w:iCs/>
          <w:lang w:val="en-US"/>
        </w:rPr>
        <w:t xml:space="preserve">et </w:t>
      </w:r>
      <w:r w:rsidR="00CF42A0" w:rsidRPr="00AE5AC9">
        <w:rPr>
          <w:rFonts w:asciiTheme="minorHAnsi" w:hAnsiTheme="minorHAnsi"/>
          <w:i/>
          <w:iCs/>
          <w:lang w:val="en-US"/>
        </w:rPr>
        <w:lastRenderedPageBreak/>
        <w:t>al.</w:t>
      </w:r>
      <w:r w:rsidR="00CF42A0" w:rsidRPr="00AE5AC9">
        <w:rPr>
          <w:rFonts w:asciiTheme="minorHAnsi" w:hAnsiTheme="minorHAnsi"/>
          <w:lang w:val="en-US"/>
        </w:rPr>
        <w:t xml:space="preserve"> 2009)</w:t>
      </w:r>
      <w:r w:rsidR="00B06FFF" w:rsidRPr="00AE5AC9">
        <w:rPr>
          <w:rFonts w:asciiTheme="minorHAnsi" w:hAnsiTheme="minorHAnsi"/>
          <w:noProof/>
          <w:lang w:val="en-US"/>
        </w:rPr>
        <w:fldChar w:fldCharType="end"/>
      </w:r>
      <w:r w:rsidRPr="00776745">
        <w:rPr>
          <w:rFonts w:asciiTheme="minorHAnsi" w:hAnsiTheme="minorHAnsi"/>
          <w:noProof/>
          <w:lang w:val="en-US"/>
        </w:rPr>
        <w:t xml:space="preserve">. </w:t>
      </w:r>
      <w:r w:rsidR="00F3730A">
        <w:rPr>
          <w:rFonts w:asciiTheme="minorHAnsi" w:hAnsiTheme="minorHAnsi"/>
          <w:noProof/>
          <w:lang w:val="en-US"/>
        </w:rPr>
        <w:t xml:space="preserve">These modules are plausibly </w:t>
      </w:r>
      <w:r w:rsidRPr="00776745">
        <w:rPr>
          <w:rFonts w:asciiTheme="minorHAnsi" w:hAnsiTheme="minorHAnsi"/>
          <w:noProof/>
          <w:lang w:val="en-US"/>
        </w:rPr>
        <w:t xml:space="preserve">enriched for causal variants affecting the phenotype </w:t>
      </w:r>
      <w:r w:rsidR="00B06FFF" w:rsidRPr="00AE5AC9">
        <w:rPr>
          <w:rFonts w:asciiTheme="minorHAnsi" w:hAnsiTheme="minorHAnsi"/>
          <w:noProof/>
          <w:lang w:val="en-US"/>
        </w:rPr>
        <w:fldChar w:fldCharType="begin"/>
      </w:r>
      <w:r w:rsidR="00CF42A0" w:rsidRPr="00AE5AC9">
        <w:rPr>
          <w:rFonts w:asciiTheme="minorHAnsi" w:hAnsiTheme="minorHAnsi"/>
          <w:noProof/>
          <w:lang w:val="en-US"/>
        </w:rPr>
        <w:instrText xml:space="preserve"> ADDIN ZOTERO_ITEM CSL_CITATION {"citationID":"rt37elf4h","properties":{"formattedCitation":"{\\rtf (Cookson {\\i{}et al.} 2009)}","plainCitation":"(Cookson et al. 2009)"},"citationItems":[{"id":64,"uris":["http://zotero.org/users/2730477/items/WMW6NV64"],"uri":["http://zotero.org/users/2730477/items/WMW6NV64"],"itemData":{"id":64,"type":"article-journal","title":"Mapping complex disease traits with global gene expression","container-title":"Nature Reviews Genetics","page":"184-194","volume":"10","issue":"3","source":"www.nature.com","abstract":"Variation in gene expression is an important mechanism underlying susceptibility to complex disease. The simultaneous genome-wide assay of gene expression and genetic variation allows the mapping of the genetic factors that underpin individual differences in quantitative levels of expression (expression QTLs; eQTLs). The availability of systematically generated eQTL information could provide immediate insight into a biological basis for disease associations identified through genome-wide association (GWA) studies, and can help to identify networks of genes involved in disease pathogenesis. Although there are limitations to current eQTL maps, understanding of disease will be enhanced with novel technologies and international efforts that extend to a wide range of new samples and tissues.","DOI":"10.1038/nrg2537","ISSN":"1471-0056","journalAbbreviation":"Nat Rev Genet","language":"en","author":[{"family":"Cookson","given":"William"},{"family":"Liang","given":"Liming"},{"family":"Abecasis","given":"Gonçalo"},{"family":"Moffatt","given":"Miriam"},{"family":"Lathrop","given":"Mark"}],"issued":{"date-parts":[["2009",3]]}}}],"schema":"https://github.com/citation-style-language/schema/raw/master/csl-citation.json"} </w:instrText>
      </w:r>
      <w:r w:rsidR="00B06FFF" w:rsidRPr="00AE5AC9">
        <w:rPr>
          <w:rFonts w:asciiTheme="minorHAnsi" w:hAnsiTheme="minorHAnsi"/>
          <w:noProof/>
          <w:lang w:val="en-US"/>
        </w:rPr>
        <w:fldChar w:fldCharType="separate"/>
      </w:r>
      <w:r w:rsidR="00CF42A0" w:rsidRPr="00AE5AC9">
        <w:rPr>
          <w:rFonts w:asciiTheme="minorHAnsi" w:hAnsiTheme="minorHAnsi"/>
          <w:lang w:val="en-US"/>
        </w:rPr>
        <w:t xml:space="preserve">(Cookson </w:t>
      </w:r>
      <w:r w:rsidR="00CF42A0" w:rsidRPr="00AE5AC9">
        <w:rPr>
          <w:rFonts w:asciiTheme="minorHAnsi" w:hAnsiTheme="minorHAnsi"/>
          <w:i/>
          <w:iCs/>
          <w:lang w:val="en-US"/>
        </w:rPr>
        <w:t>et al.</w:t>
      </w:r>
      <w:r w:rsidR="00CF42A0" w:rsidRPr="00AE5AC9">
        <w:rPr>
          <w:rFonts w:asciiTheme="minorHAnsi" w:hAnsiTheme="minorHAnsi"/>
          <w:lang w:val="en-US"/>
        </w:rPr>
        <w:t xml:space="preserve"> 2009)</w:t>
      </w:r>
      <w:r w:rsidR="00B06FFF" w:rsidRPr="00AE5AC9">
        <w:rPr>
          <w:rFonts w:asciiTheme="minorHAnsi" w:hAnsiTheme="minorHAnsi"/>
          <w:noProof/>
          <w:lang w:val="en-US"/>
        </w:rPr>
        <w:fldChar w:fldCharType="end"/>
      </w:r>
      <w:r w:rsidR="00F3730A">
        <w:rPr>
          <w:rFonts w:asciiTheme="minorHAnsi" w:hAnsiTheme="minorHAnsi"/>
          <w:noProof/>
          <w:lang w:val="en-US"/>
        </w:rPr>
        <w:t xml:space="preserve"> that </w:t>
      </w:r>
      <w:r w:rsidRPr="0035177D">
        <w:rPr>
          <w:rFonts w:asciiTheme="minorHAnsi" w:hAnsiTheme="minorHAnsi"/>
          <w:noProof/>
          <w:lang w:val="en-US"/>
        </w:rPr>
        <w:t xml:space="preserve">could affect expression of the genes in the </w:t>
      </w:r>
      <w:r w:rsidR="00F3730A">
        <w:rPr>
          <w:rFonts w:asciiTheme="minorHAnsi" w:hAnsiTheme="minorHAnsi"/>
          <w:noProof/>
          <w:lang w:val="en-US"/>
        </w:rPr>
        <w:t>module</w:t>
      </w:r>
      <w:r w:rsidRPr="0035177D">
        <w:rPr>
          <w:rFonts w:asciiTheme="minorHAnsi" w:hAnsiTheme="minorHAnsi"/>
          <w:noProof/>
          <w:lang w:val="en-US"/>
        </w:rPr>
        <w:t>, such as mutations in promoter motifs, tra</w:t>
      </w:r>
      <w:r w:rsidR="00F30626">
        <w:rPr>
          <w:rFonts w:asciiTheme="minorHAnsi" w:hAnsiTheme="minorHAnsi"/>
          <w:noProof/>
          <w:lang w:val="en-US"/>
        </w:rPr>
        <w:t>n</w:t>
      </w:r>
      <w:r w:rsidRPr="0035177D">
        <w:rPr>
          <w:rFonts w:asciiTheme="minorHAnsi" w:hAnsiTheme="minorHAnsi"/>
          <w:noProof/>
          <w:lang w:val="en-US"/>
        </w:rPr>
        <w:t>scription enhancers or silencers in introns or regulatory microRNAs. In addition, if the ge</w:t>
      </w:r>
      <w:r w:rsidRPr="00776745">
        <w:rPr>
          <w:rFonts w:asciiTheme="minorHAnsi" w:hAnsiTheme="minorHAnsi"/>
          <w:noProof/>
          <w:lang w:val="en-US"/>
        </w:rPr>
        <w:t>ne products of the differential</w:t>
      </w:r>
      <w:r w:rsidR="00F30626">
        <w:rPr>
          <w:rFonts w:asciiTheme="minorHAnsi" w:hAnsiTheme="minorHAnsi"/>
          <w:noProof/>
          <w:lang w:val="en-US"/>
        </w:rPr>
        <w:t>ly</w:t>
      </w:r>
      <w:r w:rsidRPr="00776745">
        <w:rPr>
          <w:rFonts w:asciiTheme="minorHAnsi" w:hAnsiTheme="minorHAnsi"/>
          <w:noProof/>
          <w:lang w:val="en-US"/>
        </w:rPr>
        <w:t xml:space="preserve"> expressed genes are associated with the phenotype, variants that change the structure of the expressed RNA and the transcribed protein could </w:t>
      </w:r>
      <w:r w:rsidR="00F3730A">
        <w:rPr>
          <w:rFonts w:asciiTheme="minorHAnsi" w:hAnsiTheme="minorHAnsi"/>
          <w:noProof/>
          <w:lang w:val="en-US"/>
        </w:rPr>
        <w:t xml:space="preserve">also </w:t>
      </w:r>
      <w:r w:rsidRPr="00776745">
        <w:rPr>
          <w:rFonts w:asciiTheme="minorHAnsi" w:hAnsiTheme="minorHAnsi"/>
          <w:noProof/>
          <w:lang w:val="en-US"/>
        </w:rPr>
        <w:t>affect the phenotype</w:t>
      </w:r>
      <w:r w:rsidRPr="00587FB7">
        <w:rPr>
          <w:rFonts w:asciiTheme="minorHAnsi" w:hAnsiTheme="minorHAnsi"/>
          <w:noProof/>
          <w:lang w:val="en-US"/>
        </w:rPr>
        <w:t xml:space="preserve">. </w:t>
      </w:r>
    </w:p>
    <w:p w14:paraId="49C75AFC" w14:textId="77777777" w:rsidR="00C03050" w:rsidRPr="0035177D" w:rsidRDefault="00B83870" w:rsidP="00366FA5">
      <w:pPr>
        <w:spacing w:line="480" w:lineRule="auto"/>
        <w:rPr>
          <w:rFonts w:asciiTheme="minorHAnsi" w:hAnsiTheme="minorHAnsi"/>
          <w:noProof/>
          <w:lang w:val="en-US"/>
        </w:rPr>
      </w:pPr>
      <w:r>
        <w:rPr>
          <w:rFonts w:asciiTheme="minorHAnsi" w:hAnsiTheme="minorHAnsi"/>
          <w:noProof/>
          <w:lang w:val="en-US"/>
        </w:rPr>
        <w:tab/>
      </w:r>
      <w:r w:rsidR="00F3730A">
        <w:rPr>
          <w:rFonts w:asciiTheme="minorHAnsi" w:hAnsiTheme="minorHAnsi"/>
          <w:noProof/>
          <w:lang w:val="en-US"/>
        </w:rPr>
        <w:t xml:space="preserve">The GO terms </w:t>
      </w:r>
      <w:r w:rsidR="002726ED">
        <w:rPr>
          <w:rFonts w:asciiTheme="minorHAnsi" w:hAnsiTheme="minorHAnsi"/>
          <w:noProof/>
          <w:lang w:val="en-US"/>
        </w:rPr>
        <w:t>‘</w:t>
      </w:r>
      <w:r w:rsidR="002726ED" w:rsidRPr="0035177D">
        <w:rPr>
          <w:rFonts w:asciiTheme="minorHAnsi" w:hAnsiTheme="minorHAnsi"/>
          <w:noProof/>
          <w:lang w:val="en-US"/>
        </w:rPr>
        <w:t>Rho protein signal transduction</w:t>
      </w:r>
      <w:r w:rsidR="002726ED">
        <w:rPr>
          <w:rFonts w:asciiTheme="minorHAnsi" w:hAnsiTheme="minorHAnsi"/>
          <w:noProof/>
          <w:lang w:val="en-US"/>
        </w:rPr>
        <w:t>’ (GO:0007266) and ‘</w:t>
      </w:r>
      <w:r w:rsidR="002726ED" w:rsidRPr="0035177D">
        <w:rPr>
          <w:rFonts w:asciiTheme="minorHAnsi" w:hAnsiTheme="minorHAnsi"/>
          <w:noProof/>
          <w:lang w:val="en-US"/>
        </w:rPr>
        <w:t>Rho GTPase activator activity</w:t>
      </w:r>
      <w:r w:rsidR="002726ED">
        <w:rPr>
          <w:rFonts w:asciiTheme="minorHAnsi" w:hAnsiTheme="minorHAnsi"/>
          <w:noProof/>
          <w:lang w:val="en-US"/>
        </w:rPr>
        <w:t>’</w:t>
      </w:r>
      <w:r w:rsidR="002726ED" w:rsidRPr="0035177D">
        <w:rPr>
          <w:rFonts w:asciiTheme="minorHAnsi" w:hAnsiTheme="minorHAnsi"/>
          <w:noProof/>
          <w:lang w:val="en-US"/>
        </w:rPr>
        <w:t xml:space="preserve"> </w:t>
      </w:r>
      <w:r w:rsidR="002726ED">
        <w:rPr>
          <w:rFonts w:asciiTheme="minorHAnsi" w:hAnsiTheme="minorHAnsi"/>
          <w:noProof/>
          <w:lang w:val="en-US"/>
        </w:rPr>
        <w:t xml:space="preserve">(GO:0005100) </w:t>
      </w:r>
      <w:r w:rsidR="00F3730A">
        <w:rPr>
          <w:rFonts w:asciiTheme="minorHAnsi" w:hAnsiTheme="minorHAnsi"/>
          <w:noProof/>
          <w:lang w:val="en-US"/>
        </w:rPr>
        <w:t xml:space="preserve">had the highest prediction accuracies for male and female </w:t>
      </w:r>
      <w:r w:rsidR="00C03050" w:rsidRPr="0035177D">
        <w:rPr>
          <w:rFonts w:asciiTheme="minorHAnsi" w:hAnsiTheme="minorHAnsi"/>
          <w:noProof/>
          <w:lang w:val="en-US"/>
        </w:rPr>
        <w:t>chill coma recovery</w:t>
      </w:r>
      <w:r w:rsidR="00F3730A">
        <w:rPr>
          <w:rFonts w:asciiTheme="minorHAnsi" w:hAnsiTheme="minorHAnsi"/>
          <w:noProof/>
          <w:lang w:val="en-US"/>
        </w:rPr>
        <w:t xml:space="preserve"> time</w:t>
      </w:r>
      <w:r w:rsidR="00C03050" w:rsidRPr="0035177D">
        <w:rPr>
          <w:rFonts w:asciiTheme="minorHAnsi" w:hAnsiTheme="minorHAnsi"/>
          <w:noProof/>
          <w:lang w:val="en-US"/>
        </w:rPr>
        <w:t xml:space="preserve">. </w:t>
      </w:r>
      <w:r w:rsidR="00D71D62" w:rsidRPr="0035177D">
        <w:rPr>
          <w:rFonts w:asciiTheme="minorHAnsi" w:hAnsiTheme="minorHAnsi"/>
          <w:noProof/>
          <w:lang w:val="en-US"/>
        </w:rPr>
        <w:t xml:space="preserve">There are several ways in which Rho genes </w:t>
      </w:r>
      <w:r w:rsidR="00D34244">
        <w:rPr>
          <w:rFonts w:asciiTheme="minorHAnsi" w:hAnsiTheme="minorHAnsi"/>
          <w:noProof/>
          <w:lang w:val="en-US"/>
        </w:rPr>
        <w:t xml:space="preserve">may </w:t>
      </w:r>
      <w:r w:rsidR="0035177D" w:rsidRPr="0035177D">
        <w:rPr>
          <w:rFonts w:asciiTheme="minorHAnsi" w:hAnsiTheme="minorHAnsi"/>
          <w:noProof/>
          <w:lang w:val="en-US"/>
        </w:rPr>
        <w:t xml:space="preserve">functionally </w:t>
      </w:r>
      <w:r w:rsidR="00D34244">
        <w:rPr>
          <w:rFonts w:asciiTheme="minorHAnsi" w:hAnsiTheme="minorHAnsi"/>
          <w:noProof/>
          <w:lang w:val="en-US"/>
        </w:rPr>
        <w:t xml:space="preserve">affect the time to recover from a </w:t>
      </w:r>
      <w:r w:rsidR="0035177D" w:rsidRPr="0035177D">
        <w:rPr>
          <w:rFonts w:asciiTheme="minorHAnsi" w:hAnsiTheme="minorHAnsi"/>
          <w:noProof/>
          <w:lang w:val="en-US"/>
        </w:rPr>
        <w:t>chill</w:t>
      </w:r>
      <w:r w:rsidR="00D34244">
        <w:rPr>
          <w:rFonts w:asciiTheme="minorHAnsi" w:hAnsiTheme="minorHAnsi"/>
          <w:noProof/>
          <w:lang w:val="en-US"/>
        </w:rPr>
        <w:t>-induced coma</w:t>
      </w:r>
      <w:r w:rsidR="0035177D" w:rsidRPr="0035177D">
        <w:rPr>
          <w:rFonts w:asciiTheme="minorHAnsi" w:hAnsiTheme="minorHAnsi"/>
          <w:noProof/>
          <w:lang w:val="en-US"/>
        </w:rPr>
        <w:t xml:space="preserve">. </w:t>
      </w:r>
      <w:r w:rsidR="00C03050" w:rsidRPr="0035177D">
        <w:rPr>
          <w:rFonts w:ascii="Calibri" w:hAnsi="Calibri"/>
          <w:color w:val="000000"/>
          <w:lang w:val="en-GB"/>
        </w:rPr>
        <w:t>Rho proteins function as molecular switches conducting cues from the external environment to intracellular signal transduction pathways</w:t>
      </w:r>
      <w:r w:rsidR="00642BD5" w:rsidRPr="0035177D">
        <w:rPr>
          <w:rFonts w:ascii="Calibri" w:hAnsi="Calibri"/>
          <w:color w:val="000000"/>
          <w:lang w:val="en-GB"/>
        </w:rPr>
        <w:t xml:space="preserve"> </w:t>
      </w:r>
      <w:r w:rsidR="00B06FFF" w:rsidRPr="00AE5AC9">
        <w:rPr>
          <w:rFonts w:asciiTheme="minorHAnsi" w:hAnsiTheme="minorHAnsi"/>
          <w:color w:val="000000"/>
          <w:lang w:val="en-GB"/>
        </w:rPr>
        <w:fldChar w:fldCharType="begin"/>
      </w:r>
      <w:r w:rsidR="00CF42A0" w:rsidRPr="00AE5AC9">
        <w:rPr>
          <w:rFonts w:asciiTheme="minorHAnsi" w:hAnsiTheme="minorHAnsi"/>
          <w:color w:val="000000"/>
          <w:lang w:val="en-GB"/>
        </w:rPr>
        <w:instrText xml:space="preserve"> ADDIN ZOTERO_ITEM CSL_CITATION {"citationID":"rgdv55cbv","properties":{"formattedCitation":"(Tcherkezian and Lamarche-Vane 2007)","plainCitation":"(Tcherkezian and Lamarche-Vane 2007)"},"citationItems":[{"id":51,"uris":["http://zotero.org/users/2730477/items/Q3WR3VR4"],"uri":["http://zotero.org/users/2730477/items/Q3WR3VR4"],"itemData":{"id":51,"type":"article-journal","title":"Current knowledge of the large RhoGAP family of proteins","container-title":"Biology of the Cell","page":"67-86","volume":"99","issue":"2","source":"Wiley Online Library","abstract":"The Rho GTPases are implicated in almost every fundamental cellular process. They act as molecular switches that cycle between an active GTP-bound and an inactive GDP-bound state. Their slow intrinsic GTPase activity is greatly enhanced by RhoGAPs (Rho GTPase-activating proteins), thus causing their inactivation. To date, more than 70 RhoGAPs have been identified in eukaryotes, ranging from yeast to human, and based on sequence homology of their RhoGAP domain, we have grouped them into subfamilies. In the present Review, we discuss their regulation, biological functions and implication in human diseases.","DOI":"10.1042/BC20060086","ISSN":"1768-322X","language":"en","author":[{"family":"Tcherkezian","given":"Joseph"},{"family":"Lamarche-Vane","given":"Nathalie"}],"issued":{"date-parts":[["2007",2,1]]}}}],"schema":"https://github.com/citation-style-language/schema/raw/master/csl-citation.json"} </w:instrText>
      </w:r>
      <w:r w:rsidR="00B06FFF" w:rsidRPr="00AE5AC9">
        <w:rPr>
          <w:rFonts w:asciiTheme="minorHAnsi" w:hAnsiTheme="minorHAnsi"/>
          <w:color w:val="000000"/>
          <w:lang w:val="en-GB"/>
        </w:rPr>
        <w:fldChar w:fldCharType="separate"/>
      </w:r>
      <w:r w:rsidR="00CF42A0" w:rsidRPr="00AE5AC9">
        <w:rPr>
          <w:rFonts w:asciiTheme="minorHAnsi" w:hAnsiTheme="minorHAnsi"/>
          <w:lang w:val="en-US"/>
        </w:rPr>
        <w:t>(Tcherkezian and Lamarche-Vane 2007)</w:t>
      </w:r>
      <w:r w:rsidR="00B06FFF" w:rsidRPr="00AE5AC9">
        <w:rPr>
          <w:rFonts w:asciiTheme="minorHAnsi" w:hAnsiTheme="minorHAnsi"/>
          <w:color w:val="000000"/>
          <w:lang w:val="en-GB"/>
        </w:rPr>
        <w:fldChar w:fldCharType="end"/>
      </w:r>
      <w:r w:rsidR="00C03050" w:rsidRPr="0035177D">
        <w:rPr>
          <w:rFonts w:ascii="Calibri" w:hAnsi="Calibri"/>
          <w:color w:val="000000"/>
          <w:lang w:val="en-GB"/>
        </w:rPr>
        <w:t xml:space="preserve">. In addition, </w:t>
      </w:r>
      <w:r w:rsidR="00C03050" w:rsidRPr="0035177D">
        <w:rPr>
          <w:rFonts w:asciiTheme="minorHAnsi" w:hAnsiTheme="minorHAnsi"/>
          <w:noProof/>
          <w:lang w:val="en-US"/>
        </w:rPr>
        <w:t xml:space="preserve">members of the Rho family of GTPases are </w:t>
      </w:r>
      <w:r w:rsidR="00F278DD">
        <w:rPr>
          <w:rFonts w:asciiTheme="minorHAnsi" w:hAnsiTheme="minorHAnsi"/>
          <w:noProof/>
          <w:lang w:val="en-US"/>
        </w:rPr>
        <w:t xml:space="preserve">among the </w:t>
      </w:r>
      <w:r w:rsidR="00C03050" w:rsidRPr="0035177D">
        <w:rPr>
          <w:rFonts w:asciiTheme="minorHAnsi" w:hAnsiTheme="minorHAnsi"/>
          <w:noProof/>
          <w:lang w:val="en-US"/>
        </w:rPr>
        <w:t xml:space="preserve">important modulators of actin dynamics and neuronal as well as behavioral plasticity. By playing a role in the regulation of actin, these proteins are important in mediating the circadian rhythm and other behaviors in </w:t>
      </w:r>
      <w:r w:rsidR="00C03050" w:rsidRPr="00F278DD">
        <w:rPr>
          <w:rFonts w:asciiTheme="minorHAnsi" w:hAnsiTheme="minorHAnsi"/>
          <w:i/>
          <w:noProof/>
          <w:lang w:val="en-US"/>
        </w:rPr>
        <w:t>Drosophila</w:t>
      </w:r>
      <w:r w:rsidR="00642BD5" w:rsidRPr="0035177D">
        <w:rPr>
          <w:rFonts w:asciiTheme="minorHAnsi" w:hAnsiTheme="minorHAnsi"/>
          <w:noProof/>
          <w:lang w:val="en-US"/>
        </w:rPr>
        <w:t xml:space="preserve"> </w:t>
      </w:r>
      <w:r w:rsidR="00B06FFF" w:rsidRPr="005C5F9D">
        <w:rPr>
          <w:rFonts w:asciiTheme="minorHAnsi" w:hAnsiTheme="minorHAnsi"/>
          <w:noProof/>
          <w:lang w:val="en-US"/>
        </w:rPr>
        <w:fldChar w:fldCharType="begin"/>
      </w:r>
      <w:r w:rsidR="00CF42A0" w:rsidRPr="005C5F9D">
        <w:rPr>
          <w:rFonts w:asciiTheme="minorHAnsi" w:hAnsiTheme="minorHAnsi"/>
          <w:noProof/>
          <w:lang w:val="en-US"/>
        </w:rPr>
        <w:instrText xml:space="preserve"> ADDIN ZOTERO_ITEM CSL_CITATION {"citationID":"2bfh0qic1r","properties":{"formattedCitation":"(Rao 2013)","plainCitation":"(Rao 2013)"},"citationItems":[{"id":35,"uris":["http://zotero.org/users/2730477/items/H7WHFKXA"],"uri":["http://zotero.org/users/2730477/items/H7WHFKXA"],"itemData":{"id":35,"type":"thesis","title":"Role of the RHO1 GTPase signaling pathway in regulating the circadian clock in Drosophila melanogaster","publisher":"University of Virginia","number-of-pages":"186","URL":"http://gradworks.umi.com/35/70/3570867.html","language":"English","author":[{"family":"Rao","given":"Neethi Varadaraja"}],"issued":{"date-parts":[["2013"]]}}}],"schema":"https://github.com/citation-style-language/schema/raw/master/csl-citation.json"} </w:instrText>
      </w:r>
      <w:r w:rsidR="00B06FFF" w:rsidRPr="005C5F9D">
        <w:rPr>
          <w:rFonts w:asciiTheme="minorHAnsi" w:hAnsiTheme="minorHAnsi"/>
          <w:noProof/>
          <w:lang w:val="en-US"/>
        </w:rPr>
        <w:fldChar w:fldCharType="separate"/>
      </w:r>
      <w:r w:rsidR="00CF42A0" w:rsidRPr="00AE5AC9">
        <w:rPr>
          <w:rFonts w:asciiTheme="minorHAnsi" w:hAnsiTheme="minorHAnsi"/>
          <w:lang w:val="en-US"/>
        </w:rPr>
        <w:t>(Rao 2013)</w:t>
      </w:r>
      <w:r w:rsidR="00B06FFF" w:rsidRPr="005C5F9D">
        <w:rPr>
          <w:rFonts w:asciiTheme="minorHAnsi" w:hAnsiTheme="minorHAnsi"/>
          <w:noProof/>
          <w:lang w:val="en-US"/>
        </w:rPr>
        <w:fldChar w:fldCharType="end"/>
      </w:r>
      <w:r w:rsidR="00F278DD">
        <w:rPr>
          <w:rFonts w:asciiTheme="minorHAnsi" w:hAnsiTheme="minorHAnsi"/>
          <w:noProof/>
          <w:lang w:val="en-US"/>
        </w:rPr>
        <w:t xml:space="preserve">; and </w:t>
      </w:r>
      <w:r w:rsidR="00C03050" w:rsidRPr="0035177D">
        <w:rPr>
          <w:rFonts w:asciiTheme="minorHAnsi" w:hAnsiTheme="minorHAnsi"/>
          <w:noProof/>
          <w:lang w:val="en-US"/>
        </w:rPr>
        <w:t xml:space="preserve">circadian rhythm in turn </w:t>
      </w:r>
      <w:r w:rsidR="00F278DD">
        <w:rPr>
          <w:rFonts w:asciiTheme="minorHAnsi" w:hAnsiTheme="minorHAnsi"/>
          <w:noProof/>
          <w:lang w:val="en-US"/>
        </w:rPr>
        <w:t>has been associa</w:t>
      </w:r>
      <w:r w:rsidR="006F15E8">
        <w:rPr>
          <w:rFonts w:asciiTheme="minorHAnsi" w:hAnsiTheme="minorHAnsi"/>
          <w:noProof/>
          <w:lang w:val="en-US"/>
        </w:rPr>
        <w:t>t</w:t>
      </w:r>
      <w:r w:rsidR="00F278DD">
        <w:rPr>
          <w:rFonts w:asciiTheme="minorHAnsi" w:hAnsiTheme="minorHAnsi"/>
          <w:noProof/>
          <w:lang w:val="en-US"/>
        </w:rPr>
        <w:t xml:space="preserve">ed with </w:t>
      </w:r>
      <w:r w:rsidR="00C03050" w:rsidRPr="0035177D">
        <w:rPr>
          <w:rFonts w:asciiTheme="minorHAnsi" w:hAnsiTheme="minorHAnsi"/>
          <w:noProof/>
          <w:lang w:val="en-US"/>
        </w:rPr>
        <w:t>chill coma recovery time</w:t>
      </w:r>
      <w:r w:rsidR="00642BD5" w:rsidRPr="0035177D">
        <w:rPr>
          <w:rFonts w:asciiTheme="minorHAnsi" w:hAnsiTheme="minorHAnsi"/>
          <w:noProof/>
          <w:lang w:val="en-US"/>
        </w:rPr>
        <w:t xml:space="preserve"> </w:t>
      </w:r>
      <w:r w:rsidR="00B06FFF" w:rsidRPr="005C5F9D">
        <w:rPr>
          <w:rFonts w:asciiTheme="minorHAnsi" w:hAnsiTheme="minorHAnsi"/>
          <w:noProof/>
          <w:lang w:val="en-US"/>
        </w:rPr>
        <w:fldChar w:fldCharType="begin"/>
      </w:r>
      <w:r w:rsidR="00CF42A0" w:rsidRPr="005C5F9D">
        <w:rPr>
          <w:rFonts w:asciiTheme="minorHAnsi" w:hAnsiTheme="minorHAnsi"/>
          <w:noProof/>
          <w:lang w:val="en-US"/>
        </w:rPr>
        <w:instrText xml:space="preserve"> ADDIN ZOTERO_ITEM CSL_CITATION {"citationID":"brvu4g094","properties":{"formattedCitation":"{\\rtf (Pegoraro {\\i{}et al.} 2014)}","plainCitation":"(Pegoraro et al. 2014)"},"citationItems":[{"id":16,"uris":["http://zotero.org/users/2730477/items/7RDCK8TJ"],"uri":["http://zotero.org/users/2730477/items/7RDCK8TJ"],"itemData":{"id":16,"type":"article-journal","title":"Role for Circadian Clock Genes in Seasonal Timing: Testing the Bünning Hypothesis","container-title":"PLoS Genet","page":"e1004603","volume":"10","issue":"9","source":"PLoS Journals","abstract":"Author Summary The circadian clock consists of an extensive genetic network that drives daily rhythms of physiological, biochemical and behavioural processes. The network is evolutionary conserved and has been extensively studied in a broad range of organisms. Another genetic network constitutes the photoperiodic clock and monitors the seasonal change in day-length. Here, we address a major and long-standing question in chronobiology: whether the circadian clock is involved in photoperiodic timing, also known as the Bünning hypothesis. Drosophila, as with many other insects in temperate regions, exhibits a photoperiodic response that allows the insect to anticipate and survive the winter. Here we show that the cold-tolerance of the fly is regulated by the photoperiod. We use this phenotype to test day-length timing in various circadian clock mutants and observe that in null clock mutants, the photoperiodic response is abolished, whereas in mutants that exhibit short or long daily cycles, the photoperiodic response is modified, further supporting a circadian-clock function. Overall, these results provide the first evidence in Drosophila that support for the Bünning hypothesis, and pave the way for the genetic dissection of seasonal timing in Drosophila melanogaster.","DOI":"10.1371/journal.pgen.1004603","shortTitle":"Role for Circadian Clock Genes in Seasonal Timing","journalAbbreviation":"PLoS Genet","author":[{"family":"Pegoraro","given":"Mirko"},{"family":"Gesto","given":"Joao S."},{"family":"Kyriacou","given":"Charalambos P."},{"family":"Tauber","given":"Eran"}],"issued":{"date-parts":[["2014",9,4]]}}}],"schema":"https://github.com/citation-style-language/schema/raw/master/csl-citation.json"} </w:instrText>
      </w:r>
      <w:r w:rsidR="00B06FFF" w:rsidRPr="005C5F9D">
        <w:rPr>
          <w:rFonts w:asciiTheme="minorHAnsi" w:hAnsiTheme="minorHAnsi"/>
          <w:noProof/>
          <w:lang w:val="en-US"/>
        </w:rPr>
        <w:fldChar w:fldCharType="separate"/>
      </w:r>
      <w:r w:rsidR="00CF42A0" w:rsidRPr="005C5F9D">
        <w:rPr>
          <w:rFonts w:asciiTheme="minorHAnsi" w:hAnsiTheme="minorHAnsi"/>
          <w:lang w:val="en-US"/>
        </w:rPr>
        <w:t xml:space="preserve">(Pegoraro </w:t>
      </w:r>
      <w:r w:rsidR="00CF42A0" w:rsidRPr="005C5F9D">
        <w:rPr>
          <w:rFonts w:asciiTheme="minorHAnsi" w:hAnsiTheme="minorHAnsi"/>
          <w:i/>
          <w:iCs/>
          <w:lang w:val="en-US"/>
        </w:rPr>
        <w:t>et al.</w:t>
      </w:r>
      <w:r w:rsidR="00CF42A0" w:rsidRPr="005C5F9D">
        <w:rPr>
          <w:rFonts w:asciiTheme="minorHAnsi" w:hAnsiTheme="minorHAnsi"/>
          <w:lang w:val="en-US"/>
        </w:rPr>
        <w:t xml:space="preserve"> 2014)</w:t>
      </w:r>
      <w:r w:rsidR="00B06FFF" w:rsidRPr="005C5F9D">
        <w:rPr>
          <w:rFonts w:asciiTheme="minorHAnsi" w:hAnsiTheme="minorHAnsi"/>
          <w:noProof/>
          <w:lang w:val="en-US"/>
        </w:rPr>
        <w:fldChar w:fldCharType="end"/>
      </w:r>
      <w:r w:rsidR="00C03050" w:rsidRPr="0035177D">
        <w:rPr>
          <w:rFonts w:asciiTheme="minorHAnsi" w:hAnsiTheme="minorHAnsi"/>
          <w:noProof/>
          <w:lang w:val="en-US"/>
        </w:rPr>
        <w:t xml:space="preserve">. </w:t>
      </w:r>
      <w:r w:rsidR="0035177D" w:rsidRPr="0035177D">
        <w:rPr>
          <w:rFonts w:asciiTheme="minorHAnsi" w:hAnsiTheme="minorHAnsi"/>
          <w:noProof/>
          <w:lang w:val="en-US"/>
        </w:rPr>
        <w:t xml:space="preserve">Rho activity </w:t>
      </w:r>
      <w:r w:rsidR="00F278DD">
        <w:rPr>
          <w:rFonts w:asciiTheme="minorHAnsi" w:hAnsiTheme="minorHAnsi"/>
          <w:noProof/>
          <w:lang w:val="en-US"/>
        </w:rPr>
        <w:t xml:space="preserve">also </w:t>
      </w:r>
      <w:r w:rsidR="0035177D" w:rsidRPr="0035177D">
        <w:rPr>
          <w:rFonts w:asciiTheme="minorHAnsi" w:hAnsiTheme="minorHAnsi"/>
          <w:noProof/>
          <w:lang w:val="en-US"/>
        </w:rPr>
        <w:t xml:space="preserve">plays a role in </w:t>
      </w:r>
      <w:r w:rsidR="00F30626">
        <w:rPr>
          <w:rFonts w:asciiTheme="minorHAnsi" w:hAnsiTheme="minorHAnsi"/>
          <w:noProof/>
          <w:lang w:val="en-US"/>
        </w:rPr>
        <w:t xml:space="preserve">the </w:t>
      </w:r>
      <w:r w:rsidR="0035177D" w:rsidRPr="0035177D">
        <w:rPr>
          <w:rFonts w:asciiTheme="minorHAnsi" w:hAnsiTheme="minorHAnsi"/>
          <w:noProof/>
          <w:lang w:val="en-US"/>
        </w:rPr>
        <w:t xml:space="preserve">maintenance of ion homeostasis. </w:t>
      </w:r>
      <w:r w:rsidR="00C03050" w:rsidRPr="0035177D">
        <w:rPr>
          <w:rFonts w:asciiTheme="minorHAnsi" w:hAnsiTheme="minorHAnsi"/>
          <w:lang w:val="en-GB"/>
        </w:rPr>
        <w:t>Chill coma is the result of an inability to maintain ion</w:t>
      </w:r>
      <w:r w:rsidR="00F278DD">
        <w:rPr>
          <w:rFonts w:asciiTheme="minorHAnsi" w:hAnsiTheme="minorHAnsi"/>
          <w:lang w:val="en-GB"/>
        </w:rPr>
        <w:t xml:space="preserve"> </w:t>
      </w:r>
      <w:r w:rsidR="00C03050" w:rsidRPr="0035177D">
        <w:rPr>
          <w:rFonts w:asciiTheme="minorHAnsi" w:hAnsiTheme="minorHAnsi"/>
          <w:lang w:val="en-GB"/>
        </w:rPr>
        <w:t>homeostasis,</w:t>
      </w:r>
      <w:r w:rsidR="00642BD5" w:rsidRPr="0035177D">
        <w:rPr>
          <w:rFonts w:asciiTheme="minorHAnsi" w:hAnsiTheme="minorHAnsi"/>
          <w:lang w:val="en-GB"/>
        </w:rPr>
        <w:t xml:space="preserve"> </w:t>
      </w:r>
      <w:r w:rsidR="00B06FFF" w:rsidRPr="00AE5AC9">
        <w:rPr>
          <w:rFonts w:asciiTheme="minorHAnsi" w:hAnsiTheme="minorHAnsi"/>
          <w:lang w:val="en-GB"/>
        </w:rPr>
        <w:fldChar w:fldCharType="begin"/>
      </w:r>
      <w:r w:rsidR="00CF42A0" w:rsidRPr="00AE5AC9">
        <w:rPr>
          <w:rFonts w:asciiTheme="minorHAnsi" w:hAnsiTheme="minorHAnsi"/>
          <w:lang w:val="en-GB"/>
        </w:rPr>
        <w:instrText xml:space="preserve"> ADDIN ZOTERO_ITEM CSL_CITATION {"citationID":"2n6jrt925s","properties":{"formattedCitation":"(MacMillan and Sinclair 2011)","plainCitation":"(MacMillan and Sinclair 2011)"},"citationItems":[{"id":56,"uris":["http://zotero.org/users/2730477/items/R5HKSG57"],"uri":["http://zotero.org/users/2730477/items/R5HKSG57"],"itemData":{"id":56,"type":"article-journal","title":"Mechanisms underlying insect chill-coma","container-title":"Journal of Insect Physiology","page":"12-20","volume":"57","issue":"1","source":"ScienceDirect","abstract":"At their critical thermal minimum (CTmin) insects enter chill-coma, a reversible state where neuromuscular transmission and movement cease. The physiological mechanisms responsible for the insect CTmin remain poorly understood despite the regular use of chill-coma onset and recovery as a means to assess evolved or acquired variation in low temperature tolerance. In this review, we summarize the use of chill-coma as a metric of thermal tolerance to date, and synthesise current knowledge on the nature and plasticity of lower thermal limits to present probable physiological mechanisms of cold-induced failure. Chill-coma is likely to be driven by an inability to maintain ionic homeostasis through the effects of temperature on ion-motive ATPases, ion channel gating mechanisms, and/or the lipid membrane, leading to a loss of nerve and muscle excitability.","DOI":"10.1016/j.jinsphys.2010.10.004","ISSN":"0022-1910","journalAbbreviation":"Journal of Insect Physiology","author":[{"family":"MacMillan","given":"Heath A."},{"family":"Sinclair","given":"Brent J."}],"issued":{"date-parts":[["2011",1]]}}}],"schema":"https://github.com/citation-style-language/schema/raw/master/csl-citation.json"} </w:instrText>
      </w:r>
      <w:r w:rsidR="00B06FFF" w:rsidRPr="00AE5AC9">
        <w:rPr>
          <w:rFonts w:asciiTheme="minorHAnsi" w:hAnsiTheme="minorHAnsi"/>
          <w:lang w:val="en-GB"/>
        </w:rPr>
        <w:fldChar w:fldCharType="separate"/>
      </w:r>
      <w:r w:rsidR="00CF42A0" w:rsidRPr="00AE5AC9">
        <w:rPr>
          <w:rFonts w:asciiTheme="minorHAnsi" w:hAnsiTheme="minorHAnsi"/>
          <w:lang w:val="en-US"/>
        </w:rPr>
        <w:t>(MacMillan and Sinclair 2011)</w:t>
      </w:r>
      <w:r w:rsidR="00B06FFF" w:rsidRPr="00AE5AC9">
        <w:rPr>
          <w:rFonts w:asciiTheme="minorHAnsi" w:hAnsiTheme="minorHAnsi"/>
          <w:lang w:val="en-GB"/>
        </w:rPr>
        <w:fldChar w:fldCharType="end"/>
      </w:r>
      <w:r w:rsidR="00C03050" w:rsidRPr="0035177D">
        <w:rPr>
          <w:rFonts w:asciiTheme="minorHAnsi" w:hAnsiTheme="minorHAnsi"/>
          <w:lang w:val="en-GB"/>
        </w:rPr>
        <w:t>, particularly extracellular [K</w:t>
      </w:r>
      <w:r w:rsidR="00C03050" w:rsidRPr="0035177D">
        <w:rPr>
          <w:rFonts w:asciiTheme="minorHAnsi" w:hAnsiTheme="minorHAnsi"/>
          <w:vertAlign w:val="superscript"/>
          <w:lang w:val="en-GB"/>
        </w:rPr>
        <w:t>+</w:t>
      </w:r>
      <w:r w:rsidR="00C03050" w:rsidRPr="0035177D">
        <w:rPr>
          <w:rFonts w:asciiTheme="minorHAnsi" w:hAnsiTheme="minorHAnsi"/>
          <w:lang w:val="en-GB"/>
        </w:rPr>
        <w:t>], and an additional effect of low temperature</w:t>
      </w:r>
      <w:r w:rsidR="00642BD5" w:rsidRPr="0035177D">
        <w:rPr>
          <w:rFonts w:asciiTheme="minorHAnsi" w:hAnsiTheme="minorHAnsi"/>
          <w:lang w:val="en-GB"/>
        </w:rPr>
        <w:t xml:space="preserve"> </w:t>
      </w:r>
      <w:r w:rsidR="00B06FFF" w:rsidRPr="00AE5AC9">
        <w:rPr>
          <w:rFonts w:asciiTheme="minorHAnsi" w:hAnsiTheme="minorHAnsi"/>
          <w:lang w:val="en-GB"/>
        </w:rPr>
        <w:fldChar w:fldCharType="begin"/>
      </w:r>
      <w:r w:rsidR="00CF42A0" w:rsidRPr="00AE5AC9">
        <w:rPr>
          <w:rFonts w:asciiTheme="minorHAnsi" w:hAnsiTheme="minorHAnsi"/>
          <w:lang w:val="en-GB"/>
        </w:rPr>
        <w:instrText xml:space="preserve"> ADDIN ZOTERO_ITEM CSL_CITATION {"citationID":"N4j6Hovo","properties":{"formattedCitation":"{\\rtf (Findsen {\\i{}et al.} 2014)}","plainCitation":"(Findsen et al. 2014)"},"citationItems":[{"id":61,"uris":["http://zotero.org/users/2730477/items/UFKBST3B"],"uri":["http://zotero.org/users/2730477/items/UFKBST3B"],"itemData":{"id":61,"type":"article-journal","title":"Why do insects enter and recover from chill coma? Low temperature and high extracellular potassium compromise muscle function in Locusta migratoria","container-title":"Journal of Experimental Biology","page":"1297-1306","volume":"217","issue":"8","source":"jeb.biologists.org","DOI":"10.1242/jeb.098442","ISSN":"0022-0949, 1477-9145","note":"PMID: 24744424","shortTitle":"Why do insects enter and recover from chill coma?","language":"en","author":[{"family":"Findsen","given":"Anders"},{"family":"Pedersen","given":"Thomas Holm"},{"family":"Petersen","given":"Asbjørn Graver"},{"family":"Nielsen","given":"Ole Bækgaard"},{"family":"Overgaard","given":"Johannes"}],"issued":{"date-parts":[["2014",4,15]]},"PMID":"24744424"}}],"schema":"https://github.com/citation-style-language/schema/raw/master/csl-citation.json"} </w:instrText>
      </w:r>
      <w:r w:rsidR="00B06FFF" w:rsidRPr="00AE5AC9">
        <w:rPr>
          <w:rFonts w:asciiTheme="minorHAnsi" w:hAnsiTheme="minorHAnsi"/>
          <w:lang w:val="en-GB"/>
        </w:rPr>
        <w:fldChar w:fldCharType="separate"/>
      </w:r>
      <w:r w:rsidR="00CF42A0" w:rsidRPr="00AE5AC9">
        <w:rPr>
          <w:rFonts w:asciiTheme="minorHAnsi" w:hAnsiTheme="minorHAnsi"/>
          <w:lang w:val="en-US"/>
        </w:rPr>
        <w:t xml:space="preserve">(Findsen </w:t>
      </w:r>
      <w:r w:rsidR="00CF42A0" w:rsidRPr="00AE5AC9">
        <w:rPr>
          <w:rFonts w:asciiTheme="minorHAnsi" w:hAnsiTheme="minorHAnsi"/>
          <w:i/>
          <w:iCs/>
          <w:lang w:val="en-US"/>
        </w:rPr>
        <w:t>et al.</w:t>
      </w:r>
      <w:r w:rsidR="00CF42A0" w:rsidRPr="00AE5AC9">
        <w:rPr>
          <w:rFonts w:asciiTheme="minorHAnsi" w:hAnsiTheme="minorHAnsi"/>
          <w:lang w:val="en-US"/>
        </w:rPr>
        <w:t xml:space="preserve"> 2014)</w:t>
      </w:r>
      <w:r w:rsidR="00B06FFF" w:rsidRPr="00AE5AC9">
        <w:rPr>
          <w:rFonts w:asciiTheme="minorHAnsi" w:hAnsiTheme="minorHAnsi"/>
          <w:lang w:val="en-GB"/>
        </w:rPr>
        <w:fldChar w:fldCharType="end"/>
      </w:r>
      <w:r w:rsidR="00C03050" w:rsidRPr="0035177D">
        <w:rPr>
          <w:rFonts w:asciiTheme="minorHAnsi" w:hAnsiTheme="minorHAnsi"/>
          <w:lang w:val="en-GB"/>
        </w:rPr>
        <w:t xml:space="preserve">. </w:t>
      </w:r>
      <w:r w:rsidR="00C03050" w:rsidRPr="0035177D">
        <w:rPr>
          <w:rFonts w:asciiTheme="minorHAnsi" w:hAnsiTheme="minorHAnsi"/>
          <w:color w:val="000000"/>
          <w:lang w:val="en-GB"/>
        </w:rPr>
        <w:t xml:space="preserve">A RHO activator has been linked to </w:t>
      </w:r>
      <w:r w:rsidR="00F278DD">
        <w:rPr>
          <w:rFonts w:asciiTheme="minorHAnsi" w:hAnsiTheme="minorHAnsi"/>
          <w:color w:val="000000"/>
          <w:lang w:val="en-GB"/>
        </w:rPr>
        <w:t xml:space="preserve">the </w:t>
      </w:r>
      <w:r w:rsidR="00C03050" w:rsidRPr="0035177D">
        <w:rPr>
          <w:rFonts w:asciiTheme="minorHAnsi" w:hAnsiTheme="minorHAnsi"/>
          <w:color w:val="000000"/>
          <w:lang w:val="en-GB"/>
        </w:rPr>
        <w:t xml:space="preserve">regulation of </w:t>
      </w:r>
      <w:r w:rsidR="00C03050" w:rsidRPr="0035177D">
        <w:rPr>
          <w:rFonts w:asciiTheme="minorHAnsi" w:hAnsiTheme="minorHAnsi"/>
          <w:lang w:val="en-GB"/>
        </w:rPr>
        <w:t>[K</w:t>
      </w:r>
      <w:r w:rsidR="00C03050" w:rsidRPr="0035177D">
        <w:rPr>
          <w:rFonts w:asciiTheme="minorHAnsi" w:hAnsiTheme="minorHAnsi"/>
          <w:vertAlign w:val="superscript"/>
          <w:lang w:val="en-GB"/>
        </w:rPr>
        <w:t>+</w:t>
      </w:r>
      <w:r w:rsidR="00C03050" w:rsidRPr="0035177D">
        <w:rPr>
          <w:rFonts w:asciiTheme="minorHAnsi" w:hAnsiTheme="minorHAnsi"/>
          <w:lang w:val="en-GB"/>
        </w:rPr>
        <w:t xml:space="preserve">] channel cell </w:t>
      </w:r>
      <w:r w:rsidR="00C03050" w:rsidRPr="0035177D">
        <w:rPr>
          <w:rFonts w:asciiTheme="minorHAnsi" w:hAnsiTheme="minorHAnsi" w:cs="Palatino"/>
          <w:lang w:val="en-US"/>
        </w:rPr>
        <w:t xml:space="preserve">surface expression and thus activity </w:t>
      </w:r>
      <w:r w:rsidR="00C03050" w:rsidRPr="0035177D">
        <w:rPr>
          <w:rFonts w:asciiTheme="minorHAnsi" w:hAnsiTheme="minorHAnsi"/>
          <w:lang w:val="en-GB"/>
        </w:rPr>
        <w:t>in human cell cultures</w:t>
      </w:r>
      <w:r w:rsidR="00642BD5" w:rsidRPr="0035177D">
        <w:rPr>
          <w:rFonts w:asciiTheme="minorHAnsi" w:hAnsiTheme="minorHAnsi"/>
          <w:lang w:val="en-GB"/>
        </w:rPr>
        <w:t xml:space="preserve"> </w:t>
      </w:r>
      <w:r w:rsidR="00B06FFF" w:rsidRPr="00AE5AC9">
        <w:rPr>
          <w:rFonts w:asciiTheme="minorHAnsi" w:hAnsiTheme="minorHAnsi"/>
          <w:lang w:val="en-GB"/>
        </w:rPr>
        <w:fldChar w:fldCharType="begin"/>
      </w:r>
      <w:r w:rsidR="00CF42A0" w:rsidRPr="00AE5AC9">
        <w:rPr>
          <w:rFonts w:asciiTheme="minorHAnsi" w:hAnsiTheme="minorHAnsi"/>
          <w:lang w:val="en-GB"/>
        </w:rPr>
        <w:instrText xml:space="preserve"> ADDIN ZOTERO_ITEM CSL_CITATION {"citationID":"10utbeenoe","properties":{"formattedCitation":"{\\rtf (Stirling {\\i{}et al.} 2009)}","plainCitation":"(Stirling et al. 2009)"},"citationItems":[{"id":40,"uris":["http://zotero.org/users/2730477/items/JXIDQZV2"],"uri":["http://zotero.org/users/2730477/items/JXIDQZV2"],"itemData":{"id":40,"type":"article-journal","title":"Dual Roles for RHOA/RHO-Kinase In the Regulated Trafficking of a Voltage-sensitive Potassium Channel","container-title":"Molecular Biology of the Cell","page":"2991-3002","volume":"20","issue":"12","source":"www.molbiolcell.org","abstract":"Kv1.2 is a member of the Shaker family of voltage-sensitive potassium channels and contributes to regulation of membrane excitability. The electrophysiological activity of Kv1.2 undergoes tyrosine kinase-dependent suppression in a process involving RhoA. We report that RhoA elicits suppression of Kv1.2 ionic current by modulating channel endocytosis. This occurs through two distinct pathways, one clathrin-dependent and the other cholesterol-dependent. Activation of Rho kinase (ROCK) via the lysophosphatidic acid (LPA) receptor elicits clathrin-dependent Kv1.2 endocytosis and consequent attenuation of its ionic current. LPA-induced channel endocytosis is blocked by the ROCK inhibitor Y27632 or by clathrin RNA interference. In contrast, steady-state endocytosis of Kv1.2 in unstimulated cells is cholesterol dependent. Inhibition of basal ROCK signaling with Y27632 increased surface Kv1.2, an effect that persists in the presence of clathrin small interfering RNA and that is not additive to the increase in surface channel levels elicited by the cholesterol sequestering drug filipin. Temperature block experiments show that ROCK affects cholesterol-dependent trafficking by modulating the recycling of endocytosed channel back to the plasma membrane. Both receptor-stimulated and steady-state Kv1.2 trafficking modulated by RhoA/ROCK required the activation of dynamin as well as the ROCK effector Lim-kinase, indicating a key role for actin remodeling in RhoA-dependent Kv1.2 regulation.","DOI":"10.1091/mbc.E08-10-1074","ISSN":"1059-1524, 1939-4586","note":"PMID: 19403695","journalAbbreviation":"Mol. Biol. Cell","language":"en","author":[{"family":"Stirling","given":"Lee"},{"family":"Williams","given":"Michael R."},{"family":"Morielli","given":"Anthony D."}],"issued":{"date-parts":[["2009",6,15]]},"PMID":"19403695"}}],"schema":"https://github.com/citation-style-language/schema/raw/master/csl-citation.json"} </w:instrText>
      </w:r>
      <w:r w:rsidR="00B06FFF" w:rsidRPr="00AE5AC9">
        <w:rPr>
          <w:rFonts w:asciiTheme="minorHAnsi" w:hAnsiTheme="minorHAnsi"/>
          <w:lang w:val="en-GB"/>
        </w:rPr>
        <w:fldChar w:fldCharType="separate"/>
      </w:r>
      <w:r w:rsidR="00CF42A0" w:rsidRPr="00AE5AC9">
        <w:rPr>
          <w:rFonts w:asciiTheme="minorHAnsi" w:hAnsiTheme="minorHAnsi"/>
          <w:lang w:val="en-US"/>
        </w:rPr>
        <w:t xml:space="preserve">(Stirling </w:t>
      </w:r>
      <w:r w:rsidR="00CF42A0" w:rsidRPr="00AE5AC9">
        <w:rPr>
          <w:rFonts w:asciiTheme="minorHAnsi" w:hAnsiTheme="minorHAnsi"/>
          <w:i/>
          <w:iCs/>
          <w:lang w:val="en-US"/>
        </w:rPr>
        <w:t>et al.</w:t>
      </w:r>
      <w:r w:rsidR="00CF42A0" w:rsidRPr="00AE5AC9">
        <w:rPr>
          <w:rFonts w:asciiTheme="minorHAnsi" w:hAnsiTheme="minorHAnsi"/>
          <w:lang w:val="en-US"/>
        </w:rPr>
        <w:t xml:space="preserve"> 2009)</w:t>
      </w:r>
      <w:r w:rsidR="00B06FFF" w:rsidRPr="00AE5AC9">
        <w:rPr>
          <w:rFonts w:asciiTheme="minorHAnsi" w:hAnsiTheme="minorHAnsi"/>
          <w:lang w:val="en-GB"/>
        </w:rPr>
        <w:fldChar w:fldCharType="end"/>
      </w:r>
      <w:r w:rsidR="00C03050" w:rsidRPr="0035177D">
        <w:rPr>
          <w:rFonts w:asciiTheme="minorHAnsi" w:hAnsiTheme="minorHAnsi"/>
          <w:lang w:val="en-GB"/>
        </w:rPr>
        <w:t xml:space="preserve">. </w:t>
      </w:r>
      <w:r w:rsidR="00341D82" w:rsidRPr="00474E86">
        <w:rPr>
          <w:rFonts w:asciiTheme="minorHAnsi" w:hAnsiTheme="minorHAnsi"/>
          <w:color w:val="000000"/>
          <w:lang w:val="en-GB"/>
        </w:rPr>
        <w:t xml:space="preserve">Finally, </w:t>
      </w:r>
      <w:r w:rsidR="00341D82" w:rsidRPr="00474E86">
        <w:rPr>
          <w:rFonts w:asciiTheme="minorHAnsi" w:hAnsiTheme="minorHAnsi"/>
          <w:noProof/>
          <w:lang w:val="en-US"/>
        </w:rPr>
        <w:t xml:space="preserve">analyses </w:t>
      </w:r>
      <w:r w:rsidR="00C03050" w:rsidRPr="00474E86">
        <w:rPr>
          <w:rFonts w:asciiTheme="minorHAnsi" w:hAnsiTheme="minorHAnsi"/>
          <w:noProof/>
          <w:lang w:val="en-US"/>
        </w:rPr>
        <w:t>of</w:t>
      </w:r>
      <w:r w:rsidR="00C03050" w:rsidRPr="0035177D">
        <w:rPr>
          <w:rFonts w:asciiTheme="minorHAnsi" w:hAnsiTheme="minorHAnsi"/>
          <w:noProof/>
          <w:lang w:val="en-US"/>
        </w:rPr>
        <w:t xml:space="preserve"> whole genome sequences of DNA pools from </w:t>
      </w:r>
      <w:r w:rsidR="00C03050" w:rsidRPr="00F278DD">
        <w:rPr>
          <w:rFonts w:asciiTheme="minorHAnsi" w:hAnsiTheme="minorHAnsi"/>
          <w:i/>
          <w:noProof/>
          <w:lang w:val="en-US"/>
        </w:rPr>
        <w:t>Drosophila</w:t>
      </w:r>
      <w:r w:rsidR="00C03050" w:rsidRPr="0035177D">
        <w:rPr>
          <w:rFonts w:asciiTheme="minorHAnsi" w:hAnsiTheme="minorHAnsi"/>
          <w:noProof/>
          <w:lang w:val="en-US"/>
        </w:rPr>
        <w:t xml:space="preserve"> populations collected along the North American east coast reveals patterns of selection in </w:t>
      </w:r>
      <w:r w:rsidR="00C03050" w:rsidRPr="0035177D">
        <w:rPr>
          <w:rFonts w:asciiTheme="minorHAnsi" w:hAnsiTheme="minorHAnsi"/>
          <w:noProof/>
          <w:lang w:val="en-US"/>
        </w:rPr>
        <w:lastRenderedPageBreak/>
        <w:t xml:space="preserve">genes involved in major functional pathways such as circadian rhythm and the epidermal growth factor </w:t>
      </w:r>
      <w:r w:rsidR="00F278DD">
        <w:rPr>
          <w:rFonts w:asciiTheme="minorHAnsi" w:hAnsiTheme="minorHAnsi"/>
          <w:noProof/>
          <w:lang w:val="en-US"/>
        </w:rPr>
        <w:t>pathway</w:t>
      </w:r>
      <w:r w:rsidR="00A70E3B">
        <w:rPr>
          <w:rFonts w:asciiTheme="minorHAnsi" w:hAnsiTheme="minorHAnsi"/>
          <w:noProof/>
          <w:lang w:val="en-US"/>
        </w:rPr>
        <w:t xml:space="preserve"> </w:t>
      </w:r>
      <w:r w:rsidR="00A70E3B">
        <w:rPr>
          <w:rFonts w:asciiTheme="minorHAnsi" w:hAnsiTheme="minorHAnsi"/>
          <w:noProof/>
          <w:lang w:val="en-US"/>
        </w:rPr>
        <w:fldChar w:fldCharType="begin"/>
      </w:r>
      <w:r w:rsidR="00A70E3B">
        <w:rPr>
          <w:rFonts w:asciiTheme="minorHAnsi" w:hAnsiTheme="minorHAnsi"/>
          <w:noProof/>
          <w:lang w:val="en-US"/>
        </w:rPr>
        <w:instrText xml:space="preserve"> ADDIN ZOTERO_ITEM CSL_CITATION {"citationID":"1se6rkp9vr","properties":{"formattedCitation":"{\\rtf (Fabian {\\i{}et al.} 2012)}","plainCitation":"(Fabian et al. 2012)"},"citationItems":[{"id":185,"uris":["http://zotero.org/users/2730477/items/52I724EZ"],"uri":["http://zotero.org/users/2730477/items/52I724EZ"],"itemData":{"id":185,"type":"article-journal","title":"Genome-wide patterns of latitudinal differentiation among populations of Drosophila melanogaster from North America","container-title":"Molecular Ecology","page":"4748-4769","volume":"21","issue":"19","source":"Wiley Online Library","abstract":"Understanding the genetic underpinnings of adaptive change is a fundamental but largely unresolved problem in evolutionary biology. Drosophila melanogaster, an ancestrally tropical insect that has spread to temperate regions and become cosmopolitan, offers a powerful opportunity for identifying the molecular polymorphisms underlying clinal adaptation. Here, we use genome-wide next-generation sequencing of DNA pools (‘pool-seq’) from three populations collected along the North American east coast to examine patterns of latitudinal differentiation. Comparing the genomes of these populations is particularly interesting since they exhibit clinal variation in a number of important life history traits. We find extensive latitudinal differentiation, with many of the most strongly differentiated genes involved in major functional pathways such as the insulin/TOR, ecdysone, torso, EGFR, TGFβ/BMP, JAK/STAT, immunity and circadian rhythm pathways. We observe particularly strong differentiation on chromosome 3R, especially within the cosmopolitan inversion In(3R)Payne, which contains a large number of clinally varying genes. While much of the differentiation might be driven by clinal differences in the frequency of In(3R)P, we also identify genes that are likely independent of this inversion. Our results provide genome-wide evidence consistent with pervasive spatially variable selection acting on numerous loci and pathways along the well-known North American cline, with many candidates implicated in life history regulation and exhibiting parallel differentiation along the previously investigated Australian cline.","DOI":"10.1111/j.1365-294X.2012.05731.x","ISSN":"1365-294X","journalAbbreviation":"Mol Ecol","language":"en","author":[{"family":"Fabian","given":"Daniel K."},{"family":"Kapun","given":"Martin"},{"family":"Nolte","given":"Viola"},{"family":"Kofler","given":"Robert"},{"family":"Schmidt","given":"Paul S."},{"family":"Schlötterer","given":"Christian"},{"family":"Flatt","given":"Thomas"}],"issued":{"date-parts":[["2012",10,1]]}}}],"schema":"https://github.com/citation-style-language/schema/raw/master/csl-citation.json"} </w:instrText>
      </w:r>
      <w:r w:rsidR="00A70E3B">
        <w:rPr>
          <w:rFonts w:asciiTheme="minorHAnsi" w:hAnsiTheme="minorHAnsi"/>
          <w:noProof/>
          <w:lang w:val="en-US"/>
        </w:rPr>
        <w:fldChar w:fldCharType="separate"/>
      </w:r>
      <w:r w:rsidR="00A70E3B" w:rsidRPr="00AE5AC9">
        <w:rPr>
          <w:rFonts w:ascii="Calibri" w:hAnsi="Calibri"/>
          <w:lang w:val="en-US"/>
        </w:rPr>
        <w:t xml:space="preserve">(Fabian </w:t>
      </w:r>
      <w:r w:rsidR="00A70E3B" w:rsidRPr="00AE5AC9">
        <w:rPr>
          <w:rFonts w:ascii="Calibri" w:hAnsi="Calibri"/>
          <w:i/>
          <w:iCs/>
          <w:lang w:val="en-US"/>
        </w:rPr>
        <w:t>et al.</w:t>
      </w:r>
      <w:r w:rsidR="00A70E3B" w:rsidRPr="00AE5AC9">
        <w:rPr>
          <w:rFonts w:ascii="Calibri" w:hAnsi="Calibri"/>
          <w:lang w:val="en-US"/>
        </w:rPr>
        <w:t xml:space="preserve"> 2012)</w:t>
      </w:r>
      <w:r w:rsidR="00A70E3B">
        <w:rPr>
          <w:rFonts w:asciiTheme="minorHAnsi" w:hAnsiTheme="minorHAnsi"/>
          <w:noProof/>
          <w:lang w:val="en-US"/>
        </w:rPr>
        <w:fldChar w:fldCharType="end"/>
      </w:r>
      <w:r w:rsidR="00F278DD" w:rsidRPr="00AE5AC9">
        <w:rPr>
          <w:rFonts w:asciiTheme="minorHAnsi" w:hAnsiTheme="minorHAnsi"/>
          <w:noProof/>
          <w:lang w:val="en-US"/>
        </w:rPr>
        <w:t>,</w:t>
      </w:r>
      <w:r w:rsidR="00F278DD">
        <w:rPr>
          <w:rFonts w:asciiTheme="minorHAnsi" w:hAnsiTheme="minorHAnsi"/>
          <w:noProof/>
          <w:lang w:val="en-US"/>
        </w:rPr>
        <w:t xml:space="preserve"> genes in </w:t>
      </w:r>
      <w:r w:rsidR="00C03050" w:rsidRPr="00776745">
        <w:rPr>
          <w:rFonts w:asciiTheme="minorHAnsi" w:hAnsiTheme="minorHAnsi"/>
          <w:noProof/>
          <w:lang w:val="en-US"/>
        </w:rPr>
        <w:t xml:space="preserve">both </w:t>
      </w:r>
      <w:r w:rsidR="00F278DD">
        <w:rPr>
          <w:rFonts w:asciiTheme="minorHAnsi" w:hAnsiTheme="minorHAnsi"/>
          <w:noProof/>
          <w:lang w:val="en-US"/>
        </w:rPr>
        <w:t xml:space="preserve">of which </w:t>
      </w:r>
      <w:r w:rsidR="00E167B1">
        <w:rPr>
          <w:rFonts w:asciiTheme="minorHAnsi" w:hAnsiTheme="minorHAnsi"/>
          <w:noProof/>
          <w:lang w:val="en-US"/>
        </w:rPr>
        <w:t>ha</w:t>
      </w:r>
      <w:r w:rsidR="00F30626">
        <w:rPr>
          <w:rFonts w:asciiTheme="minorHAnsi" w:hAnsiTheme="minorHAnsi"/>
          <w:noProof/>
          <w:lang w:val="en-US"/>
        </w:rPr>
        <w:t>r</w:t>
      </w:r>
      <w:r w:rsidR="00E167B1">
        <w:rPr>
          <w:rFonts w:asciiTheme="minorHAnsi" w:hAnsiTheme="minorHAnsi"/>
          <w:noProof/>
          <w:lang w:val="en-US"/>
        </w:rPr>
        <w:t xml:space="preserve">bor variants that are </w:t>
      </w:r>
      <w:r w:rsidR="00C03050" w:rsidRPr="00776745">
        <w:rPr>
          <w:rFonts w:asciiTheme="minorHAnsi" w:hAnsiTheme="minorHAnsi"/>
          <w:noProof/>
          <w:lang w:val="en-US"/>
        </w:rPr>
        <w:t>predictive of chill coma recovery in our study.</w:t>
      </w:r>
      <w:r w:rsidR="00F30626">
        <w:rPr>
          <w:rFonts w:asciiTheme="minorHAnsi" w:hAnsiTheme="minorHAnsi"/>
          <w:noProof/>
          <w:lang w:val="en-US"/>
        </w:rPr>
        <w:t xml:space="preserve"> </w:t>
      </w:r>
      <w:r w:rsidR="00A743D1">
        <w:rPr>
          <w:rFonts w:asciiTheme="minorHAnsi" w:hAnsiTheme="minorHAnsi"/>
          <w:noProof/>
          <w:lang w:val="en-US"/>
        </w:rPr>
        <w:t>The</w:t>
      </w:r>
      <w:r w:rsidR="00F278DD">
        <w:rPr>
          <w:rFonts w:asciiTheme="minorHAnsi" w:hAnsiTheme="minorHAnsi"/>
          <w:noProof/>
          <w:lang w:val="en-US"/>
        </w:rPr>
        <w:t>se</w:t>
      </w:r>
      <w:r w:rsidR="00A743D1">
        <w:rPr>
          <w:rFonts w:asciiTheme="minorHAnsi" w:hAnsiTheme="minorHAnsi"/>
          <w:noProof/>
          <w:lang w:val="en-US"/>
        </w:rPr>
        <w:t xml:space="preserve"> examples highlight </w:t>
      </w:r>
      <w:r w:rsidR="00F278DD">
        <w:rPr>
          <w:rFonts w:asciiTheme="minorHAnsi" w:hAnsiTheme="minorHAnsi"/>
          <w:noProof/>
          <w:lang w:val="en-US"/>
        </w:rPr>
        <w:t xml:space="preserve">a possible </w:t>
      </w:r>
      <w:r w:rsidR="00A743D1">
        <w:rPr>
          <w:rFonts w:asciiTheme="minorHAnsi" w:hAnsiTheme="minorHAnsi"/>
          <w:noProof/>
          <w:lang w:val="en-US"/>
        </w:rPr>
        <w:t xml:space="preserve">direct </w:t>
      </w:r>
      <w:r w:rsidR="001A5491">
        <w:rPr>
          <w:rFonts w:asciiTheme="minorHAnsi" w:hAnsiTheme="minorHAnsi"/>
          <w:noProof/>
          <w:lang w:val="en-US"/>
        </w:rPr>
        <w:t xml:space="preserve">funtional </w:t>
      </w:r>
      <w:r w:rsidR="00A743D1">
        <w:rPr>
          <w:rFonts w:asciiTheme="minorHAnsi" w:hAnsiTheme="minorHAnsi"/>
          <w:noProof/>
          <w:lang w:val="en-US"/>
        </w:rPr>
        <w:t xml:space="preserve">link between </w:t>
      </w:r>
      <w:r w:rsidR="00A743D1" w:rsidRPr="0035177D">
        <w:rPr>
          <w:rFonts w:asciiTheme="minorHAnsi" w:hAnsiTheme="minorHAnsi"/>
          <w:lang w:val="en-GB"/>
        </w:rPr>
        <w:t>Rho protein activity and chill coma recovery</w:t>
      </w:r>
      <w:r w:rsidR="00F278DD">
        <w:rPr>
          <w:rFonts w:asciiTheme="minorHAnsi" w:hAnsiTheme="minorHAnsi"/>
          <w:lang w:val="en-GB"/>
        </w:rPr>
        <w:t xml:space="preserve"> which can be tested in the future</w:t>
      </w:r>
      <w:r w:rsidR="00A743D1">
        <w:rPr>
          <w:rFonts w:asciiTheme="minorHAnsi" w:hAnsiTheme="minorHAnsi"/>
          <w:lang w:val="en-GB"/>
        </w:rPr>
        <w:t>.</w:t>
      </w:r>
      <w:r w:rsidR="00F278DD">
        <w:rPr>
          <w:rFonts w:asciiTheme="minorHAnsi" w:hAnsiTheme="minorHAnsi"/>
          <w:lang w:val="en-GB"/>
        </w:rPr>
        <w:t xml:space="preserve"> </w:t>
      </w:r>
      <w:r w:rsidR="00125931">
        <w:rPr>
          <w:rFonts w:asciiTheme="minorHAnsi" w:hAnsiTheme="minorHAnsi"/>
          <w:lang w:val="en-GB"/>
        </w:rPr>
        <w:t xml:space="preserve">Similar hypotheses can be developed for the other GO </w:t>
      </w:r>
      <w:r w:rsidR="00C03050" w:rsidRPr="00015A10">
        <w:rPr>
          <w:rFonts w:asciiTheme="minorHAnsi" w:hAnsiTheme="minorHAnsi"/>
          <w:noProof/>
          <w:lang w:val="en-US"/>
        </w:rPr>
        <w:t xml:space="preserve">terms </w:t>
      </w:r>
      <w:r w:rsidR="00125931">
        <w:rPr>
          <w:rFonts w:asciiTheme="minorHAnsi" w:hAnsiTheme="minorHAnsi"/>
          <w:noProof/>
          <w:lang w:val="en-US"/>
        </w:rPr>
        <w:t xml:space="preserve">that </w:t>
      </w:r>
      <w:r w:rsidR="00C03050" w:rsidRPr="00015A10">
        <w:rPr>
          <w:rFonts w:asciiTheme="minorHAnsi" w:hAnsiTheme="minorHAnsi"/>
          <w:noProof/>
          <w:lang w:val="en-US"/>
        </w:rPr>
        <w:t>ar</w:t>
      </w:r>
      <w:r w:rsidR="00C03050" w:rsidRPr="00341D82">
        <w:rPr>
          <w:rFonts w:asciiTheme="minorHAnsi" w:hAnsiTheme="minorHAnsi"/>
          <w:noProof/>
          <w:lang w:val="en-US"/>
        </w:rPr>
        <w:t>e predictive of the traits investigated</w:t>
      </w:r>
      <w:r w:rsidR="00C03050" w:rsidRPr="0035177D">
        <w:rPr>
          <w:rFonts w:asciiTheme="minorHAnsi" w:hAnsiTheme="minorHAnsi"/>
          <w:noProof/>
          <w:lang w:val="en-US"/>
        </w:rPr>
        <w:t xml:space="preserve">. </w:t>
      </w:r>
    </w:p>
    <w:p w14:paraId="7FFA6317" w14:textId="77777777" w:rsidR="0030434D" w:rsidRDefault="0030434D" w:rsidP="00366FA5">
      <w:pPr>
        <w:spacing w:line="480" w:lineRule="auto"/>
        <w:rPr>
          <w:rFonts w:asciiTheme="minorHAnsi" w:hAnsiTheme="minorHAnsi"/>
          <w:noProof/>
          <w:lang w:val="en-US"/>
        </w:rPr>
      </w:pPr>
    </w:p>
    <w:p w14:paraId="43B858A0" w14:textId="77777777" w:rsidR="003440A8" w:rsidRPr="004F362A" w:rsidRDefault="003440A8" w:rsidP="00366FA5">
      <w:pPr>
        <w:spacing w:line="480" w:lineRule="auto"/>
        <w:rPr>
          <w:rFonts w:asciiTheme="minorHAnsi" w:hAnsiTheme="minorHAnsi"/>
          <w:b/>
          <w:color w:val="000000"/>
          <w:lang w:val="en-US"/>
        </w:rPr>
      </w:pPr>
      <w:r w:rsidRPr="004F362A">
        <w:rPr>
          <w:rFonts w:asciiTheme="minorHAnsi" w:hAnsiTheme="minorHAnsi"/>
          <w:b/>
          <w:color w:val="000000"/>
          <w:lang w:val="en-US"/>
        </w:rPr>
        <w:t>4.</w:t>
      </w:r>
      <w:r>
        <w:rPr>
          <w:rFonts w:asciiTheme="minorHAnsi" w:hAnsiTheme="minorHAnsi"/>
          <w:b/>
          <w:color w:val="000000"/>
          <w:lang w:val="en-US"/>
        </w:rPr>
        <w:t>1</w:t>
      </w:r>
      <w:r w:rsidRPr="004F362A">
        <w:rPr>
          <w:rFonts w:asciiTheme="minorHAnsi" w:hAnsiTheme="minorHAnsi"/>
          <w:b/>
          <w:color w:val="000000"/>
          <w:lang w:val="en-US"/>
        </w:rPr>
        <w:t>.2 Genomic feature classes helping biological interpretation</w:t>
      </w:r>
    </w:p>
    <w:p w14:paraId="122CC1ED" w14:textId="77777777" w:rsidR="003440A8" w:rsidRPr="004F362A" w:rsidRDefault="003440A8" w:rsidP="00366FA5">
      <w:pPr>
        <w:spacing w:line="480" w:lineRule="auto"/>
        <w:rPr>
          <w:rFonts w:asciiTheme="minorHAnsi" w:hAnsiTheme="minorHAnsi"/>
          <w:noProof/>
          <w:lang w:val="en-US"/>
        </w:rPr>
      </w:pPr>
      <w:r w:rsidRPr="004F362A">
        <w:rPr>
          <w:rFonts w:asciiTheme="minorHAnsi" w:hAnsiTheme="minorHAnsi"/>
          <w:noProof/>
          <w:lang w:val="en-US"/>
        </w:rPr>
        <w:t>Applying the GFBLUP model using prior information on genomic features may help open the black box</w:t>
      </w:r>
      <w:r w:rsidR="001B70FC">
        <w:rPr>
          <w:rFonts w:asciiTheme="minorHAnsi" w:hAnsiTheme="minorHAnsi"/>
          <w:noProof/>
          <w:lang w:val="en-US"/>
        </w:rPr>
        <w:t xml:space="preserve"> that is the genetic architecture of </w:t>
      </w:r>
      <w:r>
        <w:rPr>
          <w:rFonts w:asciiTheme="minorHAnsi" w:hAnsiTheme="minorHAnsi"/>
          <w:noProof/>
          <w:lang w:val="en-US"/>
        </w:rPr>
        <w:t>complex traits</w:t>
      </w:r>
      <w:r w:rsidRPr="004F362A">
        <w:rPr>
          <w:rFonts w:asciiTheme="minorHAnsi" w:hAnsiTheme="minorHAnsi"/>
          <w:noProof/>
          <w:lang w:val="en-US"/>
        </w:rPr>
        <w:t xml:space="preserve">. </w:t>
      </w:r>
      <w:r w:rsidR="001B70FC">
        <w:rPr>
          <w:rFonts w:asciiTheme="minorHAnsi" w:hAnsiTheme="minorHAnsi"/>
          <w:noProof/>
          <w:lang w:val="en-US"/>
        </w:rPr>
        <w:t xml:space="preserve">This apporach </w:t>
      </w:r>
      <w:r w:rsidRPr="004F362A">
        <w:rPr>
          <w:rFonts w:asciiTheme="minorHAnsi" w:hAnsiTheme="minorHAnsi"/>
          <w:noProof/>
          <w:lang w:val="en-US"/>
        </w:rPr>
        <w:t>provid</w:t>
      </w:r>
      <w:r w:rsidR="001B70FC">
        <w:rPr>
          <w:rFonts w:asciiTheme="minorHAnsi" w:hAnsiTheme="minorHAnsi"/>
          <w:noProof/>
          <w:lang w:val="en-US"/>
        </w:rPr>
        <w:t>es</w:t>
      </w:r>
      <w:r w:rsidRPr="004F362A">
        <w:rPr>
          <w:rFonts w:asciiTheme="minorHAnsi" w:hAnsiTheme="minorHAnsi"/>
          <w:noProof/>
          <w:lang w:val="en-US"/>
        </w:rPr>
        <w:t xml:space="preserve"> novel insight into the biological mechanisms causing trait variation and simultaneously improv</w:t>
      </w:r>
      <w:r w:rsidR="001B70FC">
        <w:rPr>
          <w:rFonts w:asciiTheme="minorHAnsi" w:hAnsiTheme="minorHAnsi"/>
          <w:noProof/>
          <w:lang w:val="en-US"/>
        </w:rPr>
        <w:t>es</w:t>
      </w:r>
      <w:r w:rsidRPr="004F362A">
        <w:rPr>
          <w:rFonts w:asciiTheme="minorHAnsi" w:hAnsiTheme="minorHAnsi"/>
          <w:noProof/>
          <w:lang w:val="en-US"/>
        </w:rPr>
        <w:t xml:space="preserve"> predictive ability </w:t>
      </w:r>
      <w:r w:rsidR="001B70FC">
        <w:rPr>
          <w:rFonts w:asciiTheme="minorHAnsi" w:hAnsiTheme="minorHAnsi"/>
          <w:noProof/>
          <w:lang w:val="en-US"/>
        </w:rPr>
        <w:t>relative to a commonly used prediction model</w:t>
      </w:r>
      <w:r w:rsidRPr="004F362A">
        <w:rPr>
          <w:rFonts w:asciiTheme="minorHAnsi" w:hAnsiTheme="minorHAnsi"/>
          <w:noProof/>
          <w:lang w:val="en-US"/>
        </w:rPr>
        <w:t xml:space="preserve">. </w:t>
      </w:r>
      <w:r w:rsidRPr="004F362A">
        <w:rPr>
          <w:rFonts w:asciiTheme="minorHAnsi" w:hAnsiTheme="minorHAnsi"/>
          <w:lang w:val="en-US"/>
        </w:rPr>
        <w:t xml:space="preserve">Several genomic feature classes can be formed based on different sources of prior information </w:t>
      </w:r>
      <w:r w:rsidRPr="004F362A">
        <w:rPr>
          <w:rFonts w:asciiTheme="minorHAnsi" w:hAnsiTheme="minorHAnsi"/>
          <w:noProof/>
          <w:lang w:val="en-US"/>
        </w:rPr>
        <w:t xml:space="preserve">(e.g. genes, chromosomes, biological pathways, gene ontologies, sequence annotation, prior QTL regions, or other types of external evidence). </w:t>
      </w:r>
      <w:r w:rsidRPr="004F362A">
        <w:rPr>
          <w:rFonts w:asciiTheme="minorHAnsi" w:hAnsiTheme="minorHAnsi"/>
          <w:lang w:val="en-US"/>
        </w:rPr>
        <w:t>The gain in knowledge depends highly on the quality and complexity of the genomic feature classification scheme upon which the genetic marker sets are based. Genomic features based on physical genom</w:t>
      </w:r>
      <w:r w:rsidR="00582A70">
        <w:rPr>
          <w:rFonts w:asciiTheme="minorHAnsi" w:hAnsiTheme="minorHAnsi"/>
          <w:lang w:val="en-US"/>
        </w:rPr>
        <w:t xml:space="preserve">e </w:t>
      </w:r>
      <w:r w:rsidRPr="004F362A">
        <w:rPr>
          <w:rFonts w:asciiTheme="minorHAnsi" w:hAnsiTheme="minorHAnsi"/>
          <w:lang w:val="en-US"/>
        </w:rPr>
        <w:t>regions, such as chromosomes or single genes, might not increase the information level</w:t>
      </w:r>
      <w:r w:rsidR="001B70FC">
        <w:rPr>
          <w:rFonts w:asciiTheme="minorHAnsi" w:hAnsiTheme="minorHAnsi"/>
          <w:lang w:val="en-US"/>
        </w:rPr>
        <w:t>;</w:t>
      </w:r>
      <w:r w:rsidRPr="004F362A">
        <w:rPr>
          <w:rFonts w:asciiTheme="minorHAnsi" w:hAnsiTheme="minorHAnsi"/>
          <w:lang w:val="en-US"/>
        </w:rPr>
        <w:t xml:space="preserve"> however, as additional layers </w:t>
      </w:r>
      <w:r w:rsidR="001B70FC">
        <w:rPr>
          <w:rFonts w:asciiTheme="minorHAnsi" w:hAnsiTheme="minorHAnsi"/>
          <w:lang w:val="en-US"/>
        </w:rPr>
        <w:t xml:space="preserve">of complexity </w:t>
      </w:r>
      <w:r w:rsidRPr="004F362A">
        <w:rPr>
          <w:rFonts w:asciiTheme="minorHAnsi" w:hAnsiTheme="minorHAnsi"/>
          <w:lang w:val="en-US"/>
        </w:rPr>
        <w:t>such as pathways</w:t>
      </w:r>
      <w:r w:rsidR="001B70FC">
        <w:rPr>
          <w:rFonts w:asciiTheme="minorHAnsi" w:hAnsiTheme="minorHAnsi"/>
          <w:lang w:val="en-US"/>
        </w:rPr>
        <w:t xml:space="preserve"> are added</w:t>
      </w:r>
      <w:r w:rsidRPr="004F362A">
        <w:rPr>
          <w:rFonts w:asciiTheme="minorHAnsi" w:hAnsiTheme="minorHAnsi"/>
          <w:lang w:val="en-US"/>
        </w:rPr>
        <w:t>, the biological interpretation might become more informative. On the other hand</w:t>
      </w:r>
      <w:r w:rsidR="001B70FC">
        <w:rPr>
          <w:rFonts w:asciiTheme="minorHAnsi" w:hAnsiTheme="minorHAnsi"/>
          <w:lang w:val="en-US"/>
        </w:rPr>
        <w:t>,</w:t>
      </w:r>
      <w:r w:rsidRPr="004F362A">
        <w:rPr>
          <w:rFonts w:asciiTheme="minorHAnsi" w:hAnsiTheme="minorHAnsi"/>
          <w:lang w:val="en-US"/>
        </w:rPr>
        <w:t xml:space="preserve"> biological interpretation might be hampered by the definition (or misspecification) of the genomic feature and a potential large overlap in the genetic marker sets between the different genomic feature classes. </w:t>
      </w:r>
      <w:r w:rsidRPr="004F362A">
        <w:rPr>
          <w:rFonts w:asciiTheme="minorHAnsi" w:hAnsiTheme="minorHAnsi"/>
          <w:noProof/>
          <w:lang w:val="en-US"/>
        </w:rPr>
        <w:t xml:space="preserve">In </w:t>
      </w:r>
      <w:r w:rsidR="001B70FC">
        <w:rPr>
          <w:rFonts w:asciiTheme="minorHAnsi" w:hAnsiTheme="minorHAnsi"/>
          <w:noProof/>
          <w:lang w:val="en-US"/>
        </w:rPr>
        <w:t xml:space="preserve">latter </w:t>
      </w:r>
      <w:r w:rsidRPr="004F362A">
        <w:rPr>
          <w:rFonts w:asciiTheme="minorHAnsi" w:hAnsiTheme="minorHAnsi"/>
          <w:noProof/>
          <w:lang w:val="en-US"/>
        </w:rPr>
        <w:t>case</w:t>
      </w:r>
      <w:r w:rsidR="001B70FC">
        <w:rPr>
          <w:rFonts w:asciiTheme="minorHAnsi" w:hAnsiTheme="minorHAnsi"/>
          <w:noProof/>
          <w:lang w:val="en-US"/>
        </w:rPr>
        <w:t>,</w:t>
      </w:r>
      <w:r w:rsidRPr="004F362A">
        <w:rPr>
          <w:rFonts w:asciiTheme="minorHAnsi" w:hAnsiTheme="minorHAnsi"/>
          <w:noProof/>
          <w:lang w:val="en-US"/>
        </w:rPr>
        <w:t xml:space="preserve"> biological interpretation may be improved by </w:t>
      </w:r>
      <w:r w:rsidR="001B70FC">
        <w:rPr>
          <w:rFonts w:asciiTheme="minorHAnsi" w:hAnsiTheme="minorHAnsi"/>
          <w:noProof/>
          <w:lang w:val="en-US"/>
        </w:rPr>
        <w:t xml:space="preserve">using </w:t>
      </w:r>
      <w:r w:rsidRPr="004F362A">
        <w:rPr>
          <w:rFonts w:asciiTheme="minorHAnsi" w:hAnsiTheme="minorHAnsi"/>
          <w:noProof/>
          <w:lang w:val="en-US"/>
        </w:rPr>
        <w:t xml:space="preserve">methods </w:t>
      </w:r>
      <w:r w:rsidR="001B70FC">
        <w:rPr>
          <w:rFonts w:asciiTheme="minorHAnsi" w:hAnsiTheme="minorHAnsi"/>
          <w:noProof/>
          <w:lang w:val="en-US"/>
        </w:rPr>
        <w:t xml:space="preserve">that </w:t>
      </w:r>
      <w:r w:rsidRPr="004F362A">
        <w:rPr>
          <w:rFonts w:asciiTheme="minorHAnsi" w:hAnsiTheme="minorHAnsi"/>
          <w:noProof/>
          <w:lang w:val="en-US"/>
        </w:rPr>
        <w:t>tak</w:t>
      </w:r>
      <w:r w:rsidR="001B70FC">
        <w:rPr>
          <w:rFonts w:asciiTheme="minorHAnsi" w:hAnsiTheme="minorHAnsi"/>
          <w:noProof/>
          <w:lang w:val="en-US"/>
        </w:rPr>
        <w:t>e</w:t>
      </w:r>
      <w:r w:rsidRPr="004F362A">
        <w:rPr>
          <w:rFonts w:asciiTheme="minorHAnsi" w:hAnsiTheme="minorHAnsi"/>
          <w:noProof/>
          <w:lang w:val="en-US"/>
        </w:rPr>
        <w:t xml:space="preserve"> the overlap into account</w:t>
      </w:r>
      <w:r w:rsidR="001B6D8C">
        <w:rPr>
          <w:rFonts w:asciiTheme="minorHAnsi" w:hAnsiTheme="minorHAnsi"/>
          <w:noProof/>
          <w:lang w:val="en-US"/>
        </w:rPr>
        <w:t xml:space="preserve"> </w:t>
      </w:r>
      <w:r w:rsidR="00B06FFF">
        <w:rPr>
          <w:rFonts w:asciiTheme="minorHAnsi" w:hAnsiTheme="minorHAnsi"/>
          <w:noProof/>
          <w:lang w:val="en-US"/>
        </w:rPr>
        <w:fldChar w:fldCharType="begin"/>
      </w:r>
      <w:r w:rsidR="00CF42A0">
        <w:rPr>
          <w:rFonts w:asciiTheme="minorHAnsi" w:hAnsiTheme="minorHAnsi"/>
          <w:noProof/>
          <w:lang w:val="en-US"/>
        </w:rPr>
        <w:instrText xml:space="preserve"> ADDIN ZOTERO_ITEM CSL_CITATION {"citationID":"ijOiDHkZ","properties":{"formattedCitation":"{\\rtf (Skarman {\\i{}et al.} 2012)}","plainCitation":"(Skarman et al. 2012)"},"citationItems":[{"id":13,"uris":["http://zotero.org/users/2730477/items/6RZAZITV"],"uri":["http://zotero.org/users/2730477/items/6RZAZITV"],"itemData":{"id":13,"type":"article-journal","title":"A Bayesian variable selection procedure to rank overlapping gene sets","container-title":"BMC Bioinformatics","page":"73","volume":"13","issue":"1","source":"www.biomedcentral.com","abstract":"Genome-wide expression profiling using microarrays or sequence-based technologies allows us to identify genes and genetic pathways whose expression patterns influence complex traits. Different methods to prioritize gene sets, such as the genes in a given molecular pathway, have been described. In many cases, these methods test one gene set at a time, and therefore do not consider overlaps among the pathways. Here, we present a Bayesian variable selection method to prioritize gene sets that overcomes this limitation by considering all gene sets simultaneously. We applied Bayesian variable selection to differential expression to prioritize the molecular and genetic pathways involved in the responses to Escherichia coli infection in Danish Holstein cows.","DOI":"10.1186/1471-2105-13-73","ISSN":"1471-2105","note":"PMID: 22554182","language":"en","author":[{"family":"Skarman","given":"Axel"},{"family":"Shariati","given":"Mohammad"},{"family":"Jans","given":"Luc"},{"family":"Jiang","given":"Li"},{"family":"Sørensen","given":"Peter"}],"issued":{"date-parts":[["2012",5,3]]},"PMID":"22554182"}}],"schema":"https://github.com/citation-style-language/schema/raw/master/csl-citation.json"} </w:instrText>
      </w:r>
      <w:r w:rsidR="00B06FFF">
        <w:rPr>
          <w:rFonts w:asciiTheme="minorHAnsi" w:hAnsiTheme="minorHAnsi"/>
          <w:noProof/>
          <w:lang w:val="en-US"/>
        </w:rPr>
        <w:fldChar w:fldCharType="separate"/>
      </w:r>
      <w:r w:rsidR="00CF42A0" w:rsidRPr="00337E66">
        <w:rPr>
          <w:rFonts w:asciiTheme="minorHAnsi" w:hAnsiTheme="minorHAnsi"/>
          <w:lang w:val="en-US"/>
        </w:rPr>
        <w:t xml:space="preserve">(Skarman </w:t>
      </w:r>
      <w:r w:rsidR="00CF42A0" w:rsidRPr="00337E66">
        <w:rPr>
          <w:rFonts w:asciiTheme="minorHAnsi" w:hAnsiTheme="minorHAnsi"/>
          <w:i/>
          <w:iCs/>
          <w:lang w:val="en-US"/>
        </w:rPr>
        <w:t>et al.</w:t>
      </w:r>
      <w:r w:rsidR="00CF42A0" w:rsidRPr="00337E66">
        <w:rPr>
          <w:rFonts w:asciiTheme="minorHAnsi" w:hAnsiTheme="minorHAnsi"/>
          <w:lang w:val="en-US"/>
        </w:rPr>
        <w:t xml:space="preserve"> 2012)</w:t>
      </w:r>
      <w:r w:rsidR="00B06FFF">
        <w:rPr>
          <w:rFonts w:asciiTheme="minorHAnsi" w:hAnsiTheme="minorHAnsi"/>
          <w:noProof/>
          <w:lang w:val="en-US"/>
        </w:rPr>
        <w:fldChar w:fldCharType="end"/>
      </w:r>
      <w:r w:rsidRPr="004F362A">
        <w:rPr>
          <w:rFonts w:asciiTheme="minorHAnsi" w:hAnsiTheme="minorHAnsi"/>
          <w:noProof/>
          <w:lang w:val="en-US"/>
        </w:rPr>
        <w:t>.</w:t>
      </w:r>
    </w:p>
    <w:p w14:paraId="5A1865BB" w14:textId="77777777" w:rsidR="003440A8" w:rsidRDefault="003440A8" w:rsidP="00366FA5">
      <w:pPr>
        <w:spacing w:line="480" w:lineRule="auto"/>
        <w:rPr>
          <w:rFonts w:asciiTheme="minorHAnsi" w:hAnsiTheme="minorHAnsi"/>
          <w:lang w:val="en-US"/>
        </w:rPr>
      </w:pPr>
    </w:p>
    <w:p w14:paraId="75039F75" w14:textId="77777777" w:rsidR="00831264" w:rsidRPr="004F362A" w:rsidRDefault="00AF7516" w:rsidP="00366FA5">
      <w:pPr>
        <w:spacing w:line="480" w:lineRule="auto"/>
        <w:rPr>
          <w:rFonts w:asciiTheme="minorHAnsi" w:hAnsiTheme="minorHAnsi"/>
          <w:b/>
          <w:lang w:val="en-US"/>
        </w:rPr>
      </w:pPr>
      <w:r w:rsidRPr="004F362A">
        <w:rPr>
          <w:rFonts w:asciiTheme="minorHAnsi" w:hAnsiTheme="minorHAnsi"/>
          <w:b/>
          <w:lang w:val="en-US"/>
        </w:rPr>
        <w:t>4.</w:t>
      </w:r>
      <w:r w:rsidR="00041E09">
        <w:rPr>
          <w:rFonts w:asciiTheme="minorHAnsi" w:hAnsiTheme="minorHAnsi"/>
          <w:b/>
          <w:lang w:val="en-US"/>
        </w:rPr>
        <w:t>2</w:t>
      </w:r>
      <w:r w:rsidRPr="004F362A">
        <w:rPr>
          <w:rFonts w:asciiTheme="minorHAnsi" w:hAnsiTheme="minorHAnsi"/>
          <w:b/>
          <w:lang w:val="en-US"/>
        </w:rPr>
        <w:t xml:space="preserve">. </w:t>
      </w:r>
      <w:r w:rsidR="00457F61" w:rsidRPr="004F362A">
        <w:rPr>
          <w:rFonts w:asciiTheme="minorHAnsi" w:hAnsiTheme="minorHAnsi"/>
          <w:b/>
          <w:lang w:val="en-US"/>
        </w:rPr>
        <w:t xml:space="preserve">Factors influencing </w:t>
      </w:r>
      <w:r w:rsidR="0099295B">
        <w:rPr>
          <w:rFonts w:asciiTheme="minorHAnsi" w:hAnsiTheme="minorHAnsi"/>
          <w:b/>
          <w:lang w:val="en-US"/>
        </w:rPr>
        <w:t xml:space="preserve">GFBLUP model </w:t>
      </w:r>
      <w:r w:rsidR="00457F61" w:rsidRPr="004F362A">
        <w:rPr>
          <w:rFonts w:asciiTheme="minorHAnsi" w:hAnsiTheme="minorHAnsi"/>
          <w:b/>
          <w:lang w:val="en-US"/>
        </w:rPr>
        <w:t>performance</w:t>
      </w:r>
    </w:p>
    <w:p w14:paraId="27093441" w14:textId="77777777" w:rsidR="00952B50" w:rsidRPr="00DE39E8" w:rsidRDefault="002E7C4B" w:rsidP="00366FA5">
      <w:pPr>
        <w:spacing w:line="480" w:lineRule="auto"/>
        <w:rPr>
          <w:rFonts w:asciiTheme="minorHAnsi" w:hAnsiTheme="minorHAnsi"/>
          <w:bCs/>
          <w:lang w:val="en-GB"/>
        </w:rPr>
      </w:pPr>
      <w:r w:rsidRPr="00DE39E8">
        <w:rPr>
          <w:rFonts w:asciiTheme="minorHAnsi" w:hAnsiTheme="minorHAnsi"/>
          <w:bCs/>
          <w:color w:val="000000"/>
          <w:lang w:val="en-GB"/>
        </w:rPr>
        <w:t xml:space="preserve">The </w:t>
      </w:r>
      <w:r w:rsidR="00F315E3" w:rsidRPr="00DE39E8">
        <w:rPr>
          <w:rFonts w:asciiTheme="minorHAnsi" w:hAnsiTheme="minorHAnsi"/>
          <w:bCs/>
          <w:color w:val="000000"/>
          <w:lang w:val="en-GB"/>
        </w:rPr>
        <w:t xml:space="preserve">simulation study </w:t>
      </w:r>
      <w:r w:rsidR="00EC3B67">
        <w:rPr>
          <w:rFonts w:asciiTheme="minorHAnsi" w:hAnsiTheme="minorHAnsi"/>
          <w:bCs/>
          <w:color w:val="000000"/>
          <w:lang w:val="en-GB"/>
        </w:rPr>
        <w:t xml:space="preserve">clarified </w:t>
      </w:r>
      <w:r w:rsidR="00F315E3" w:rsidRPr="00D33E1E">
        <w:rPr>
          <w:rFonts w:asciiTheme="minorHAnsi" w:hAnsiTheme="minorHAnsi"/>
          <w:bCs/>
          <w:color w:val="000000"/>
          <w:lang w:val="en-GB"/>
        </w:rPr>
        <w:t xml:space="preserve">the conditions needed to make genomic partitioning </w:t>
      </w:r>
      <w:r w:rsidR="00EC3B67">
        <w:rPr>
          <w:rFonts w:asciiTheme="minorHAnsi" w:hAnsiTheme="minorHAnsi"/>
          <w:bCs/>
          <w:color w:val="000000"/>
          <w:lang w:val="en-GB"/>
        </w:rPr>
        <w:t>‘</w:t>
      </w:r>
      <w:r w:rsidR="00F315E3" w:rsidRPr="00D33E1E">
        <w:rPr>
          <w:rFonts w:asciiTheme="minorHAnsi" w:hAnsiTheme="minorHAnsi"/>
          <w:bCs/>
          <w:color w:val="000000"/>
          <w:lang w:val="en-GB"/>
        </w:rPr>
        <w:t>work</w:t>
      </w:r>
      <w:r w:rsidR="00EC3B67">
        <w:rPr>
          <w:rFonts w:asciiTheme="minorHAnsi" w:hAnsiTheme="minorHAnsi"/>
          <w:bCs/>
          <w:color w:val="000000"/>
          <w:lang w:val="en-GB"/>
        </w:rPr>
        <w:t>’</w:t>
      </w:r>
      <w:r w:rsidR="00F315E3" w:rsidRPr="00D33E1E">
        <w:rPr>
          <w:rFonts w:asciiTheme="minorHAnsi" w:hAnsiTheme="minorHAnsi"/>
          <w:bCs/>
          <w:color w:val="000000"/>
          <w:lang w:val="en-GB"/>
        </w:rPr>
        <w:t xml:space="preserve"> </w:t>
      </w:r>
      <w:r w:rsidR="00EC3B67">
        <w:rPr>
          <w:rFonts w:asciiTheme="minorHAnsi" w:hAnsiTheme="minorHAnsi"/>
          <w:bCs/>
          <w:color w:val="000000"/>
          <w:lang w:val="en-GB"/>
        </w:rPr>
        <w:t>(</w:t>
      </w:r>
      <w:r w:rsidR="00F315E3" w:rsidRPr="00EC3B67">
        <w:rPr>
          <w:rFonts w:asciiTheme="minorHAnsi" w:hAnsiTheme="minorHAnsi"/>
          <w:bCs/>
          <w:i/>
          <w:color w:val="000000"/>
          <w:lang w:val="en-GB"/>
        </w:rPr>
        <w:t>i.e</w:t>
      </w:r>
      <w:r w:rsidR="00F315E3" w:rsidRPr="00D33E1E">
        <w:rPr>
          <w:rFonts w:asciiTheme="minorHAnsi" w:hAnsiTheme="minorHAnsi"/>
          <w:bCs/>
          <w:color w:val="000000"/>
          <w:lang w:val="en-GB"/>
        </w:rPr>
        <w:t>.</w:t>
      </w:r>
      <w:r w:rsidR="00EC3B67">
        <w:rPr>
          <w:rFonts w:asciiTheme="minorHAnsi" w:hAnsiTheme="minorHAnsi"/>
          <w:bCs/>
          <w:color w:val="000000"/>
          <w:lang w:val="en-GB"/>
        </w:rPr>
        <w:t>,</w:t>
      </w:r>
      <w:r w:rsidR="00F315E3" w:rsidRPr="00D33E1E">
        <w:rPr>
          <w:rFonts w:asciiTheme="minorHAnsi" w:hAnsiTheme="minorHAnsi"/>
          <w:bCs/>
          <w:color w:val="000000"/>
          <w:lang w:val="en-GB"/>
        </w:rPr>
        <w:t xml:space="preserve"> harvest the benefits from prior information in terms of model fit and predictive ability</w:t>
      </w:r>
      <w:r w:rsidR="00EC3B67">
        <w:rPr>
          <w:rFonts w:asciiTheme="minorHAnsi" w:hAnsiTheme="minorHAnsi"/>
          <w:bCs/>
          <w:color w:val="000000"/>
          <w:lang w:val="en-GB"/>
        </w:rPr>
        <w:t>)</w:t>
      </w:r>
      <w:r w:rsidR="00F315E3" w:rsidRPr="00D33E1E">
        <w:rPr>
          <w:rFonts w:asciiTheme="minorHAnsi" w:hAnsiTheme="minorHAnsi"/>
          <w:bCs/>
          <w:color w:val="000000"/>
          <w:lang w:val="en-GB"/>
        </w:rPr>
        <w:t>.</w:t>
      </w:r>
      <w:r w:rsidRPr="00D33E1E">
        <w:rPr>
          <w:rFonts w:asciiTheme="minorHAnsi" w:hAnsiTheme="minorHAnsi"/>
          <w:lang w:val="en-US"/>
        </w:rPr>
        <w:t xml:space="preserve"> The simulation</w:t>
      </w:r>
      <w:r w:rsidR="00560162" w:rsidRPr="00D33E1E">
        <w:rPr>
          <w:rFonts w:asciiTheme="minorHAnsi" w:hAnsiTheme="minorHAnsi"/>
          <w:lang w:val="en-US"/>
        </w:rPr>
        <w:t>s</w:t>
      </w:r>
      <w:r w:rsidRPr="00CF39A4">
        <w:rPr>
          <w:rFonts w:asciiTheme="minorHAnsi" w:hAnsiTheme="minorHAnsi"/>
          <w:lang w:val="en-US"/>
        </w:rPr>
        <w:t xml:space="preserve"> showed that a GFBLUP model </w:t>
      </w:r>
      <w:r w:rsidRPr="00B63FCC">
        <w:rPr>
          <w:rFonts w:asciiTheme="minorHAnsi" w:hAnsiTheme="minorHAnsi"/>
          <w:lang w:val="en-US"/>
        </w:rPr>
        <w:t xml:space="preserve">can increase predictive </w:t>
      </w:r>
      <w:r w:rsidR="00787EA0" w:rsidRPr="00B63FCC">
        <w:rPr>
          <w:rFonts w:asciiTheme="minorHAnsi" w:hAnsiTheme="minorHAnsi"/>
          <w:lang w:val="en-US"/>
        </w:rPr>
        <w:t>ability compared</w:t>
      </w:r>
      <w:r w:rsidRPr="00B63FCC">
        <w:rPr>
          <w:rFonts w:asciiTheme="minorHAnsi" w:hAnsiTheme="minorHAnsi"/>
          <w:lang w:val="en-US"/>
        </w:rPr>
        <w:t xml:space="preserve"> to a standard </w:t>
      </w:r>
      <w:r w:rsidR="00787EA0">
        <w:rPr>
          <w:rFonts w:asciiTheme="minorHAnsi" w:hAnsiTheme="minorHAnsi"/>
          <w:lang w:val="en-US"/>
        </w:rPr>
        <w:t>G</w:t>
      </w:r>
      <w:r w:rsidRPr="00B63FCC">
        <w:rPr>
          <w:rFonts w:asciiTheme="minorHAnsi" w:hAnsiTheme="minorHAnsi"/>
          <w:lang w:val="en-US"/>
        </w:rPr>
        <w:t>BLUP model</w:t>
      </w:r>
      <w:r w:rsidR="00EC3B67">
        <w:rPr>
          <w:rFonts w:asciiTheme="minorHAnsi" w:hAnsiTheme="minorHAnsi"/>
          <w:lang w:val="en-US"/>
        </w:rPr>
        <w:t xml:space="preserve">; </w:t>
      </w:r>
      <w:r w:rsidR="00952B50" w:rsidRPr="00DE39E8">
        <w:rPr>
          <w:rFonts w:asciiTheme="minorHAnsi" w:hAnsiTheme="minorHAnsi"/>
          <w:bCs/>
          <w:lang w:val="en-GB"/>
        </w:rPr>
        <w:t>highlight the importance of maximi</w:t>
      </w:r>
      <w:r w:rsidR="00EC3B67">
        <w:rPr>
          <w:rFonts w:asciiTheme="minorHAnsi" w:hAnsiTheme="minorHAnsi"/>
          <w:bCs/>
          <w:lang w:val="en-GB"/>
        </w:rPr>
        <w:t>z</w:t>
      </w:r>
      <w:r w:rsidR="00952B50" w:rsidRPr="00DE39E8">
        <w:rPr>
          <w:rFonts w:asciiTheme="minorHAnsi" w:hAnsiTheme="minorHAnsi"/>
          <w:bCs/>
          <w:lang w:val="en-GB"/>
        </w:rPr>
        <w:t xml:space="preserve">ing the proportion of causal variants in </w:t>
      </w:r>
      <w:r w:rsidR="00952B50" w:rsidRPr="00DE39E8">
        <w:rPr>
          <w:rFonts w:asciiTheme="minorHAnsi" w:hAnsiTheme="minorHAnsi"/>
          <w:b/>
          <w:bCs/>
          <w:lang w:val="en-GB"/>
        </w:rPr>
        <w:t>G</w:t>
      </w:r>
      <w:r w:rsidR="00952B50" w:rsidRPr="00DE39E8">
        <w:rPr>
          <w:rFonts w:asciiTheme="minorHAnsi" w:hAnsiTheme="minorHAnsi"/>
          <w:bCs/>
          <w:vertAlign w:val="subscript"/>
          <w:lang w:val="en-GB"/>
        </w:rPr>
        <w:t>f</w:t>
      </w:r>
      <w:r w:rsidR="00952B50" w:rsidRPr="00DE39E8">
        <w:rPr>
          <w:rFonts w:asciiTheme="minorHAnsi" w:hAnsiTheme="minorHAnsi"/>
          <w:bCs/>
          <w:lang w:val="en-GB"/>
        </w:rPr>
        <w:t xml:space="preserve"> (and </w:t>
      </w:r>
      <w:r w:rsidR="00952B50" w:rsidRPr="00DE39E8">
        <w:rPr>
          <w:rFonts w:asciiTheme="minorHAnsi" w:hAnsiTheme="minorHAnsi"/>
          <w:b/>
          <w:bCs/>
          <w:lang w:val="en-GB"/>
        </w:rPr>
        <w:t>G</w:t>
      </w:r>
      <w:r w:rsidR="00952B50" w:rsidRPr="00DE39E8">
        <w:rPr>
          <w:rFonts w:asciiTheme="minorHAnsi" w:hAnsiTheme="minorHAnsi"/>
          <w:bCs/>
          <w:vertAlign w:val="subscript"/>
          <w:lang w:val="en-GB"/>
        </w:rPr>
        <w:t>r</w:t>
      </w:r>
      <w:r w:rsidR="00952B50" w:rsidRPr="00DE39E8">
        <w:rPr>
          <w:rFonts w:asciiTheme="minorHAnsi" w:hAnsiTheme="minorHAnsi"/>
          <w:bCs/>
          <w:lang w:val="en-GB"/>
        </w:rPr>
        <w:t>)</w:t>
      </w:r>
      <w:r w:rsidR="00EC3B67">
        <w:rPr>
          <w:rFonts w:asciiTheme="minorHAnsi" w:hAnsiTheme="minorHAnsi"/>
          <w:bCs/>
          <w:lang w:val="en-GB"/>
        </w:rPr>
        <w:t>;</w:t>
      </w:r>
      <w:r w:rsidR="00952B50" w:rsidRPr="00DE39E8">
        <w:rPr>
          <w:rFonts w:asciiTheme="minorHAnsi" w:hAnsiTheme="minorHAnsi"/>
          <w:bCs/>
          <w:lang w:val="en-GB"/>
        </w:rPr>
        <w:t xml:space="preserve"> and </w:t>
      </w:r>
      <w:r w:rsidR="00EC3B67">
        <w:rPr>
          <w:rFonts w:asciiTheme="minorHAnsi" w:hAnsiTheme="minorHAnsi"/>
          <w:bCs/>
          <w:lang w:val="en-GB"/>
        </w:rPr>
        <w:t xml:space="preserve">indicate </w:t>
      </w:r>
      <w:r w:rsidR="00952B50" w:rsidRPr="00DE39E8">
        <w:rPr>
          <w:rFonts w:asciiTheme="minorHAnsi" w:hAnsiTheme="minorHAnsi"/>
          <w:bCs/>
          <w:lang w:val="en-GB"/>
        </w:rPr>
        <w:t>some limitations of the GFBLUP modelling approach.</w:t>
      </w:r>
    </w:p>
    <w:p w14:paraId="2726790E" w14:textId="77777777" w:rsidR="00527189" w:rsidRPr="00DE39E8" w:rsidRDefault="00B83870" w:rsidP="00B83870">
      <w:pPr>
        <w:spacing w:line="480" w:lineRule="auto"/>
        <w:rPr>
          <w:rFonts w:asciiTheme="minorHAnsi" w:hAnsiTheme="minorHAnsi"/>
          <w:lang w:val="en-US"/>
        </w:rPr>
      </w:pPr>
      <w:r>
        <w:rPr>
          <w:rFonts w:asciiTheme="minorHAnsi" w:hAnsiTheme="minorHAnsi"/>
          <w:lang w:val="en-US"/>
        </w:rPr>
        <w:tab/>
      </w:r>
      <w:r w:rsidR="002E7C4B" w:rsidRPr="00DE39E8">
        <w:rPr>
          <w:rFonts w:asciiTheme="minorHAnsi" w:hAnsiTheme="minorHAnsi"/>
          <w:lang w:val="en-US"/>
        </w:rPr>
        <w:t>Predictive ability</w:t>
      </w:r>
      <w:r w:rsidR="003C4A10" w:rsidRPr="00DE39E8">
        <w:rPr>
          <w:rFonts w:asciiTheme="minorHAnsi" w:hAnsiTheme="minorHAnsi"/>
          <w:lang w:val="en-US"/>
        </w:rPr>
        <w:t xml:space="preserve"> </w:t>
      </w:r>
      <w:r w:rsidR="002E7C4B" w:rsidRPr="00DE39E8">
        <w:rPr>
          <w:rFonts w:asciiTheme="minorHAnsi" w:hAnsiTheme="minorHAnsi"/>
          <w:lang w:val="en-US"/>
        </w:rPr>
        <w:t>of the GFBLUP model is influenced both by the proportion of genomic variance explained by the genomic feature, and the addition of non-causal SNPs in the feature (dilution). Predictive ability</w:t>
      </w:r>
      <w:r w:rsidR="003C4A10" w:rsidRPr="00DE39E8">
        <w:rPr>
          <w:rFonts w:asciiTheme="minorHAnsi" w:hAnsiTheme="minorHAnsi"/>
          <w:lang w:val="en-US"/>
        </w:rPr>
        <w:t xml:space="preserve"> </w:t>
      </w:r>
      <w:r w:rsidR="001B5C98">
        <w:rPr>
          <w:rFonts w:asciiTheme="minorHAnsi" w:hAnsiTheme="minorHAnsi"/>
          <w:lang w:val="en-US"/>
        </w:rPr>
        <w:t xml:space="preserve">(and detection power) </w:t>
      </w:r>
      <w:r w:rsidR="00233055" w:rsidRPr="00DE39E8">
        <w:rPr>
          <w:rFonts w:asciiTheme="minorHAnsi" w:hAnsiTheme="minorHAnsi"/>
          <w:lang w:val="en-US"/>
        </w:rPr>
        <w:t xml:space="preserve">was </w:t>
      </w:r>
      <w:r w:rsidR="002E7C4B" w:rsidRPr="00DE39E8">
        <w:rPr>
          <w:rFonts w:asciiTheme="minorHAnsi" w:hAnsiTheme="minorHAnsi"/>
          <w:lang w:val="en-US"/>
        </w:rPr>
        <w:t xml:space="preserve">positively correlated with the proportion of genomic variance explained by the genomic feature, and negatively correlated with </w:t>
      </w:r>
      <w:r w:rsidR="002070EA" w:rsidRPr="00DE39E8">
        <w:rPr>
          <w:rFonts w:asciiTheme="minorHAnsi" w:hAnsiTheme="minorHAnsi"/>
          <w:lang w:val="en-US"/>
        </w:rPr>
        <w:t>dilution</w:t>
      </w:r>
      <w:r w:rsidR="002E7C4B" w:rsidRPr="00DE39E8">
        <w:rPr>
          <w:rFonts w:asciiTheme="minorHAnsi" w:hAnsiTheme="minorHAnsi"/>
          <w:lang w:val="en-US"/>
        </w:rPr>
        <w:t>.</w:t>
      </w:r>
      <w:r w:rsidR="003C4A10" w:rsidRPr="00DE39E8">
        <w:rPr>
          <w:rFonts w:asciiTheme="minorHAnsi" w:hAnsiTheme="minorHAnsi"/>
          <w:lang w:val="en-US"/>
        </w:rPr>
        <w:t xml:space="preserve"> </w:t>
      </w:r>
      <w:r w:rsidR="008E1B09" w:rsidRPr="00DE39E8">
        <w:rPr>
          <w:rFonts w:asciiTheme="minorHAnsi" w:hAnsiTheme="minorHAnsi"/>
          <w:lang w:val="en-US"/>
        </w:rPr>
        <w:t>Estimates of the proportion of genomic variance explained by the genomic feature (</w:t>
      </w:r>
      <m:oMath>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oMath>
      <w:r w:rsidR="008E1B09" w:rsidRPr="00DE39E8">
        <w:rPr>
          <w:rFonts w:asciiTheme="minorHAnsi" w:hAnsiTheme="minorHAnsi"/>
          <w:lang w:val="en-US"/>
        </w:rPr>
        <w:t>) were generally unbiased. Howeve</w:t>
      </w:r>
      <w:r w:rsidR="008E1B09" w:rsidRPr="001D3E95">
        <w:rPr>
          <w:rFonts w:asciiTheme="minorHAnsi" w:hAnsiTheme="minorHAnsi"/>
          <w:lang w:val="en-US"/>
        </w:rPr>
        <w:t>r,</w:t>
      </w:r>
      <w:r w:rsidR="008E1B09" w:rsidRPr="00D33E1E">
        <w:rPr>
          <w:rFonts w:asciiTheme="minorHAnsi" w:hAnsiTheme="minorHAnsi"/>
          <w:lang w:val="en-US"/>
        </w:rPr>
        <w:t xml:space="preserve"> increased dilution led to decreased accuracy (</w:t>
      </w:r>
      <w:r w:rsidR="00764282">
        <w:rPr>
          <w:rFonts w:asciiTheme="minorHAnsi" w:hAnsiTheme="minorHAnsi"/>
          <w:lang w:val="en-US"/>
        </w:rPr>
        <w:t xml:space="preserve">a </w:t>
      </w:r>
      <w:r w:rsidR="008E1B09" w:rsidRPr="00D33E1E">
        <w:rPr>
          <w:rFonts w:asciiTheme="minorHAnsi" w:hAnsiTheme="minorHAnsi"/>
          <w:lang w:val="en-US"/>
        </w:rPr>
        <w:t xml:space="preserve">larger variance) of the estimated genomic parameters </w:t>
      </w:r>
      <m:oMath>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r>
          <w:rPr>
            <w:rFonts w:ascii="Cambria Math" w:hAnsi="Cambria Math"/>
            <w:lang w:val="en-US"/>
          </w:rPr>
          <m:t xml:space="preserve"> </m:t>
        </m:r>
      </m:oMath>
      <w:r w:rsidR="008E1B09" w:rsidRPr="00DE39E8">
        <w:rPr>
          <w:rFonts w:asciiTheme="minorHAnsi" w:hAnsiTheme="minorHAnsi"/>
          <w:lang w:val="en-US"/>
        </w:rPr>
        <w:t>and</w:t>
      </w:r>
      <m:oMath>
        <m:r>
          <w:rPr>
            <w:rFonts w:ascii="Cambria Math" w:hAnsi="Cambria Math"/>
            <w:lang w:val="en-US"/>
          </w:rPr>
          <m:t xml:space="preserve"> </m:t>
        </m:r>
        <m:sSubSup>
          <m:sSubSupPr>
            <m:ctrlPr>
              <w:rPr>
                <w:rFonts w:ascii="Cambria Math" w:hAnsi="Cambria Math"/>
              </w:rPr>
            </m:ctrlPr>
          </m:sSubSupPr>
          <m:e>
            <m:acc>
              <m:accPr>
                <m:ctrlPr>
                  <w:rPr>
                    <w:rFonts w:ascii="Cambria Math" w:hAnsi="Cambria Math" w:cs="Cambria Math"/>
                    <w:noProof/>
                    <w:lang w:val="en-US"/>
                  </w:rPr>
                </m:ctrlPr>
              </m:accPr>
              <m:e>
                <m:r>
                  <w:rPr>
                    <w:rFonts w:ascii="Cambria Math" w:hAnsi="Cambria Math" w:cs="Cambria Math"/>
                    <w:noProof/>
                    <w:lang w:val="en-US"/>
                  </w:rPr>
                  <m:t>h</m:t>
                </m:r>
              </m:e>
            </m:acc>
          </m:e>
          <m:sub>
            <m:r>
              <m:rPr>
                <m:sty m:val="p"/>
              </m:rPr>
              <w:rPr>
                <w:rFonts w:ascii="Cambria Math" w:hAnsi="Cambria Math"/>
                <w:noProof/>
                <w:lang w:val="en-US"/>
              </w:rPr>
              <m:t>r</m:t>
            </m:r>
          </m:sub>
          <m:sup>
            <m:r>
              <m:rPr>
                <m:sty m:val="p"/>
              </m:rPr>
              <w:rPr>
                <w:rFonts w:ascii="Cambria Math" w:hAnsi="Cambria Math"/>
                <w:noProof/>
                <w:lang w:val="en-US"/>
              </w:rPr>
              <m:t>2</m:t>
            </m:r>
          </m:sup>
        </m:sSubSup>
      </m:oMath>
      <w:r w:rsidR="008E1B09" w:rsidRPr="00DE39E8">
        <w:rPr>
          <w:rFonts w:asciiTheme="minorHAnsi" w:hAnsiTheme="minorHAnsi"/>
          <w:lang w:val="en-US"/>
        </w:rPr>
        <w:t>.</w:t>
      </w:r>
      <w:r w:rsidR="004A53B1" w:rsidRPr="00DE39E8">
        <w:rPr>
          <w:rFonts w:asciiTheme="minorHAnsi" w:hAnsiTheme="minorHAnsi"/>
          <w:lang w:val="en-US"/>
        </w:rPr>
        <w:t xml:space="preserve"> It is important to note that models </w:t>
      </w:r>
      <w:r w:rsidR="004A53B1" w:rsidRPr="001D3E95">
        <w:rPr>
          <w:rFonts w:asciiTheme="minorHAnsi" w:hAnsiTheme="minorHAnsi"/>
          <w:lang w:val="en-US"/>
        </w:rPr>
        <w:t>were compared based on their</w:t>
      </w:r>
      <w:r w:rsidR="004A53B1" w:rsidRPr="00D33E1E">
        <w:rPr>
          <w:rFonts w:asciiTheme="minorHAnsi" w:hAnsiTheme="minorHAnsi"/>
          <w:bCs/>
          <w:lang w:val="en-GB"/>
        </w:rPr>
        <w:t xml:space="preserve"> ability to predict the genomic values (and not phenotypes). Therefore</w:t>
      </w:r>
      <w:r w:rsidR="00DB79FC">
        <w:rPr>
          <w:rFonts w:asciiTheme="minorHAnsi" w:hAnsiTheme="minorHAnsi"/>
          <w:bCs/>
          <w:lang w:val="en-GB"/>
        </w:rPr>
        <w:t>,</w:t>
      </w:r>
      <w:r w:rsidR="004A53B1" w:rsidRPr="00D33E1E">
        <w:rPr>
          <w:rFonts w:asciiTheme="minorHAnsi" w:hAnsiTheme="minorHAnsi"/>
          <w:bCs/>
          <w:lang w:val="en-GB"/>
        </w:rPr>
        <w:t xml:space="preserve"> the predictive abilities reported in this study were generally independent of the level of genomic heritability </w:t>
      </w:r>
      <w:r w:rsidR="004A53B1" w:rsidRPr="00D33E1E">
        <w:rPr>
          <w:rFonts w:asciiTheme="minorHAnsi" w:hAnsiTheme="minorHAnsi"/>
          <w:lang w:val="en-US"/>
        </w:rPr>
        <w:t>and the number of replicates within line</w:t>
      </w:r>
      <w:r w:rsidR="00764282">
        <w:rPr>
          <w:rFonts w:asciiTheme="minorHAnsi" w:hAnsiTheme="minorHAnsi"/>
          <w:lang w:val="en-US"/>
        </w:rPr>
        <w:t>s</w:t>
      </w:r>
      <w:r w:rsidR="004A53B1" w:rsidRPr="00CF39A4">
        <w:rPr>
          <w:rFonts w:asciiTheme="minorHAnsi" w:hAnsiTheme="minorHAnsi"/>
          <w:bCs/>
          <w:lang w:val="en-GB"/>
        </w:rPr>
        <w:t xml:space="preserve">. </w:t>
      </w:r>
      <w:r w:rsidR="004A53B1" w:rsidRPr="00B63FCC">
        <w:rPr>
          <w:rFonts w:asciiTheme="minorHAnsi" w:hAnsiTheme="minorHAnsi"/>
          <w:lang w:val="en-US"/>
        </w:rPr>
        <w:t xml:space="preserve">If we were to predict the </w:t>
      </w:r>
      <w:r w:rsidR="00233055" w:rsidRPr="00585E73">
        <w:rPr>
          <w:rFonts w:asciiTheme="minorHAnsi" w:hAnsiTheme="minorHAnsi"/>
          <w:lang w:val="en-US"/>
        </w:rPr>
        <w:t xml:space="preserve">trait </w:t>
      </w:r>
      <w:r w:rsidR="004A53B1" w:rsidRPr="00DE39E8">
        <w:rPr>
          <w:rFonts w:asciiTheme="minorHAnsi" w:hAnsiTheme="minorHAnsi"/>
          <w:lang w:val="en-US"/>
        </w:rPr>
        <w:t>phenotype</w:t>
      </w:r>
      <w:r w:rsidR="00233055" w:rsidRPr="00DE39E8">
        <w:rPr>
          <w:rFonts w:asciiTheme="minorHAnsi" w:hAnsiTheme="minorHAnsi"/>
          <w:lang w:val="en-US"/>
        </w:rPr>
        <w:t>s</w:t>
      </w:r>
      <w:r w:rsidR="004A53B1" w:rsidRPr="00DE39E8">
        <w:rPr>
          <w:rFonts w:asciiTheme="minorHAnsi" w:hAnsiTheme="minorHAnsi"/>
          <w:lang w:val="en-US"/>
        </w:rPr>
        <w:t xml:space="preserve"> we would expect an influence of these </w:t>
      </w:r>
      <w:r w:rsidR="00477849" w:rsidRPr="00DE39E8">
        <w:rPr>
          <w:rFonts w:asciiTheme="minorHAnsi" w:hAnsiTheme="minorHAnsi"/>
          <w:lang w:val="en-US"/>
        </w:rPr>
        <w:t>trait</w:t>
      </w:r>
      <w:r w:rsidR="00764282">
        <w:rPr>
          <w:rFonts w:asciiTheme="minorHAnsi" w:hAnsiTheme="minorHAnsi"/>
          <w:lang w:val="en-US"/>
        </w:rPr>
        <w:t>-</w:t>
      </w:r>
      <w:r w:rsidR="00477849" w:rsidRPr="00DE39E8">
        <w:rPr>
          <w:rFonts w:asciiTheme="minorHAnsi" w:hAnsiTheme="minorHAnsi"/>
          <w:lang w:val="en-US"/>
        </w:rPr>
        <w:t xml:space="preserve">specific </w:t>
      </w:r>
      <w:r w:rsidR="004A53B1" w:rsidRPr="00DE39E8">
        <w:rPr>
          <w:rFonts w:asciiTheme="minorHAnsi" w:hAnsiTheme="minorHAnsi"/>
          <w:lang w:val="en-US"/>
        </w:rPr>
        <w:t xml:space="preserve">factors on </w:t>
      </w:r>
      <w:r w:rsidR="00527189">
        <w:rPr>
          <w:rFonts w:asciiTheme="minorHAnsi" w:hAnsiTheme="minorHAnsi"/>
          <w:lang w:val="en-US"/>
        </w:rPr>
        <w:t>predictive ability</w:t>
      </w:r>
      <w:r w:rsidR="00764282">
        <w:rPr>
          <w:rFonts w:asciiTheme="minorHAnsi" w:hAnsiTheme="minorHAnsi"/>
          <w:lang w:val="en-US"/>
        </w:rPr>
        <w:t>,</w:t>
      </w:r>
      <w:r w:rsidR="00C532EC">
        <w:rPr>
          <w:rFonts w:asciiTheme="minorHAnsi" w:hAnsiTheme="minorHAnsi"/>
          <w:lang w:val="en-US"/>
        </w:rPr>
        <w:t xml:space="preserve"> as was the case for detection power.</w:t>
      </w:r>
    </w:p>
    <w:p w14:paraId="09FEE6F4" w14:textId="11DD4797" w:rsidR="006217D2" w:rsidRDefault="00B83870" w:rsidP="00366FA5">
      <w:pPr>
        <w:spacing w:line="480" w:lineRule="auto"/>
        <w:rPr>
          <w:rFonts w:asciiTheme="minorHAnsi" w:hAnsiTheme="minorHAnsi"/>
          <w:lang w:val="en-US"/>
        </w:rPr>
      </w:pPr>
      <w:r>
        <w:rPr>
          <w:rFonts w:asciiTheme="minorHAnsi" w:hAnsiTheme="minorHAnsi"/>
          <w:lang w:val="en-US"/>
        </w:rPr>
        <w:tab/>
      </w:r>
      <w:r w:rsidR="0099295B">
        <w:rPr>
          <w:rFonts w:asciiTheme="minorHAnsi" w:hAnsiTheme="minorHAnsi"/>
          <w:lang w:val="en-US"/>
        </w:rPr>
        <w:t>The GFBLUP model is most beneficial when the genomic feature is highly enriched for true causal variants.</w:t>
      </w:r>
      <w:r w:rsidR="004A53B1" w:rsidRPr="00DE39E8">
        <w:rPr>
          <w:rFonts w:asciiTheme="minorHAnsi" w:hAnsiTheme="minorHAnsi"/>
          <w:lang w:val="en-US"/>
        </w:rPr>
        <w:t xml:space="preserve"> </w:t>
      </w:r>
      <w:r w:rsidR="00764282">
        <w:rPr>
          <w:rFonts w:asciiTheme="minorHAnsi" w:hAnsiTheme="minorHAnsi"/>
          <w:lang w:val="en-US"/>
        </w:rPr>
        <w:t xml:space="preserve">In order to </w:t>
      </w:r>
      <w:r w:rsidR="00CD5300" w:rsidRPr="00DE39E8">
        <w:rPr>
          <w:rFonts w:asciiTheme="minorHAnsi" w:hAnsiTheme="minorHAnsi"/>
          <w:lang w:val="en-US"/>
        </w:rPr>
        <w:t xml:space="preserve">better understand this </w:t>
      </w:r>
      <w:r w:rsidR="00764282">
        <w:rPr>
          <w:rFonts w:asciiTheme="minorHAnsi" w:hAnsiTheme="minorHAnsi"/>
          <w:lang w:val="en-US"/>
        </w:rPr>
        <w:t xml:space="preserve">phenomenon, </w:t>
      </w:r>
      <w:r w:rsidR="00CD5300" w:rsidRPr="00DE39E8">
        <w:rPr>
          <w:rFonts w:asciiTheme="minorHAnsi" w:hAnsiTheme="minorHAnsi"/>
          <w:lang w:val="en-US"/>
        </w:rPr>
        <w:t xml:space="preserve">it is useful to </w:t>
      </w:r>
      <w:r w:rsidR="00A3101C">
        <w:rPr>
          <w:rFonts w:asciiTheme="minorHAnsi" w:hAnsiTheme="minorHAnsi"/>
          <w:lang w:val="en-US"/>
        </w:rPr>
        <w:t xml:space="preserve">examine the details of the </w:t>
      </w:r>
      <w:r w:rsidR="00CD5300" w:rsidRPr="00DE39E8">
        <w:rPr>
          <w:rFonts w:asciiTheme="minorHAnsi" w:hAnsiTheme="minorHAnsi"/>
          <w:lang w:val="en-US"/>
        </w:rPr>
        <w:t xml:space="preserve">GFBLUP model. </w:t>
      </w:r>
      <w:r w:rsidR="00764282">
        <w:rPr>
          <w:rFonts w:asciiTheme="minorHAnsi" w:hAnsiTheme="minorHAnsi"/>
          <w:lang w:val="en-US"/>
        </w:rPr>
        <w:t>The e</w:t>
      </w:r>
      <w:r w:rsidR="00CD5300" w:rsidRPr="00DE39E8">
        <w:rPr>
          <w:rFonts w:asciiTheme="minorHAnsi" w:hAnsiTheme="minorHAnsi"/>
          <w:lang w:val="en-US"/>
        </w:rPr>
        <w:t xml:space="preserve">stimation of genomic parameters in the GFBLUP model was based on two </w:t>
      </w:r>
      <w:r w:rsidR="00CD5300" w:rsidRPr="00DE39E8">
        <w:rPr>
          <w:rFonts w:asciiTheme="minorHAnsi" w:hAnsiTheme="minorHAnsi"/>
          <w:lang w:val="en-US"/>
        </w:rPr>
        <w:lastRenderedPageBreak/>
        <w:t>genomic relationship matrices</w:t>
      </w:r>
      <w:r w:rsidR="00764282">
        <w:rPr>
          <w:rFonts w:asciiTheme="minorHAnsi" w:hAnsiTheme="minorHAnsi"/>
          <w:lang w:val="en-US"/>
        </w:rPr>
        <w:t xml:space="preserve">, </w:t>
      </w:r>
      <w:r w:rsidR="00CD5300" w:rsidRPr="00DE39E8">
        <w:rPr>
          <w:rFonts w:asciiTheme="minorHAnsi" w:hAnsiTheme="minorHAnsi"/>
          <w:b/>
          <w:lang w:val="en-US"/>
        </w:rPr>
        <w:t>G</w:t>
      </w:r>
      <w:r w:rsidR="00CD5300" w:rsidRPr="00DE39E8">
        <w:rPr>
          <w:rFonts w:asciiTheme="minorHAnsi" w:hAnsiTheme="minorHAnsi"/>
          <w:vertAlign w:val="subscript"/>
          <w:lang w:val="en-US"/>
        </w:rPr>
        <w:t>f</w:t>
      </w:r>
      <w:r w:rsidR="00CD5300" w:rsidRPr="00DE39E8">
        <w:rPr>
          <w:rFonts w:asciiTheme="minorHAnsi" w:hAnsiTheme="minorHAnsi"/>
          <w:lang w:val="en-US"/>
        </w:rPr>
        <w:t xml:space="preserve"> for the genetic marker set defined by the genomic feature and </w:t>
      </w:r>
      <w:r w:rsidR="00CD5300" w:rsidRPr="00DE39E8">
        <w:rPr>
          <w:rFonts w:asciiTheme="minorHAnsi" w:hAnsiTheme="minorHAnsi"/>
          <w:b/>
          <w:lang w:val="en-US"/>
        </w:rPr>
        <w:t>G</w:t>
      </w:r>
      <w:r w:rsidR="00CD5300" w:rsidRPr="00DE39E8">
        <w:rPr>
          <w:rFonts w:asciiTheme="minorHAnsi" w:hAnsiTheme="minorHAnsi"/>
          <w:vertAlign w:val="subscript"/>
          <w:lang w:val="en-US"/>
        </w:rPr>
        <w:t>r</w:t>
      </w:r>
      <w:r w:rsidR="00CD5300" w:rsidRPr="00DE39E8">
        <w:rPr>
          <w:rFonts w:asciiTheme="minorHAnsi" w:hAnsiTheme="minorHAnsi"/>
          <w:lang w:val="en-US"/>
        </w:rPr>
        <w:t xml:space="preserve"> for the remaining set of markers. The decrease in accuracy of genomic parameter estimates following dilution </w:t>
      </w:r>
      <w:r w:rsidR="00764282">
        <w:rPr>
          <w:rFonts w:asciiTheme="minorHAnsi" w:hAnsiTheme="minorHAnsi"/>
          <w:lang w:val="en-US"/>
        </w:rPr>
        <w:t xml:space="preserve">is caused by </w:t>
      </w:r>
      <w:r w:rsidR="00CD5300" w:rsidRPr="00DE39E8">
        <w:rPr>
          <w:rFonts w:asciiTheme="minorHAnsi" w:hAnsiTheme="minorHAnsi"/>
          <w:lang w:val="en-US"/>
        </w:rPr>
        <w:t>the increased correlation between the</w:t>
      </w:r>
      <w:r w:rsidR="00764282">
        <w:rPr>
          <w:rFonts w:asciiTheme="minorHAnsi" w:hAnsiTheme="minorHAnsi"/>
          <w:lang w:val="en-US"/>
        </w:rPr>
        <w:t>se</w:t>
      </w:r>
      <w:r w:rsidR="00CD5300" w:rsidRPr="00DE39E8">
        <w:rPr>
          <w:rFonts w:asciiTheme="minorHAnsi" w:hAnsiTheme="minorHAnsi"/>
          <w:lang w:val="en-US"/>
        </w:rPr>
        <w:t xml:space="preserve"> two genomic relationship matrices. The high correlation between </w:t>
      </w:r>
      <w:r w:rsidR="002070EA" w:rsidRPr="00DE39E8">
        <w:rPr>
          <w:rFonts w:asciiTheme="minorHAnsi" w:hAnsiTheme="minorHAnsi"/>
          <w:lang w:val="en-US"/>
        </w:rPr>
        <w:t xml:space="preserve">the elements in </w:t>
      </w:r>
      <w:r w:rsidR="00CD5300" w:rsidRPr="00DE39E8">
        <w:rPr>
          <w:rFonts w:asciiTheme="minorHAnsi" w:hAnsiTheme="minorHAnsi"/>
          <w:lang w:val="en-US"/>
        </w:rPr>
        <w:t xml:space="preserve">these matrices makes it difficult </w:t>
      </w:r>
      <w:r w:rsidR="00477849" w:rsidRPr="00DE39E8">
        <w:rPr>
          <w:rFonts w:asciiTheme="minorHAnsi" w:hAnsiTheme="minorHAnsi"/>
          <w:lang w:val="en-US"/>
        </w:rPr>
        <w:t xml:space="preserve">for </w:t>
      </w:r>
      <w:r w:rsidR="0006337C">
        <w:rPr>
          <w:rFonts w:asciiTheme="minorHAnsi" w:hAnsiTheme="minorHAnsi"/>
          <w:lang w:val="en-US"/>
        </w:rPr>
        <w:t xml:space="preserve">the </w:t>
      </w:r>
      <w:r w:rsidR="00477849" w:rsidRPr="00DE39E8">
        <w:rPr>
          <w:rFonts w:asciiTheme="minorHAnsi" w:hAnsiTheme="minorHAnsi"/>
          <w:lang w:val="en-US"/>
        </w:rPr>
        <w:t xml:space="preserve">REML </w:t>
      </w:r>
      <w:r w:rsidR="00310AFF">
        <w:rPr>
          <w:rFonts w:asciiTheme="minorHAnsi" w:hAnsiTheme="minorHAnsi"/>
          <w:lang w:val="en-US"/>
        </w:rPr>
        <w:t xml:space="preserve">method </w:t>
      </w:r>
      <w:r w:rsidR="00CD5300" w:rsidRPr="00DE39E8">
        <w:rPr>
          <w:rFonts w:asciiTheme="minorHAnsi" w:hAnsiTheme="minorHAnsi"/>
          <w:lang w:val="en-US"/>
        </w:rPr>
        <w:t xml:space="preserve">to estimate </w:t>
      </w:r>
      <w:r w:rsidR="00A3101C" w:rsidRPr="00DE39E8">
        <w:rPr>
          <w:rFonts w:asciiTheme="minorHAnsi" w:hAnsiTheme="minorHAnsi"/>
          <w:lang w:val="en-US"/>
        </w:rPr>
        <w:t>and thereby reliabl</w:t>
      </w:r>
      <w:r w:rsidR="00A3101C">
        <w:rPr>
          <w:rFonts w:asciiTheme="minorHAnsi" w:hAnsiTheme="minorHAnsi"/>
          <w:lang w:val="en-US"/>
        </w:rPr>
        <w:t>y</w:t>
      </w:r>
      <w:r w:rsidR="00A3101C" w:rsidRPr="00DE39E8">
        <w:rPr>
          <w:rFonts w:asciiTheme="minorHAnsi" w:hAnsiTheme="minorHAnsi"/>
          <w:lang w:val="en-US"/>
        </w:rPr>
        <w:t xml:space="preserve"> partition </w:t>
      </w:r>
      <w:r w:rsidR="00CD5300" w:rsidRPr="00DE39E8">
        <w:rPr>
          <w:rFonts w:asciiTheme="minorHAnsi" w:hAnsiTheme="minorHAnsi"/>
          <w:lang w:val="en-US"/>
        </w:rPr>
        <w:t>the corresponding genomic variances (</w:t>
      </w:r>
      <m:oMath>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 xml:space="preserve">and </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oMath>
      <w:r w:rsidR="00CD5300" w:rsidRPr="00DE39E8">
        <w:rPr>
          <w:rFonts w:asciiTheme="minorHAnsi" w:hAnsiTheme="minorHAnsi"/>
          <w:lang w:val="en-US"/>
        </w:rPr>
        <w:t>)</w:t>
      </w:r>
      <w:r w:rsidR="00CD5300" w:rsidRPr="00D33E1E">
        <w:rPr>
          <w:rFonts w:asciiTheme="minorHAnsi" w:hAnsiTheme="minorHAnsi"/>
          <w:lang w:val="en-US"/>
        </w:rPr>
        <w:t xml:space="preserve">. </w:t>
      </w:r>
      <w:r w:rsidR="00067726" w:rsidRPr="00D33E1E">
        <w:rPr>
          <w:rFonts w:asciiTheme="minorHAnsi" w:hAnsiTheme="minorHAnsi"/>
          <w:lang w:val="en-US"/>
        </w:rPr>
        <w:t xml:space="preserve">It </w:t>
      </w:r>
      <w:r w:rsidR="009F7EE9" w:rsidRPr="00CF39A4">
        <w:rPr>
          <w:rFonts w:asciiTheme="minorHAnsi" w:hAnsiTheme="minorHAnsi"/>
          <w:lang w:val="en-US"/>
        </w:rPr>
        <w:t>is</w:t>
      </w:r>
      <w:r w:rsidR="00952B50" w:rsidRPr="00B63FCC">
        <w:rPr>
          <w:rFonts w:asciiTheme="minorHAnsi" w:hAnsiTheme="minorHAnsi"/>
          <w:lang w:val="en-US"/>
        </w:rPr>
        <w:t xml:space="preserve"> also</w:t>
      </w:r>
      <w:r w:rsidR="009F7EE9" w:rsidRPr="00585E73">
        <w:rPr>
          <w:rFonts w:asciiTheme="minorHAnsi" w:hAnsiTheme="minorHAnsi"/>
          <w:lang w:val="en-US"/>
        </w:rPr>
        <w:t xml:space="preserve"> clear from </w:t>
      </w:r>
      <w:r w:rsidR="009F7EE9" w:rsidRPr="008163B1">
        <w:rPr>
          <w:rFonts w:asciiTheme="minorHAnsi" w:hAnsiTheme="minorHAnsi"/>
          <w:lang w:val="en-US"/>
        </w:rPr>
        <w:t xml:space="preserve">the </w:t>
      </w:r>
      <w:ins w:id="220" w:author="Peter Sørensen" w:date="2016-04-25T10:27:00Z">
        <w:r w:rsidR="00E354FB" w:rsidRPr="008163B1">
          <w:rPr>
            <w:rFonts w:asciiTheme="minorHAnsi" w:hAnsiTheme="minorHAnsi"/>
            <w:lang w:val="en-US"/>
          </w:rPr>
          <w:t xml:space="preserve">BLUP equations </w:t>
        </w:r>
      </w:ins>
      <w:ins w:id="221" w:author="Peter Sørensen" w:date="2016-04-25T11:20:00Z">
        <w:r w:rsidR="00587842" w:rsidRPr="008163B1">
          <w:rPr>
            <w:rFonts w:asciiTheme="minorHAnsi" w:hAnsiTheme="minorHAnsi"/>
            <w:lang w:val="en-US"/>
          </w:rPr>
          <w:t>used in</w:t>
        </w:r>
      </w:ins>
      <w:ins w:id="222" w:author="Peter Sørensen" w:date="2016-04-25T10:27:00Z">
        <w:r w:rsidR="00E354FB" w:rsidRPr="008163B1">
          <w:rPr>
            <w:rFonts w:asciiTheme="minorHAnsi" w:hAnsiTheme="minorHAnsi"/>
            <w:lang w:val="en-US"/>
          </w:rPr>
          <w:t xml:space="preserve"> the GFBLUP model (described in Materials an</w:t>
        </w:r>
      </w:ins>
      <w:ins w:id="223" w:author="Peter Sørensen" w:date="2016-04-25T10:28:00Z">
        <w:r w:rsidR="00E354FB" w:rsidRPr="008163B1">
          <w:rPr>
            <w:rFonts w:asciiTheme="minorHAnsi" w:hAnsiTheme="minorHAnsi"/>
            <w:lang w:val="en-US"/>
          </w:rPr>
          <w:t>d Methods</w:t>
        </w:r>
      </w:ins>
      <w:ins w:id="224" w:author="Peter Sørensen" w:date="2016-04-25T10:27:00Z">
        <w:r w:rsidR="00E354FB" w:rsidRPr="008163B1">
          <w:rPr>
            <w:rFonts w:asciiTheme="minorHAnsi" w:hAnsiTheme="minorHAnsi"/>
            <w:lang w:val="en-US"/>
          </w:rPr>
          <w:t xml:space="preserve">) </w:t>
        </w:r>
      </w:ins>
      <w:r w:rsidR="00067726" w:rsidRPr="00DE39E8">
        <w:rPr>
          <w:rFonts w:asciiTheme="minorHAnsi" w:hAnsiTheme="minorHAnsi"/>
          <w:lang w:val="en-US"/>
        </w:rPr>
        <w:t xml:space="preserve">that </w:t>
      </w:r>
      <w:r w:rsidR="005262D9">
        <w:rPr>
          <w:rFonts w:asciiTheme="minorHAnsi" w:hAnsiTheme="minorHAnsi"/>
          <w:lang w:val="en-US"/>
        </w:rPr>
        <w:t>inaccurate estimates of genomic variances</w:t>
      </w:r>
      <w:r w:rsidR="00067726" w:rsidRPr="00DE39E8">
        <w:rPr>
          <w:rFonts w:asciiTheme="minorHAnsi" w:hAnsiTheme="minorHAnsi"/>
          <w:lang w:val="en-US"/>
        </w:rPr>
        <w:t xml:space="preserve"> would affect </w:t>
      </w:r>
      <w:r w:rsidR="00527189">
        <w:rPr>
          <w:rFonts w:asciiTheme="minorHAnsi" w:hAnsiTheme="minorHAnsi"/>
          <w:lang w:val="en-US"/>
        </w:rPr>
        <w:t>predictive ability</w:t>
      </w:r>
      <w:r w:rsidR="00E12835" w:rsidRPr="001D3E95">
        <w:rPr>
          <w:rFonts w:asciiTheme="minorHAnsi" w:hAnsiTheme="minorHAnsi"/>
          <w:lang w:val="en-US"/>
        </w:rPr>
        <w:t>.</w:t>
      </w:r>
      <w:r w:rsidR="00952B50" w:rsidRPr="00D33E1E">
        <w:rPr>
          <w:rFonts w:asciiTheme="minorHAnsi" w:hAnsiTheme="minorHAnsi"/>
          <w:lang w:val="en-US"/>
        </w:rPr>
        <w:t xml:space="preserve"> </w:t>
      </w:r>
      <w:r w:rsidR="009656CA" w:rsidRPr="00D33E1E">
        <w:rPr>
          <w:rFonts w:asciiTheme="minorHAnsi" w:hAnsiTheme="minorHAnsi"/>
          <w:lang w:val="en-US"/>
        </w:rPr>
        <w:t xml:space="preserve">The </w:t>
      </w:r>
      <w:r w:rsidR="00630CB6" w:rsidRPr="00D33E1E">
        <w:rPr>
          <w:rFonts w:asciiTheme="minorHAnsi" w:hAnsiTheme="minorHAnsi"/>
          <w:lang w:val="en-US"/>
        </w:rPr>
        <w:t>est</w:t>
      </w:r>
      <w:r w:rsidR="00630CB6" w:rsidRPr="00CF39A4">
        <w:rPr>
          <w:rFonts w:asciiTheme="minorHAnsi" w:hAnsiTheme="minorHAnsi"/>
          <w:lang w:val="en-US"/>
        </w:rPr>
        <w:t>imates of</w:t>
      </w:r>
      <w:r w:rsidR="009656CA" w:rsidRPr="00B63FCC">
        <w:rPr>
          <w:rFonts w:asciiTheme="minorHAnsi" w:hAnsiTheme="minorHAnsi"/>
          <w:lang w:val="en-US"/>
        </w:rPr>
        <w:t xml:space="preserve"> </w:t>
      </w:r>
      <m:oMath>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f</m:t>
            </m:r>
          </m:sub>
          <m:sup>
            <m:r>
              <m:rPr>
                <m:sty m:val="p"/>
              </m:rPr>
              <w:rPr>
                <w:rFonts w:ascii="Cambria Math" w:hAnsi="Cambria Math"/>
                <w:noProof/>
                <w:lang w:val="en-US"/>
              </w:rPr>
              <m:t>2</m:t>
            </m:r>
          </m:sup>
        </m:sSubSup>
        <m:r>
          <m:rPr>
            <m:sty m:val="p"/>
          </m:rPr>
          <w:rPr>
            <w:rFonts w:ascii="Cambria Math" w:hAnsi="Cambria Math"/>
            <w:noProof/>
            <w:lang w:val="en-US"/>
          </w:rPr>
          <m:t xml:space="preserve">and </m:t>
        </m:r>
        <m:sSubSup>
          <m:sSubSupPr>
            <m:ctrlPr>
              <w:rPr>
                <w:rFonts w:ascii="Cambria Math" w:hAnsi="Cambria Math"/>
                <w:noProof/>
                <w:lang w:val="en-US"/>
              </w:rPr>
            </m:ctrlPr>
          </m:sSubSupPr>
          <m:e>
            <m:acc>
              <m:accPr>
                <m:ctrlPr>
                  <w:rPr>
                    <w:rFonts w:ascii="Cambria Math" w:hAnsi="Cambria Math"/>
                    <w:noProof/>
                    <w:lang w:val="en-US"/>
                  </w:rPr>
                </m:ctrlPr>
              </m:accPr>
              <m:e>
                <m:r>
                  <w:rPr>
                    <w:rFonts w:ascii="Cambria Math" w:hAnsi="Cambria Math"/>
                    <w:noProof/>
                    <w:lang w:val="en-US"/>
                  </w:rPr>
                  <m:t>σ</m:t>
                </m:r>
              </m:e>
            </m:acc>
          </m:e>
          <m:sub>
            <m:r>
              <m:rPr>
                <m:sty m:val="p"/>
              </m:rPr>
              <w:rPr>
                <w:rFonts w:ascii="Cambria Math" w:hAnsi="Cambria Math"/>
                <w:noProof/>
                <w:lang w:val="en-US"/>
              </w:rPr>
              <m:t>r</m:t>
            </m:r>
          </m:sub>
          <m:sup>
            <m:r>
              <m:rPr>
                <m:sty m:val="p"/>
              </m:rPr>
              <w:rPr>
                <w:rFonts w:ascii="Cambria Math" w:hAnsi="Cambria Math"/>
                <w:noProof/>
                <w:lang w:val="en-US"/>
              </w:rPr>
              <m:t>2</m:t>
            </m:r>
          </m:sup>
        </m:sSubSup>
      </m:oMath>
      <w:r w:rsidR="009656CA" w:rsidRPr="00DE39E8">
        <w:rPr>
          <w:rFonts w:asciiTheme="minorHAnsi" w:hAnsiTheme="minorHAnsi"/>
          <w:lang w:val="en-US"/>
        </w:rPr>
        <w:t xml:space="preserve"> determines the relative contribution of the two genomic </w:t>
      </w:r>
      <w:r w:rsidR="00A13F95" w:rsidRPr="001D3E95">
        <w:rPr>
          <w:rFonts w:asciiTheme="minorHAnsi" w:hAnsiTheme="minorHAnsi"/>
          <w:lang w:val="en-US"/>
        </w:rPr>
        <w:t xml:space="preserve">relationship matrices </w:t>
      </w:r>
      <w:r w:rsidR="009656CA" w:rsidRPr="00D33E1E">
        <w:rPr>
          <w:rFonts w:asciiTheme="minorHAnsi" w:hAnsiTheme="minorHAnsi"/>
          <w:lang w:val="en-US"/>
        </w:rPr>
        <w:t xml:space="preserve">in the prediction of the </w:t>
      </w:r>
      <w:r w:rsidR="00046471" w:rsidRPr="00D33E1E">
        <w:rPr>
          <w:rFonts w:asciiTheme="minorHAnsi" w:hAnsiTheme="minorHAnsi"/>
          <w:lang w:val="en-US"/>
        </w:rPr>
        <w:t xml:space="preserve">total </w:t>
      </w:r>
      <w:r w:rsidR="009656CA" w:rsidRPr="00D33E1E">
        <w:rPr>
          <w:rFonts w:asciiTheme="minorHAnsi" w:hAnsiTheme="minorHAnsi"/>
          <w:lang w:val="en-US"/>
        </w:rPr>
        <w:t>genomic value. If these estimates deviate from the true value of the parame</w:t>
      </w:r>
      <w:r w:rsidR="009656CA" w:rsidRPr="00CF39A4">
        <w:rPr>
          <w:rFonts w:asciiTheme="minorHAnsi" w:hAnsiTheme="minorHAnsi"/>
          <w:lang w:val="en-US"/>
        </w:rPr>
        <w:t xml:space="preserve">ters it will lead to </w:t>
      </w:r>
      <w:r w:rsidR="00630CB6" w:rsidRPr="00B63FCC">
        <w:rPr>
          <w:rFonts w:asciiTheme="minorHAnsi" w:hAnsiTheme="minorHAnsi"/>
          <w:lang w:val="en-US"/>
        </w:rPr>
        <w:t>less accurate predictions</w:t>
      </w:r>
      <w:r w:rsidR="005262D9">
        <w:rPr>
          <w:rFonts w:asciiTheme="minorHAnsi" w:hAnsiTheme="minorHAnsi"/>
          <w:lang w:val="en-US"/>
        </w:rPr>
        <w:t xml:space="preserve">, </w:t>
      </w:r>
      <w:r w:rsidR="002043E8" w:rsidRPr="00585E73">
        <w:rPr>
          <w:rFonts w:asciiTheme="minorHAnsi" w:hAnsiTheme="minorHAnsi"/>
          <w:lang w:val="en-US"/>
        </w:rPr>
        <w:t xml:space="preserve">because </w:t>
      </w:r>
      <w:r w:rsidR="00630CB6" w:rsidRPr="00DE39E8">
        <w:rPr>
          <w:rFonts w:asciiTheme="minorHAnsi" w:hAnsiTheme="minorHAnsi"/>
          <w:lang w:val="en-US"/>
        </w:rPr>
        <w:t xml:space="preserve">there is too much weight on the </w:t>
      </w:r>
      <w:r w:rsidR="00A3101C">
        <w:rPr>
          <w:rFonts w:asciiTheme="minorHAnsi" w:hAnsiTheme="minorHAnsi"/>
          <w:lang w:val="en-US"/>
        </w:rPr>
        <w:t>‘</w:t>
      </w:r>
      <w:r w:rsidR="002043E8" w:rsidRPr="00DE39E8">
        <w:rPr>
          <w:rFonts w:asciiTheme="minorHAnsi" w:hAnsiTheme="minorHAnsi"/>
          <w:lang w:val="en-US"/>
        </w:rPr>
        <w:t>wrong</w:t>
      </w:r>
      <w:r w:rsidR="00A3101C">
        <w:rPr>
          <w:rFonts w:asciiTheme="minorHAnsi" w:hAnsiTheme="minorHAnsi"/>
          <w:lang w:val="en-US"/>
        </w:rPr>
        <w:t>’</w:t>
      </w:r>
      <w:r w:rsidR="002043E8" w:rsidRPr="00DE39E8">
        <w:rPr>
          <w:rFonts w:asciiTheme="minorHAnsi" w:hAnsiTheme="minorHAnsi"/>
          <w:lang w:val="en-US"/>
        </w:rPr>
        <w:t xml:space="preserve"> </w:t>
      </w:r>
      <w:r w:rsidR="00630CB6" w:rsidRPr="00DE39E8">
        <w:rPr>
          <w:rFonts w:asciiTheme="minorHAnsi" w:hAnsiTheme="minorHAnsi"/>
          <w:lang w:val="en-US"/>
        </w:rPr>
        <w:t>genomic relationships in the prediction equations.</w:t>
      </w:r>
      <w:r w:rsidR="00046471" w:rsidRPr="00DE39E8">
        <w:rPr>
          <w:rFonts w:asciiTheme="minorHAnsi" w:hAnsiTheme="minorHAnsi"/>
          <w:lang w:val="en-US"/>
        </w:rPr>
        <w:t xml:space="preserve"> Obviously </w:t>
      </w:r>
      <w:r w:rsidR="00A3101C">
        <w:rPr>
          <w:rFonts w:asciiTheme="minorHAnsi" w:hAnsiTheme="minorHAnsi"/>
          <w:lang w:val="en-US"/>
        </w:rPr>
        <w:t xml:space="preserve">this will also occur if </w:t>
      </w:r>
      <w:r w:rsidR="00046471" w:rsidRPr="00DE39E8">
        <w:rPr>
          <w:rFonts w:asciiTheme="minorHAnsi" w:hAnsiTheme="minorHAnsi"/>
          <w:lang w:val="en-US"/>
        </w:rPr>
        <w:t>the two genomic relationships differ from the true causal relationships</w:t>
      </w:r>
      <w:r w:rsidR="00C31CA1" w:rsidRPr="00DE39E8">
        <w:rPr>
          <w:rFonts w:asciiTheme="minorHAnsi" w:hAnsiTheme="minorHAnsi"/>
          <w:lang w:val="en-US"/>
        </w:rPr>
        <w:t xml:space="preserve">. </w:t>
      </w:r>
    </w:p>
    <w:p w14:paraId="12EEE274" w14:textId="60168C64" w:rsidR="00813558" w:rsidRPr="00813558" w:rsidRDefault="00B83870" w:rsidP="00813558">
      <w:pPr>
        <w:spacing w:line="480" w:lineRule="auto"/>
        <w:rPr>
          <w:ins w:id="225" w:author="Peter Sørensen" w:date="2016-04-15T19:05:00Z"/>
          <w:rFonts w:asciiTheme="minorHAnsi" w:hAnsiTheme="minorHAnsi"/>
          <w:lang w:val="en-US"/>
        </w:rPr>
      </w:pPr>
      <w:r>
        <w:rPr>
          <w:rFonts w:asciiTheme="minorHAnsi" w:hAnsiTheme="minorHAnsi"/>
          <w:lang w:val="en-US"/>
        </w:rPr>
        <w:tab/>
      </w:r>
      <w:r w:rsidR="00787EA0" w:rsidRPr="00DE39E8">
        <w:rPr>
          <w:rFonts w:asciiTheme="minorHAnsi" w:hAnsiTheme="minorHAnsi"/>
          <w:lang w:val="en-US"/>
        </w:rPr>
        <w:t>In this study we used a GFBLUP model with two genomic effects</w:t>
      </w:r>
      <w:r w:rsidR="005262D9">
        <w:rPr>
          <w:rFonts w:asciiTheme="minorHAnsi" w:hAnsiTheme="minorHAnsi"/>
          <w:lang w:val="en-US"/>
        </w:rPr>
        <w:t xml:space="preserve"> (</w:t>
      </w:r>
      <w:r w:rsidR="005262D9" w:rsidRPr="006D365B">
        <w:rPr>
          <w:rFonts w:asciiTheme="minorHAnsi" w:hAnsiTheme="minorHAnsi"/>
          <w:b/>
          <w:lang w:val="en-US"/>
        </w:rPr>
        <w:t>f</w:t>
      </w:r>
      <w:r w:rsidR="005262D9">
        <w:rPr>
          <w:rFonts w:asciiTheme="minorHAnsi" w:hAnsiTheme="minorHAnsi"/>
          <w:lang w:val="en-US"/>
        </w:rPr>
        <w:t xml:space="preserve"> and </w:t>
      </w:r>
      <w:r w:rsidR="005262D9" w:rsidRPr="006D365B">
        <w:rPr>
          <w:rFonts w:asciiTheme="minorHAnsi" w:hAnsiTheme="minorHAnsi"/>
          <w:b/>
          <w:lang w:val="en-US"/>
        </w:rPr>
        <w:t>r</w:t>
      </w:r>
      <w:r w:rsidR="005262D9">
        <w:rPr>
          <w:rFonts w:asciiTheme="minorHAnsi" w:hAnsiTheme="minorHAnsi"/>
          <w:lang w:val="en-US"/>
        </w:rPr>
        <w:t xml:space="preserve"> in model M</w:t>
      </w:r>
      <w:r w:rsidR="005262D9" w:rsidRPr="005262D9">
        <w:rPr>
          <w:rFonts w:asciiTheme="minorHAnsi" w:hAnsiTheme="minorHAnsi"/>
          <w:vertAlign w:val="subscript"/>
          <w:lang w:val="en-US"/>
        </w:rPr>
        <w:t>GFBLUP</w:t>
      </w:r>
      <w:r w:rsidR="005262D9">
        <w:rPr>
          <w:rFonts w:asciiTheme="minorHAnsi" w:hAnsiTheme="minorHAnsi"/>
          <w:lang w:val="en-US"/>
        </w:rPr>
        <w:t>)</w:t>
      </w:r>
      <w:r w:rsidR="00787EA0" w:rsidRPr="00DE39E8">
        <w:rPr>
          <w:rFonts w:asciiTheme="minorHAnsi" w:hAnsiTheme="minorHAnsi"/>
          <w:lang w:val="en-US"/>
        </w:rPr>
        <w:t xml:space="preserve">, but </w:t>
      </w:r>
      <w:r w:rsidR="00AF6109">
        <w:rPr>
          <w:rFonts w:asciiTheme="minorHAnsi" w:hAnsiTheme="minorHAnsi"/>
          <w:lang w:val="en-US"/>
        </w:rPr>
        <w:t xml:space="preserve">in principle </w:t>
      </w:r>
      <w:r w:rsidR="00787EA0" w:rsidRPr="00DE39E8">
        <w:rPr>
          <w:rFonts w:asciiTheme="minorHAnsi" w:hAnsiTheme="minorHAnsi"/>
          <w:lang w:val="en-US"/>
        </w:rPr>
        <w:t xml:space="preserve">it is possible to include multiple genomic </w:t>
      </w:r>
      <w:r w:rsidR="00FA576E">
        <w:rPr>
          <w:rFonts w:asciiTheme="minorHAnsi" w:hAnsiTheme="minorHAnsi"/>
          <w:lang w:val="en-US"/>
        </w:rPr>
        <w:t>feature effects</w:t>
      </w:r>
      <w:r w:rsidR="000B3FAE" w:rsidRPr="00AE5AC9">
        <w:rPr>
          <w:rFonts w:asciiTheme="minorHAnsi" w:hAnsiTheme="minorHAnsi"/>
          <w:lang w:val="en-US"/>
        </w:rPr>
        <w:t xml:space="preserve"> </w:t>
      </w:r>
      <w:r w:rsidR="00B06FFF" w:rsidRPr="00AE5AC9">
        <w:rPr>
          <w:rFonts w:asciiTheme="minorHAnsi" w:hAnsiTheme="minorHAnsi"/>
          <w:lang w:val="en-US"/>
        </w:rPr>
        <w:fldChar w:fldCharType="begin"/>
      </w:r>
      <w:r w:rsidR="00DB79FC" w:rsidRPr="00AE5AC9">
        <w:rPr>
          <w:rFonts w:asciiTheme="minorHAnsi" w:hAnsiTheme="minorHAnsi"/>
          <w:lang w:val="en-US"/>
        </w:rPr>
        <w:instrText xml:space="preserve"> ADDIN ZOTERO_ITEM CSL_CITATION {"citationID":"JCDZDkfC","properties":{"formattedCitation":"{\\rtf (Speed and Balding 2014a; S\\uc0\\u248{}rensen {\\i{}et al.} 2015)}","plainCitation":"(Speed and Balding 2014a; Sørensen et al. 2015)","dontUpdate":true},"citationItems":[{"id":37,"uris":["http://zotero.org/users/2730477/items/JE5TWDIX"],"uri":["http://zotero.org/users/2730477/items/JE5TWDIX"],"itemData":{"id":37,"type":"article-journal","title":"MultiBLUP: improved SNP-based prediction for complex traits","container-title":"Genome Research","page":"1550-1557","volume":"24","issue":"9","source":"genome.cshlp.org","abstract":"BLUP (best linear unbiased prediction) is widely used to predict complex traits in plant and animal breeding, and increasingly in human genetics. The BLUP mathematical model, which consists of a single random effect term, was adequate when kinships were measured from pedigrees. However, when genome-wide SNPs are used to measure kinships, the BLUP model implicitly assumes that all SNPs have the same effect-size distribution, which is a severe and unnecessary limitation. We propose MultiBLUP, which extends the BLUP model to include multiple random effects, allowing greatly improved prediction when the random effects correspond to classes of SNPs with distinct effect-size variances. The SNP classes can be specified in advance, for example, based on SNP functional annotations, and we also provide an adaptive procedure for determining a suitable partition of SNPs. We apply MultiBLUP to genome-wide association data from the Wellcome Trust Case Control Consortium (seven diseases), and from much larger studies of celiac disease and inflammatory bowel disease, finding that it consistently provides better prediction than alternative methods. Moreover, MultiBLUP is computationally very efficient; for the largest data set, which includes 12,678 individuals and 1.5 M SNPs, the total analysis can be run on a single desktop PC in less than a day and can be parallelized to run even faster. Tools to perform MultiBLUP are freely available in our software LDAK.","DOI":"10.1101/gr.169375.113","ISSN":"1088-9051, 1549-5469","note":"PMID: 24963154","shortTitle":"MultiBLUP","journalAbbreviation":"Genome Res.","language":"en","author":[{"family":"Speed","given":"Doug"},{"family":"Balding","given":"David J."}],"issued":{"date-parts":[["2014",1,9]]},"PMID":"24963154"}},{"id":27,"uris":["http://zotero.org/users/2730477/items/DTX36QGS"],"uri":["http://zotero.org/users/2730477/items/DTX36QGS"],"itemData":{"id":27,"type":"article-journal","title":"Genetic Control of Environmental Variation of Two Quantitative Traits of Drosophila melanogaster Revealed by Whole-Genome Sequencing","container-title":"Genetics","page":"487-497","volume":"201","issue":"2","source":"PubMed","abstract":"Genetic studies usually focus on quantifying and understanding the existence of genetic control on expected phenotypic outcomes. However, there is compelling evidence suggesting the existence of genetic control at the level of environmental variability, with some genotypes exhibiting more stable and others more volatile performance. Understanding the mechanisms responsible for environmental variability not only informs medical questions but is relevant in evolution and in agricultural science. In this work fully sequenced inbred lines of Drosophila melanogaster were analyzed to study the nature of genetic control of environmental variance for two quantitative traits: starvation resistance (SR) and startle response (SL). The evidence for genetic control of environmental variance is compelling for both traits. Sequence information is incorporated in random regression models to study the underlying genetic signals, which are shown to be different in the two traits. Genomic variance in sexual dimorphism was found for SR but not for SL. Indeed, the proportion of variance captured by sequence information and the contribution to this variance from four chromosome segments differ between sexes in SR but not in SL. The number of studies of environmental variation, particularly in humans, is limited. The availability of full sequence information and modern computationally intensive statistical methods provides opportunities for rigorous analyses of environmental variability.","DOI":"10.1534/genetics.115.180273","ISSN":"1943-2631","note":"PMID: 26269504\nPMCID: PMC4596664","journalAbbreviation":"Genetics","language":"eng","author":[{"family":"Sørensen","given":"Peter"},{"family":"Los Campos","given":"Gustavo","non-dropping-particle":"de"},{"family":"Morgante","given":"Fabio"},{"family":"Mackay","given":"Trudy F. C."},{"family":"Sorensen","given":"Daniel"}],"issued":{"date-parts":[["2015",10]]},"PMID":"26269504","PMCID":"PMC4596664"}}],"schema":"https://github.com/citation-style-language/schema/raw/master/csl-citation.json"} </w:instrText>
      </w:r>
      <w:r w:rsidR="00B06FFF" w:rsidRPr="00AE5AC9">
        <w:rPr>
          <w:rFonts w:asciiTheme="minorHAnsi" w:hAnsiTheme="minorHAnsi"/>
          <w:lang w:val="en-US"/>
        </w:rPr>
        <w:fldChar w:fldCharType="separate"/>
      </w:r>
      <w:r w:rsidR="00DB79FC" w:rsidRPr="00AE5AC9">
        <w:rPr>
          <w:rFonts w:asciiTheme="minorHAnsi" w:hAnsiTheme="minorHAnsi"/>
          <w:lang w:val="en-US"/>
        </w:rPr>
        <w:t>(Speed and Balding 2014</w:t>
      </w:r>
      <w:r w:rsidR="006B39F6" w:rsidRPr="00AE5AC9">
        <w:rPr>
          <w:rFonts w:asciiTheme="minorHAnsi" w:hAnsiTheme="minorHAnsi"/>
          <w:lang w:val="en-US"/>
        </w:rPr>
        <w:t xml:space="preserve">; Sørensen </w:t>
      </w:r>
      <w:r w:rsidR="006B39F6" w:rsidRPr="00AE5AC9">
        <w:rPr>
          <w:rFonts w:asciiTheme="minorHAnsi" w:hAnsiTheme="minorHAnsi"/>
          <w:i/>
          <w:iCs/>
          <w:lang w:val="en-US"/>
        </w:rPr>
        <w:t>et al.</w:t>
      </w:r>
      <w:r w:rsidR="006B39F6" w:rsidRPr="00AE5AC9">
        <w:rPr>
          <w:rFonts w:asciiTheme="minorHAnsi" w:hAnsiTheme="minorHAnsi"/>
          <w:lang w:val="en-US"/>
        </w:rPr>
        <w:t xml:space="preserve"> 2015)</w:t>
      </w:r>
      <w:r w:rsidR="00B06FFF" w:rsidRPr="00AE5AC9">
        <w:rPr>
          <w:rFonts w:asciiTheme="minorHAnsi" w:hAnsiTheme="minorHAnsi"/>
          <w:lang w:val="en-US"/>
        </w:rPr>
        <w:fldChar w:fldCharType="end"/>
      </w:r>
      <w:r w:rsidR="009B1967" w:rsidRPr="00FD4988">
        <w:rPr>
          <w:rFonts w:asciiTheme="minorHAnsi" w:hAnsiTheme="minorHAnsi"/>
          <w:lang w:val="en-US"/>
        </w:rPr>
        <w:t xml:space="preserve">. </w:t>
      </w:r>
      <w:r w:rsidR="00787EA0" w:rsidRPr="00DE39E8">
        <w:rPr>
          <w:rFonts w:asciiTheme="minorHAnsi" w:hAnsiTheme="minorHAnsi"/>
          <w:lang w:val="en-US"/>
        </w:rPr>
        <w:t>However</w:t>
      </w:r>
      <w:r w:rsidR="00787EA0">
        <w:rPr>
          <w:rFonts w:asciiTheme="minorHAnsi" w:hAnsiTheme="minorHAnsi"/>
          <w:lang w:val="en-US"/>
        </w:rPr>
        <w:t>,</w:t>
      </w:r>
      <w:r w:rsidR="00787EA0" w:rsidRPr="00DE39E8">
        <w:rPr>
          <w:rFonts w:asciiTheme="minorHAnsi" w:hAnsiTheme="minorHAnsi"/>
          <w:lang w:val="en-US"/>
        </w:rPr>
        <w:t xml:space="preserve"> as our simulations </w:t>
      </w:r>
      <w:r w:rsidR="00504033" w:rsidRPr="00AF6109">
        <w:rPr>
          <w:rFonts w:asciiTheme="minorHAnsi" w:hAnsiTheme="minorHAnsi"/>
          <w:lang w:val="en-US"/>
        </w:rPr>
        <w:t xml:space="preserve">with </w:t>
      </w:r>
      <w:r w:rsidR="00AF6109">
        <w:rPr>
          <w:rFonts w:asciiTheme="minorHAnsi" w:hAnsiTheme="minorHAnsi"/>
          <w:lang w:val="en-US"/>
        </w:rPr>
        <w:t>only</w:t>
      </w:r>
      <w:r w:rsidR="00AF6109" w:rsidRPr="00AF6109">
        <w:rPr>
          <w:rFonts w:asciiTheme="minorHAnsi" w:hAnsiTheme="minorHAnsi"/>
          <w:lang w:val="en-US"/>
        </w:rPr>
        <w:t xml:space="preserve"> </w:t>
      </w:r>
      <w:r w:rsidR="00504033" w:rsidRPr="00AF6109">
        <w:rPr>
          <w:rFonts w:asciiTheme="minorHAnsi" w:hAnsiTheme="minorHAnsi"/>
          <w:lang w:val="en-US"/>
        </w:rPr>
        <w:t>two genomic effects</w:t>
      </w:r>
      <w:r w:rsidR="00444FC0">
        <w:rPr>
          <w:rFonts w:asciiTheme="minorHAnsi" w:hAnsiTheme="minorHAnsi"/>
          <w:lang w:val="en-US"/>
        </w:rPr>
        <w:t xml:space="preserve"> indicate,</w:t>
      </w:r>
      <w:r w:rsidR="00504033">
        <w:rPr>
          <w:rFonts w:asciiTheme="minorHAnsi" w:hAnsiTheme="minorHAnsi"/>
          <w:lang w:val="en-US"/>
        </w:rPr>
        <w:t xml:space="preserve"> </w:t>
      </w:r>
      <w:r w:rsidR="00787EA0" w:rsidRPr="00DE39E8">
        <w:rPr>
          <w:rFonts w:asciiTheme="minorHAnsi" w:hAnsiTheme="minorHAnsi"/>
          <w:lang w:val="en-US"/>
        </w:rPr>
        <w:t xml:space="preserve">the complex correlation </w:t>
      </w:r>
      <w:r w:rsidR="00811FA1">
        <w:rPr>
          <w:rFonts w:asciiTheme="minorHAnsi" w:hAnsiTheme="minorHAnsi"/>
          <w:lang w:val="en-US"/>
        </w:rPr>
        <w:t xml:space="preserve">patterns </w:t>
      </w:r>
      <w:r w:rsidR="00087E2F" w:rsidRPr="00DE39E8">
        <w:rPr>
          <w:rFonts w:asciiTheme="minorHAnsi" w:hAnsiTheme="minorHAnsi"/>
          <w:lang w:val="en-US"/>
        </w:rPr>
        <w:t>that are</w:t>
      </w:r>
      <w:r w:rsidR="005262D9">
        <w:rPr>
          <w:rFonts w:asciiTheme="minorHAnsi" w:hAnsiTheme="minorHAnsi"/>
          <w:lang w:val="en-US"/>
        </w:rPr>
        <w:t xml:space="preserve"> likely to </w:t>
      </w:r>
      <w:r w:rsidR="005262D9" w:rsidRPr="00DE39E8">
        <w:rPr>
          <w:rFonts w:asciiTheme="minorHAnsi" w:hAnsiTheme="minorHAnsi"/>
          <w:lang w:val="en-US"/>
        </w:rPr>
        <w:t>exist</w:t>
      </w:r>
      <w:r w:rsidR="00787EA0" w:rsidRPr="00DE39E8">
        <w:rPr>
          <w:rFonts w:asciiTheme="minorHAnsi" w:hAnsiTheme="minorHAnsi"/>
          <w:lang w:val="en-US"/>
        </w:rPr>
        <w:t xml:space="preserve"> between different </w:t>
      </w:r>
      <w:r w:rsidR="00D40B2C">
        <w:rPr>
          <w:rFonts w:asciiTheme="minorHAnsi" w:hAnsiTheme="minorHAnsi"/>
          <w:lang w:val="en-US"/>
        </w:rPr>
        <w:t xml:space="preserve">parts of the </w:t>
      </w:r>
      <w:r w:rsidR="00787EA0" w:rsidRPr="00DE39E8">
        <w:rPr>
          <w:rFonts w:asciiTheme="minorHAnsi" w:hAnsiTheme="minorHAnsi"/>
          <w:lang w:val="en-US"/>
        </w:rPr>
        <w:t>genome may lead to inaccurate estimates of the genomic variances and consequently decrease</w:t>
      </w:r>
      <w:r w:rsidR="00AF6109">
        <w:rPr>
          <w:rFonts w:asciiTheme="minorHAnsi" w:hAnsiTheme="minorHAnsi"/>
          <w:lang w:val="en-US"/>
        </w:rPr>
        <w:t>d</w:t>
      </w:r>
      <w:r w:rsidR="00787EA0" w:rsidRPr="00DE39E8">
        <w:rPr>
          <w:rFonts w:asciiTheme="minorHAnsi" w:hAnsiTheme="minorHAnsi"/>
          <w:lang w:val="en-US"/>
        </w:rPr>
        <w:t xml:space="preserve"> </w:t>
      </w:r>
      <w:r w:rsidR="00787EA0">
        <w:rPr>
          <w:rFonts w:asciiTheme="minorHAnsi" w:hAnsiTheme="minorHAnsi"/>
          <w:lang w:val="en-US"/>
        </w:rPr>
        <w:t>predictive ability.</w:t>
      </w:r>
      <w:r w:rsidR="00094ABF">
        <w:rPr>
          <w:rFonts w:asciiTheme="minorHAnsi" w:hAnsiTheme="minorHAnsi"/>
          <w:lang w:val="en-US"/>
        </w:rPr>
        <w:t xml:space="preserve"> </w:t>
      </w:r>
      <w:r w:rsidR="00094ABF" w:rsidRPr="002D561A">
        <w:rPr>
          <w:rFonts w:asciiTheme="minorHAnsi" w:hAnsiTheme="minorHAnsi"/>
          <w:lang w:val="en-US"/>
        </w:rPr>
        <w:t xml:space="preserve">It would also explain why GFBLUP sometimes lead to a decrease in </w:t>
      </w:r>
      <w:r w:rsidR="00094ABF">
        <w:rPr>
          <w:rFonts w:asciiTheme="minorHAnsi" w:hAnsiTheme="minorHAnsi"/>
          <w:lang w:val="en-US"/>
        </w:rPr>
        <w:t>predictive ability</w:t>
      </w:r>
      <w:r w:rsidR="00094ABF" w:rsidRPr="002D561A">
        <w:rPr>
          <w:rFonts w:asciiTheme="minorHAnsi" w:hAnsiTheme="minorHAnsi"/>
          <w:lang w:val="en-US"/>
        </w:rPr>
        <w:t xml:space="preserve">. GBLUP </w:t>
      </w:r>
      <w:r w:rsidR="0099295B">
        <w:rPr>
          <w:rFonts w:asciiTheme="minorHAnsi" w:hAnsiTheme="minorHAnsi"/>
          <w:lang w:val="en-US"/>
        </w:rPr>
        <w:t xml:space="preserve">only </w:t>
      </w:r>
      <w:r w:rsidR="00094ABF" w:rsidRPr="002D561A">
        <w:rPr>
          <w:rFonts w:asciiTheme="minorHAnsi" w:hAnsiTheme="minorHAnsi"/>
          <w:lang w:val="en-US"/>
        </w:rPr>
        <w:t xml:space="preserve">depends on the total genomic variance parameter which is </w:t>
      </w:r>
      <w:r w:rsidR="0099295B" w:rsidRPr="002D561A">
        <w:rPr>
          <w:rFonts w:asciiTheme="minorHAnsi" w:hAnsiTheme="minorHAnsi"/>
          <w:lang w:val="en-US"/>
        </w:rPr>
        <w:t>reliabl</w:t>
      </w:r>
      <w:r w:rsidR="0099295B">
        <w:rPr>
          <w:rFonts w:asciiTheme="minorHAnsi" w:hAnsiTheme="minorHAnsi"/>
          <w:lang w:val="en-US"/>
        </w:rPr>
        <w:t>y</w:t>
      </w:r>
      <w:r w:rsidR="0099295B" w:rsidRPr="002D561A">
        <w:rPr>
          <w:rFonts w:asciiTheme="minorHAnsi" w:hAnsiTheme="minorHAnsi"/>
          <w:lang w:val="en-US"/>
        </w:rPr>
        <w:t xml:space="preserve"> </w:t>
      </w:r>
      <w:r w:rsidR="00094ABF" w:rsidRPr="002D561A">
        <w:rPr>
          <w:rFonts w:asciiTheme="minorHAnsi" w:hAnsiTheme="minorHAnsi"/>
          <w:lang w:val="en-US"/>
        </w:rPr>
        <w:t>estimated and therefore more robust.</w:t>
      </w:r>
      <w:ins w:id="226" w:author="Peter Sørensen" w:date="2016-04-15T19:05:00Z">
        <w:r w:rsidR="00813558">
          <w:rPr>
            <w:rFonts w:asciiTheme="minorHAnsi" w:hAnsiTheme="minorHAnsi"/>
            <w:lang w:val="en-US"/>
          </w:rPr>
          <w:t xml:space="preserve"> </w:t>
        </w:r>
        <w:r w:rsidR="00813558" w:rsidRPr="00813558">
          <w:rPr>
            <w:rFonts w:asciiTheme="minorHAnsi" w:hAnsiTheme="minorHAnsi"/>
            <w:lang w:val="en-US"/>
          </w:rPr>
          <w:t>The linear mixed model used by</w:t>
        </w:r>
      </w:ins>
      <w:r w:rsidR="006B39F6">
        <w:rPr>
          <w:rFonts w:asciiTheme="minorHAnsi" w:hAnsiTheme="minorHAnsi"/>
          <w:lang w:val="en-US"/>
        </w:rPr>
        <w:t xml:space="preserve"> </w:t>
      </w:r>
      <w:r w:rsidR="006B39F6">
        <w:rPr>
          <w:rFonts w:asciiTheme="minorHAnsi" w:hAnsiTheme="minorHAnsi"/>
          <w:lang w:val="en-US"/>
        </w:rPr>
        <w:fldChar w:fldCharType="begin"/>
      </w:r>
      <w:r w:rsidR="006B39F6">
        <w:rPr>
          <w:rFonts w:asciiTheme="minorHAnsi" w:hAnsiTheme="minorHAnsi"/>
          <w:lang w:val="en-US"/>
        </w:rPr>
        <w:instrText xml:space="preserve"> ADDIN ZOTERO_ITEM CSL_CITATION {"citationID":"hi6q70nh3","properties":{"formattedCitation":"{\\rtf (Gusev {\\i{}et al.} 2014)}","plainCitation":"(Gusev et al. 2014)"},"citationItems":[{"id":197,"uris":["http://zotero.org/users/2730477/items/QHJ2M9KR"],"uri":["http://zotero.org/users/2730477/items/QHJ2M9KR"],"itemData":{"id":197,"type":"article-journal","title":"Partitioning heritability of regulatory and cell-type-specific variants across 11 common diseases","container-title":"American Journal of Human Genetics","page":"535-552","volume":"95","issue":"5","source":"PubMed","abstract":"Regulatory and coding variants are known to be enriched with associations identified by genome-wide association studies (GWASs) of complex disease, but their contributions to trait heritability are currently unknown. We applied variance-component methods to imputed genotype data for 11 common diseases to partition the heritability explained by genotyped SNPs (hg(2)) across functional categories (while accounting for shared variance due to linkage disequilibrium). Extensive simulations showed that in contrast to current estimates from GWAS summary statistics, the variance-component approach partitions heritability accurately under a wide range of complex-disease architectures. Across the 11 diseases DNaseI hypersensitivity sites (DHSs) from 217 cell types spanned 16% of imputed SNPs (and 24% of genotyped SNPs) but explained an average of 79% (SE = 8%) of hg(2) from imputed SNPs (5.1× enrichment; p = 3.7 × 10(-17)) and 38% (SE = 4%) of hg(2) from genotyped SNPs (1.6× enrichment, p = 1.0 × 10(-4)). Further enrichment was observed at enhancer DHSs and cell-type-specific DHSs. In contrast, coding variants, which span 1% of the genome, explained &lt;10% of hg(2) despite having the highest enrichment. We replicated these findings but found no significant contribution from rare coding variants in independent schizophrenia cohorts genotyped on GWAS and exome chips. Our results highlight the value of analyzing components of heritability to unravel the functional architecture of common disease.","DOI":"10.1016/j.ajhg.2014.10.004","ISSN":"1537-6605","note":"PMID: 25439723\nPMCID: PMC4225595","journalAbbreviation":"Am. J. Hum. Genet.","language":"eng","author":[{"family":"Gusev","given":"Alexander"},{"family":"Lee","given":"S. Hong"},{"family":"Trynka","given":"Gosia"},{"family":"Finucane","given":"Hilary"},{"family":"Vilhjálmsson","given":"Bjarni J."},{"family":"Xu","given":"Han"},{"family":"Zang","given":"Chongzhi"},{"family":"Ripke","given":"Stephan"},{"family":"Bulik-Sullivan","given":"Brendan"},{"family":"Stahl","given":"Eli"},{"literal":"Schizophrenia Working Group of the Psychiatric Genomics Consortium"},{"literal":"SWE-SCZ Consortium"},{"family":"Kähler","given":"Anna K."},{"family":"Hultman","given":"Christina M."},{"family":"Purcell","given":"Shaun M."},{"family":"McCarroll","given":"Steven A."},{"family":"Daly","given":"Mark"},{"family":"Pasaniuc","given":"Bogdan"},{"family":"Sullivan","given":"Patrick F."},{"family":"Neale","given":"Benjamin M."},{"family":"Wray","given":"Naomi R."},{"family":"Raychaudhuri","given":"Soumya"},{"family":"Price","given":"Alkes L."},{"literal":"Schizophrenia Working Group of the Psychiatric Genomics Consortium"},{"literal":"SWE-SCZ Consortium"}],"issued":{"date-parts":[["2014",11,6]]},"PMID":"25439723","PMCID":"PMC4225595"}}],"schema":"https://github.com/citation-style-language/schema/raw/master/csl-citation.json"} </w:instrText>
      </w:r>
      <w:r w:rsidR="006B39F6">
        <w:rPr>
          <w:rFonts w:asciiTheme="minorHAnsi" w:hAnsiTheme="minorHAnsi"/>
          <w:lang w:val="en-US"/>
        </w:rPr>
        <w:fldChar w:fldCharType="separate"/>
      </w:r>
      <w:r w:rsidR="006B39F6" w:rsidRPr="00AE5AC9">
        <w:rPr>
          <w:rFonts w:ascii="Calibri" w:hAnsi="Calibri"/>
          <w:lang w:val="en-US"/>
        </w:rPr>
        <w:t xml:space="preserve">(Gusev </w:t>
      </w:r>
      <w:r w:rsidR="006B39F6" w:rsidRPr="00AE5AC9">
        <w:rPr>
          <w:rFonts w:ascii="Calibri" w:hAnsi="Calibri"/>
          <w:i/>
          <w:iCs/>
          <w:lang w:val="en-US"/>
        </w:rPr>
        <w:t>et al.</w:t>
      </w:r>
      <w:r w:rsidR="006B39F6" w:rsidRPr="00AE5AC9">
        <w:rPr>
          <w:rFonts w:ascii="Calibri" w:hAnsi="Calibri"/>
          <w:lang w:val="en-US"/>
        </w:rPr>
        <w:t xml:space="preserve"> 2014)</w:t>
      </w:r>
      <w:r w:rsidR="006B39F6">
        <w:rPr>
          <w:rFonts w:asciiTheme="minorHAnsi" w:hAnsiTheme="minorHAnsi"/>
          <w:lang w:val="en-US"/>
        </w:rPr>
        <w:fldChar w:fldCharType="end"/>
      </w:r>
      <w:ins w:id="227" w:author="Peter Sørensen" w:date="2016-04-15T19:05:00Z">
        <w:r w:rsidR="00813558" w:rsidRPr="00813558">
          <w:rPr>
            <w:rFonts w:asciiTheme="minorHAnsi" w:hAnsiTheme="minorHAnsi"/>
            <w:lang w:val="en-US"/>
          </w:rPr>
          <w:t xml:space="preserve"> is very similar to our approach. In their analyses they fit multiple random gen</w:t>
        </w:r>
      </w:ins>
      <w:ins w:id="228" w:author="Peter Sørensen" w:date="2016-04-16T22:34:00Z">
        <w:r w:rsidR="00056AFA">
          <w:rPr>
            <w:rFonts w:asciiTheme="minorHAnsi" w:hAnsiTheme="minorHAnsi"/>
            <w:lang w:val="en-US"/>
          </w:rPr>
          <w:t>om</w:t>
        </w:r>
      </w:ins>
      <w:ins w:id="229" w:author="Peter Sørensen" w:date="2016-04-15T19:05:00Z">
        <w:r w:rsidR="00813558" w:rsidRPr="00813558">
          <w:rPr>
            <w:rFonts w:asciiTheme="minorHAnsi" w:hAnsiTheme="minorHAnsi"/>
            <w:lang w:val="en-US"/>
          </w:rPr>
          <w:t xml:space="preserve">ic effects defined by sequence ontologies. They found little </w:t>
        </w:r>
        <w:r w:rsidR="00813558" w:rsidRPr="00813558">
          <w:rPr>
            <w:rFonts w:asciiTheme="minorHAnsi" w:hAnsiTheme="minorHAnsi"/>
            <w:lang w:val="en-US"/>
          </w:rPr>
          <w:lastRenderedPageBreak/>
          <w:t xml:space="preserve">improvement in polygenic risk prediction using their model and argue this is because of pervasive LD across categories (e.g. feature classes). This is exactly what we observe in our simulations – when the correlation between the two (or more) genomic relationship matrices is high we cannot reliably estimate the variance components and therefore </w:t>
        </w:r>
      </w:ins>
      <w:ins w:id="230" w:author="Peter Sørensen" w:date="2016-04-26T13:15:00Z">
        <w:r w:rsidR="005649B1">
          <w:rPr>
            <w:rFonts w:asciiTheme="minorHAnsi" w:hAnsiTheme="minorHAnsi"/>
            <w:lang w:val="en-US"/>
          </w:rPr>
          <w:t xml:space="preserve">there is </w:t>
        </w:r>
      </w:ins>
      <w:ins w:id="231" w:author="Peter Sørensen" w:date="2016-04-15T19:05:00Z">
        <w:r w:rsidR="00813558" w:rsidRPr="00813558">
          <w:rPr>
            <w:rFonts w:asciiTheme="minorHAnsi" w:hAnsiTheme="minorHAnsi"/>
            <w:lang w:val="en-US"/>
          </w:rPr>
          <w:t>no improvement in predictive ability.</w:t>
        </w:r>
      </w:ins>
    </w:p>
    <w:p w14:paraId="71723E60" w14:textId="77777777" w:rsidR="00787EA0" w:rsidRDefault="00787EA0" w:rsidP="00366FA5">
      <w:pPr>
        <w:spacing w:line="480" w:lineRule="auto"/>
        <w:rPr>
          <w:rFonts w:asciiTheme="minorHAnsi" w:hAnsiTheme="minorHAnsi"/>
          <w:lang w:val="en-US"/>
        </w:rPr>
      </w:pPr>
    </w:p>
    <w:p w14:paraId="46CFD898" w14:textId="77777777" w:rsidR="0001410C" w:rsidRDefault="0001410C" w:rsidP="00366FA5">
      <w:pPr>
        <w:spacing w:line="480" w:lineRule="auto"/>
        <w:rPr>
          <w:rFonts w:asciiTheme="minorHAnsi" w:hAnsiTheme="minorHAnsi"/>
          <w:lang w:val="en-US"/>
        </w:rPr>
      </w:pPr>
    </w:p>
    <w:p w14:paraId="2EB51277" w14:textId="77777777" w:rsidR="00041E09" w:rsidRPr="00041E09" w:rsidRDefault="00041E09" w:rsidP="00366FA5">
      <w:pPr>
        <w:spacing w:line="480" w:lineRule="auto"/>
        <w:rPr>
          <w:rFonts w:asciiTheme="minorHAnsi" w:hAnsiTheme="minorHAnsi"/>
          <w:lang w:val="en-US"/>
        </w:rPr>
      </w:pPr>
      <w:r w:rsidRPr="00041E09">
        <w:rPr>
          <w:rFonts w:asciiTheme="minorHAnsi" w:hAnsiTheme="minorHAnsi"/>
          <w:b/>
          <w:bCs/>
          <w:lang w:val="en-US"/>
        </w:rPr>
        <w:t xml:space="preserve">4.2.1 Predictive ability and genetic relatedness in </w:t>
      </w:r>
      <w:r w:rsidR="00485D7B">
        <w:rPr>
          <w:rFonts w:asciiTheme="minorHAnsi" w:hAnsiTheme="minorHAnsi"/>
          <w:b/>
          <w:bCs/>
          <w:lang w:val="en-US"/>
        </w:rPr>
        <w:t xml:space="preserve">the </w:t>
      </w:r>
      <w:r w:rsidRPr="00041E09">
        <w:rPr>
          <w:rFonts w:asciiTheme="minorHAnsi" w:hAnsiTheme="minorHAnsi"/>
          <w:b/>
          <w:bCs/>
          <w:lang w:val="en-US"/>
        </w:rPr>
        <w:t>study population</w:t>
      </w:r>
    </w:p>
    <w:p w14:paraId="73923180" w14:textId="77777777" w:rsidR="00041E09" w:rsidRPr="00041E09" w:rsidRDefault="00C82683" w:rsidP="00366FA5">
      <w:pPr>
        <w:spacing w:line="480" w:lineRule="auto"/>
        <w:rPr>
          <w:rFonts w:asciiTheme="minorHAnsi" w:hAnsiTheme="minorHAnsi"/>
          <w:lang w:val="en-US"/>
        </w:rPr>
      </w:pPr>
      <w:r>
        <w:rPr>
          <w:rFonts w:asciiTheme="minorHAnsi" w:hAnsiTheme="minorHAnsi"/>
          <w:lang w:val="en-US"/>
        </w:rPr>
        <w:t xml:space="preserve">The extent to which </w:t>
      </w:r>
      <w:r w:rsidR="00041E09" w:rsidRPr="00041E09">
        <w:rPr>
          <w:rFonts w:asciiTheme="minorHAnsi" w:hAnsiTheme="minorHAnsi"/>
          <w:lang w:val="en-US"/>
        </w:rPr>
        <w:t>utilizing prior biological information will increase the predictive ability of the statistical model</w:t>
      </w:r>
      <w:r>
        <w:rPr>
          <w:rFonts w:asciiTheme="minorHAnsi" w:hAnsiTheme="minorHAnsi"/>
          <w:lang w:val="en-US"/>
        </w:rPr>
        <w:t xml:space="preserve"> </w:t>
      </w:r>
      <w:r w:rsidR="00041E09" w:rsidRPr="00041E09">
        <w:rPr>
          <w:rFonts w:asciiTheme="minorHAnsi" w:hAnsiTheme="minorHAnsi"/>
          <w:lang w:val="en-US"/>
        </w:rPr>
        <w:t>depend</w:t>
      </w:r>
      <w:r>
        <w:rPr>
          <w:rFonts w:asciiTheme="minorHAnsi" w:hAnsiTheme="minorHAnsi"/>
          <w:lang w:val="en-US"/>
        </w:rPr>
        <w:t>s</w:t>
      </w:r>
      <w:r w:rsidR="00041E09" w:rsidRPr="00041E09">
        <w:rPr>
          <w:rFonts w:asciiTheme="minorHAnsi" w:hAnsiTheme="minorHAnsi"/>
          <w:lang w:val="en-US"/>
        </w:rPr>
        <w:t xml:space="preserve"> on the degree of genetic relatedness among the </w:t>
      </w:r>
      <w:r>
        <w:rPr>
          <w:rFonts w:asciiTheme="minorHAnsi" w:hAnsiTheme="minorHAnsi"/>
          <w:lang w:val="en-US"/>
        </w:rPr>
        <w:t xml:space="preserve">individuals in the mapping population </w:t>
      </w:r>
      <w:r w:rsidR="00B06FFF" w:rsidRPr="00AE5AC9">
        <w:rPr>
          <w:rFonts w:asciiTheme="minorHAnsi" w:hAnsiTheme="minorHAnsi"/>
          <w:lang w:val="en-US"/>
        </w:rPr>
        <w:fldChar w:fldCharType="begin"/>
      </w:r>
      <w:r w:rsidR="00CF42A0" w:rsidRPr="00AE5AC9">
        <w:rPr>
          <w:rFonts w:asciiTheme="minorHAnsi" w:hAnsiTheme="minorHAnsi"/>
          <w:lang w:val="en-US"/>
        </w:rPr>
        <w:instrText xml:space="preserve"> ADDIN ZOTERO_ITEM CSL_CITATION {"citationID":"gdc17s7","properties":{"formattedCitation":"{\\rtf (de los Campos {\\i{}et al.} 2013)}","plainCitation":"(de los Campos et al. 2013)"},"citationItems":[{"id":54,"uris":["http://zotero.org/users/2730477/items/QE9R7KSS"],"uri":["http://zotero.org/users/2730477/items/QE9R7KSS"],"itemData":{"id":54,"type":"article-journal","title":"Prediction of Complex Human Traits Using the Genomic Best Linear Unbiased Predictor","container-title":"PLoS Genetics","volume":"9","issue":"7","source":"PubMed Central","abstract":"Despite important advances from Genome Wide Association Studies (GWAS), for most complex human traits and diseases, a sizable proportion of genetic variance remains unexplained and prediction accuracy (PA) is usually low. Evidence suggests that PA can be improved using Whole-Genome Regression (WGR) models where phenotypes are regressed on hundreds of thousands of variants simultaneously. The Genomic Best Linear Unbiased Prediction (G-BLUP, a ridge-regression type method) is a commonly used WGR method and has shown good predictive performance when applied to plant and animal breeding populations. However, breeding and human populations differ greatly in a number of factors that can affect the predictive performance of G-BLUP. Using theory, simulations, and real data analysis, we study the performance of G-BLUP when applied to data from related and unrelated human subjects. Under perfect linkage disequilibrium (LD) between markers and QTL, the prediction R-squared (R2) of G-BLUP reaches trait-heritability, asymptotically. However, under imperfect LD between markers and QTL, prediction R2 based on G-BLUP has a much lower upper bound. We show that the minimum decrease in prediction accuracy caused by imperfect LD between markers and QTL is given by (1−b)2, where b is the regression of marker-derived genomic relationships on those realized at causal loci. For pairs of related individuals, due to within-family disequilibrium, the patterns of realized genomic similarity are similar across the genome; therefore b is close to one inducing small decrease in R2. However, with distantly related individuals b reaches very low values imposing a very low upper bound on prediction R2. Our simulations suggest that for the analysis of data from unrelated individuals, the asymptotic upper bound on R2 may be of the order of 20% of the trait heritability. We show how PA can be enhanced with use of variable selection or differential shrinkage of estimates of marker effects., Despite great advances in genotyping technologies, the ability to predict complex traits and diseases remains limited. Increasing evidence suggests that many of these traits may be affected by a large number of small-effect genes that are difficult to detect in single-variant association studies. Whole-Genome Regression (WGR) methods can be used to confront this challenge and have exhibited good predictive power when applied to animal and plant breeding populations. WGR is receiving increased attention in the field of human genetics. However, human and breeding populations differ greatly in factors that can affect the performance of WGRs. Using theory, simulation and real data analysis, we study the predictive performance of the Genomic Best Linear Unbiased Predictor (G-BLUP), one of the most commonly used WGR methods. We derive upper bounds for the prediction accuracy of G-BLUP under perfect and imperfect LD between markers and genotypes at causal loci and validate such upper bounds using simulation and real data analysis. Imperfect LD between markers and causal loci can impose a very low upper bound on the prediction accuracy of G-BLUP, especially when data involve unrelated individuals. In this context, we propose and evaluate avenues for improving the predictive performance of G-BLUP.","URL":"http://www.ncbi.nlm.nih.gov/pmc/articles/PMC3708840/","DOI":"10.1371/journal.pgen.1003608","ISSN":"1553-7390","note":"PMID: 23874214\nPMCID: PMC3708840","journalAbbreviation":"PLoS Genet","author":[{"family":"Campos","given":"Gustavo","non-dropping-particle":"de los"},{"family":"Vazquez","given":"Ana I."},{"family":"Fernando","given":"Rohan"},{"family":"Klimentidis","given":"Yann C."},{"family":"Sorensen","given":"Daniel"}],"issued":{"date-parts":[["2013",7]]},"accessed":{"date-parts":[["2015",11,15]]},"PMID":"23874214","PMCID":"PMC3708840"}}],"schema":"https://github.com/citation-style-language/schema/raw/master/csl-citation.json"} </w:instrText>
      </w:r>
      <w:r w:rsidR="00B06FFF" w:rsidRPr="00AE5AC9">
        <w:rPr>
          <w:rFonts w:asciiTheme="minorHAnsi" w:hAnsiTheme="minorHAnsi"/>
          <w:lang w:val="en-US"/>
        </w:rPr>
        <w:fldChar w:fldCharType="separate"/>
      </w:r>
      <w:r w:rsidR="00CF42A0" w:rsidRPr="00AE5AC9">
        <w:rPr>
          <w:rFonts w:asciiTheme="minorHAnsi" w:hAnsiTheme="minorHAnsi"/>
          <w:lang w:val="en-US"/>
        </w:rPr>
        <w:t xml:space="preserve">(de los Campos </w:t>
      </w:r>
      <w:r w:rsidR="00CF42A0" w:rsidRPr="00AE5AC9">
        <w:rPr>
          <w:rFonts w:asciiTheme="minorHAnsi" w:hAnsiTheme="minorHAnsi"/>
          <w:i/>
          <w:iCs/>
          <w:lang w:val="en-US"/>
        </w:rPr>
        <w:t>et al.</w:t>
      </w:r>
      <w:r w:rsidR="00CF42A0" w:rsidRPr="00AE5AC9">
        <w:rPr>
          <w:rFonts w:asciiTheme="minorHAnsi" w:hAnsiTheme="minorHAnsi"/>
          <w:lang w:val="en-US"/>
        </w:rPr>
        <w:t xml:space="preserve"> 2013)</w:t>
      </w:r>
      <w:r w:rsidR="00B06FFF" w:rsidRPr="00AE5AC9">
        <w:rPr>
          <w:rFonts w:asciiTheme="minorHAnsi" w:hAnsiTheme="minorHAnsi"/>
          <w:lang w:val="en-US"/>
        </w:rPr>
        <w:fldChar w:fldCharType="end"/>
      </w:r>
      <w:r w:rsidR="00041E09" w:rsidRPr="00041E09">
        <w:rPr>
          <w:rFonts w:asciiTheme="minorHAnsi" w:hAnsiTheme="minorHAnsi"/>
          <w:lang w:val="en-US"/>
        </w:rPr>
        <w:t xml:space="preserve">. </w:t>
      </w:r>
      <w:r w:rsidR="0054778A">
        <w:rPr>
          <w:rFonts w:asciiTheme="minorHAnsi" w:hAnsiTheme="minorHAnsi"/>
          <w:lang w:val="en-US"/>
        </w:rPr>
        <w:t xml:space="preserve">In a population of highly related individuals the general genomic relationship will be a good approximation for the genomic relationship at the true causal variants. </w:t>
      </w:r>
      <w:r w:rsidR="00041E09" w:rsidRPr="00041E09">
        <w:rPr>
          <w:rFonts w:asciiTheme="minorHAnsi" w:hAnsiTheme="minorHAnsi"/>
          <w:lang w:val="en-US"/>
        </w:rPr>
        <w:t xml:space="preserve">Our results indicate that using an informed choice of subsets of markers </w:t>
      </w:r>
      <w:r>
        <w:rPr>
          <w:rFonts w:asciiTheme="minorHAnsi" w:hAnsiTheme="minorHAnsi"/>
          <w:lang w:val="en-US"/>
        </w:rPr>
        <w:t xml:space="preserve">with the GBLUP model </w:t>
      </w:r>
      <w:r w:rsidR="00041E09" w:rsidRPr="00041E09">
        <w:rPr>
          <w:rFonts w:asciiTheme="minorHAnsi" w:hAnsiTheme="minorHAnsi"/>
          <w:lang w:val="en-US"/>
        </w:rPr>
        <w:t>increase</w:t>
      </w:r>
      <w:r>
        <w:rPr>
          <w:rFonts w:asciiTheme="minorHAnsi" w:hAnsiTheme="minorHAnsi"/>
          <w:lang w:val="en-US"/>
        </w:rPr>
        <w:t>s</w:t>
      </w:r>
      <w:r w:rsidR="00041E09" w:rsidRPr="00041E09">
        <w:rPr>
          <w:rFonts w:asciiTheme="minorHAnsi" w:hAnsiTheme="minorHAnsi"/>
          <w:lang w:val="en-US"/>
        </w:rPr>
        <w:t xml:space="preserve"> the predictive ability </w:t>
      </w:r>
      <w:r>
        <w:rPr>
          <w:rFonts w:asciiTheme="minorHAnsi" w:hAnsiTheme="minorHAnsi"/>
          <w:lang w:val="en-US"/>
        </w:rPr>
        <w:t>i</w:t>
      </w:r>
      <w:r w:rsidR="00041E09" w:rsidRPr="00041E09">
        <w:rPr>
          <w:rFonts w:asciiTheme="minorHAnsi" w:hAnsiTheme="minorHAnsi"/>
          <w:lang w:val="en-US"/>
        </w:rPr>
        <w:t xml:space="preserve">n a population </w:t>
      </w:r>
      <w:r>
        <w:rPr>
          <w:rFonts w:asciiTheme="minorHAnsi" w:hAnsiTheme="minorHAnsi"/>
          <w:lang w:val="en-US"/>
        </w:rPr>
        <w:t>of largely unrelated individuals</w:t>
      </w:r>
      <w:r w:rsidR="00041E09" w:rsidRPr="00041E09">
        <w:rPr>
          <w:rFonts w:asciiTheme="minorHAnsi" w:hAnsiTheme="minorHAnsi"/>
          <w:lang w:val="en-US"/>
        </w:rPr>
        <w:t xml:space="preserve">. In such situations it is important to model the genomic relationship due to the causal variants differently from the overall genomic relationship. Thus the GFBLUP model may </w:t>
      </w:r>
      <w:r>
        <w:rPr>
          <w:rFonts w:asciiTheme="minorHAnsi" w:hAnsiTheme="minorHAnsi"/>
          <w:lang w:val="en-US"/>
        </w:rPr>
        <w:t>also be useful in improving predictive ability in other situations where individuals are largely unrelated, such as human pop</w:t>
      </w:r>
      <w:r w:rsidR="00B80D55">
        <w:rPr>
          <w:rFonts w:asciiTheme="minorHAnsi" w:hAnsiTheme="minorHAnsi"/>
          <w:lang w:val="en-US"/>
        </w:rPr>
        <w:t>u</w:t>
      </w:r>
      <w:r>
        <w:rPr>
          <w:rFonts w:asciiTheme="minorHAnsi" w:hAnsiTheme="minorHAnsi"/>
          <w:lang w:val="en-US"/>
        </w:rPr>
        <w:t>lations and across animal breeds and plant</w:t>
      </w:r>
      <w:r w:rsidR="00B80D55">
        <w:rPr>
          <w:rFonts w:asciiTheme="minorHAnsi" w:hAnsiTheme="minorHAnsi"/>
          <w:lang w:val="en-US"/>
        </w:rPr>
        <w:t xml:space="preserve"> strains. </w:t>
      </w:r>
      <w:r w:rsidR="00041E09" w:rsidRPr="00041E09">
        <w:rPr>
          <w:rFonts w:asciiTheme="minorHAnsi" w:hAnsiTheme="minorHAnsi"/>
          <w:lang w:val="en-US"/>
        </w:rPr>
        <w:t xml:space="preserve">Further </w:t>
      </w:r>
      <w:r w:rsidR="00B80D55">
        <w:rPr>
          <w:rFonts w:asciiTheme="minorHAnsi" w:hAnsiTheme="minorHAnsi"/>
          <w:lang w:val="en-US"/>
        </w:rPr>
        <w:t>work is</w:t>
      </w:r>
      <w:r w:rsidR="00041E09" w:rsidRPr="00041E09">
        <w:rPr>
          <w:rFonts w:asciiTheme="minorHAnsi" w:hAnsiTheme="minorHAnsi"/>
          <w:lang w:val="en-US"/>
        </w:rPr>
        <w:t xml:space="preserve"> required</w:t>
      </w:r>
      <w:r w:rsidR="00485D7B">
        <w:rPr>
          <w:rFonts w:asciiTheme="minorHAnsi" w:hAnsiTheme="minorHAnsi"/>
          <w:lang w:val="en-US"/>
        </w:rPr>
        <w:t xml:space="preserve"> to </w:t>
      </w:r>
      <w:r w:rsidR="00041E09" w:rsidRPr="00041E09">
        <w:rPr>
          <w:rFonts w:asciiTheme="minorHAnsi" w:hAnsiTheme="minorHAnsi"/>
          <w:lang w:val="en-US"/>
        </w:rPr>
        <w:t xml:space="preserve">better understand </w:t>
      </w:r>
      <w:r w:rsidR="00485D7B">
        <w:rPr>
          <w:rFonts w:asciiTheme="minorHAnsi" w:hAnsiTheme="minorHAnsi"/>
          <w:lang w:val="en-US"/>
        </w:rPr>
        <w:t xml:space="preserve">the impact of </w:t>
      </w:r>
      <w:r w:rsidR="00B80D55">
        <w:rPr>
          <w:rFonts w:asciiTheme="minorHAnsi" w:hAnsiTheme="minorHAnsi"/>
          <w:lang w:val="en-US"/>
        </w:rPr>
        <w:t xml:space="preserve">varying degrees of </w:t>
      </w:r>
      <w:r w:rsidR="00485D7B">
        <w:rPr>
          <w:rFonts w:asciiTheme="minorHAnsi" w:hAnsiTheme="minorHAnsi"/>
          <w:lang w:val="en-US"/>
        </w:rPr>
        <w:t xml:space="preserve">genetic relatedness on the performance of the GFBLUP model. </w:t>
      </w:r>
    </w:p>
    <w:p w14:paraId="4A81E646" w14:textId="77777777" w:rsidR="00041E09" w:rsidRDefault="00041E09" w:rsidP="00366FA5">
      <w:pPr>
        <w:spacing w:line="480" w:lineRule="auto"/>
        <w:rPr>
          <w:rFonts w:asciiTheme="minorHAnsi" w:hAnsiTheme="minorHAnsi"/>
          <w:lang w:val="en-US"/>
        </w:rPr>
      </w:pPr>
    </w:p>
    <w:p w14:paraId="746BDF1F" w14:textId="77777777" w:rsidR="00457F61" w:rsidRPr="004F362A" w:rsidRDefault="000B7C90" w:rsidP="00366FA5">
      <w:pPr>
        <w:tabs>
          <w:tab w:val="center" w:pos="4800"/>
          <w:tab w:val="right" w:pos="9500"/>
        </w:tabs>
        <w:spacing w:line="480" w:lineRule="auto"/>
        <w:rPr>
          <w:rFonts w:asciiTheme="minorHAnsi" w:hAnsiTheme="minorHAnsi"/>
          <w:noProof/>
          <w:lang w:val="en-US"/>
        </w:rPr>
      </w:pPr>
      <w:r w:rsidRPr="004F362A">
        <w:rPr>
          <w:rFonts w:asciiTheme="minorHAnsi" w:hAnsiTheme="minorHAnsi"/>
          <w:b/>
          <w:bCs/>
          <w:noProof/>
          <w:lang w:val="en-US"/>
        </w:rPr>
        <w:t>4.</w:t>
      </w:r>
      <w:r w:rsidR="00041E09">
        <w:rPr>
          <w:rFonts w:asciiTheme="minorHAnsi" w:hAnsiTheme="minorHAnsi"/>
          <w:b/>
          <w:bCs/>
          <w:noProof/>
          <w:lang w:val="en-US"/>
        </w:rPr>
        <w:t>3</w:t>
      </w:r>
      <w:r w:rsidRPr="004F362A">
        <w:rPr>
          <w:rFonts w:asciiTheme="minorHAnsi" w:hAnsiTheme="minorHAnsi"/>
          <w:b/>
          <w:bCs/>
          <w:noProof/>
          <w:lang w:val="en-US"/>
        </w:rPr>
        <w:t xml:space="preserve">. </w:t>
      </w:r>
      <w:r w:rsidR="00457F61" w:rsidRPr="004F362A">
        <w:rPr>
          <w:rFonts w:asciiTheme="minorHAnsi" w:hAnsiTheme="minorHAnsi"/>
          <w:b/>
          <w:bCs/>
          <w:noProof/>
          <w:lang w:val="en-US"/>
        </w:rPr>
        <w:t>GFBLUP model and alternatives</w:t>
      </w:r>
    </w:p>
    <w:p w14:paraId="695BA457" w14:textId="77777777" w:rsidR="00066E6F" w:rsidRPr="004F440A" w:rsidRDefault="00457F61" w:rsidP="00D4537F">
      <w:pPr>
        <w:tabs>
          <w:tab w:val="center" w:pos="4800"/>
          <w:tab w:val="right" w:pos="9500"/>
        </w:tabs>
        <w:spacing w:line="480" w:lineRule="auto"/>
        <w:rPr>
          <w:ins w:id="232" w:author="Peter Sørensen" w:date="2016-04-16T11:31:00Z"/>
          <w:rFonts w:asciiTheme="minorHAnsi" w:hAnsiTheme="minorHAnsi"/>
          <w:lang w:val="en-US"/>
        </w:rPr>
      </w:pPr>
      <w:r w:rsidRPr="004F362A">
        <w:rPr>
          <w:rFonts w:asciiTheme="minorHAnsi" w:hAnsiTheme="minorHAnsi"/>
          <w:noProof/>
          <w:lang w:val="en-US"/>
        </w:rPr>
        <w:lastRenderedPageBreak/>
        <w:t>GFBLUP is based</w:t>
      </w:r>
      <w:r w:rsidR="002F78AD" w:rsidRPr="004F362A">
        <w:rPr>
          <w:rFonts w:asciiTheme="minorHAnsi" w:hAnsiTheme="minorHAnsi"/>
          <w:noProof/>
          <w:lang w:val="en-US"/>
        </w:rPr>
        <w:t xml:space="preserve"> on</w:t>
      </w:r>
      <w:r w:rsidRPr="004F362A">
        <w:rPr>
          <w:rFonts w:asciiTheme="minorHAnsi" w:hAnsiTheme="minorHAnsi"/>
          <w:noProof/>
          <w:lang w:val="en-US"/>
        </w:rPr>
        <w:t xml:space="preserve"> </w:t>
      </w:r>
      <w:r w:rsidR="00E537D8">
        <w:rPr>
          <w:rFonts w:asciiTheme="minorHAnsi" w:hAnsiTheme="minorHAnsi"/>
          <w:noProof/>
          <w:lang w:val="en-US"/>
        </w:rPr>
        <w:t xml:space="preserve">a </w:t>
      </w:r>
      <w:r w:rsidRPr="004F362A">
        <w:rPr>
          <w:rFonts w:asciiTheme="minorHAnsi" w:hAnsiTheme="minorHAnsi"/>
          <w:noProof/>
          <w:lang w:val="en-US"/>
        </w:rPr>
        <w:t xml:space="preserve">linear mixed </w:t>
      </w:r>
      <w:r w:rsidR="00154787" w:rsidRPr="004F362A">
        <w:rPr>
          <w:rFonts w:asciiTheme="minorHAnsi" w:hAnsiTheme="minorHAnsi"/>
          <w:noProof/>
          <w:lang w:val="en-US"/>
        </w:rPr>
        <w:t>model</w:t>
      </w:r>
      <w:r w:rsidR="007D0B6B">
        <w:rPr>
          <w:rFonts w:asciiTheme="minorHAnsi" w:hAnsiTheme="minorHAnsi"/>
          <w:noProof/>
          <w:lang w:val="en-US"/>
        </w:rPr>
        <w:t>ling</w:t>
      </w:r>
      <w:r w:rsidR="00154787" w:rsidRPr="007D0B6B">
        <w:rPr>
          <w:rFonts w:asciiTheme="minorHAnsi" w:hAnsiTheme="minorHAnsi"/>
          <w:noProof/>
          <w:lang w:val="en-US"/>
        </w:rPr>
        <w:t xml:space="preserve"> framework that </w:t>
      </w:r>
      <w:r w:rsidRPr="007D0B6B">
        <w:rPr>
          <w:rFonts w:asciiTheme="minorHAnsi" w:hAnsiTheme="minorHAnsi"/>
          <w:noProof/>
          <w:lang w:val="en-US"/>
        </w:rPr>
        <w:t>allow</w:t>
      </w:r>
      <w:r w:rsidR="00E537D8">
        <w:rPr>
          <w:rFonts w:asciiTheme="minorHAnsi" w:hAnsiTheme="minorHAnsi"/>
          <w:noProof/>
          <w:lang w:val="en-US"/>
        </w:rPr>
        <w:t>s</w:t>
      </w:r>
      <w:r w:rsidRPr="007D0B6B">
        <w:rPr>
          <w:rFonts w:asciiTheme="minorHAnsi" w:hAnsiTheme="minorHAnsi"/>
          <w:noProof/>
          <w:lang w:val="en-US"/>
        </w:rPr>
        <w:t xml:space="preserve"> us to adjust for other known genetic and non-genetic factors</w:t>
      </w:r>
      <w:r w:rsidR="007D0B6B">
        <w:rPr>
          <w:rFonts w:asciiTheme="minorHAnsi" w:hAnsiTheme="minorHAnsi"/>
          <w:noProof/>
          <w:lang w:val="en-US"/>
        </w:rPr>
        <w:t>.</w:t>
      </w:r>
      <w:r w:rsidRPr="007D0B6B">
        <w:rPr>
          <w:rFonts w:asciiTheme="minorHAnsi" w:hAnsiTheme="minorHAnsi"/>
          <w:noProof/>
          <w:lang w:val="en-US"/>
        </w:rPr>
        <w:t xml:space="preserve"> </w:t>
      </w:r>
      <w:r w:rsidR="00D930A9" w:rsidRPr="00DE39E8">
        <w:rPr>
          <w:rFonts w:asciiTheme="minorHAnsi" w:hAnsiTheme="minorHAnsi"/>
          <w:lang w:val="en-US"/>
        </w:rPr>
        <w:t xml:space="preserve">In this study we </w:t>
      </w:r>
      <w:r w:rsidR="00787EA0">
        <w:rPr>
          <w:rFonts w:asciiTheme="minorHAnsi" w:hAnsiTheme="minorHAnsi"/>
          <w:lang w:val="en-US"/>
        </w:rPr>
        <w:t>implemented the</w:t>
      </w:r>
      <w:r w:rsidR="00D930A9" w:rsidRPr="00DE39E8">
        <w:rPr>
          <w:rFonts w:asciiTheme="minorHAnsi" w:hAnsiTheme="minorHAnsi"/>
          <w:lang w:val="en-US"/>
        </w:rPr>
        <w:t xml:space="preserve"> GFBLUP model </w:t>
      </w:r>
      <w:r w:rsidR="0033042C">
        <w:rPr>
          <w:rFonts w:asciiTheme="minorHAnsi" w:hAnsiTheme="minorHAnsi"/>
          <w:lang w:val="en-US"/>
        </w:rPr>
        <w:t>using</w:t>
      </w:r>
      <w:r w:rsidR="00FB096E">
        <w:rPr>
          <w:rFonts w:asciiTheme="minorHAnsi" w:hAnsiTheme="minorHAnsi"/>
          <w:lang w:val="en-US"/>
        </w:rPr>
        <w:t xml:space="preserve"> </w:t>
      </w:r>
      <w:r w:rsidR="00787EA0">
        <w:rPr>
          <w:rFonts w:asciiTheme="minorHAnsi" w:hAnsiTheme="minorHAnsi"/>
          <w:lang w:val="en-US"/>
        </w:rPr>
        <w:t xml:space="preserve">a </w:t>
      </w:r>
      <w:r w:rsidR="00E537D8">
        <w:rPr>
          <w:rFonts w:asciiTheme="minorHAnsi" w:hAnsiTheme="minorHAnsi"/>
          <w:lang w:val="en-US"/>
        </w:rPr>
        <w:t xml:space="preserve">REML </w:t>
      </w:r>
      <w:r w:rsidR="00EC79C9" w:rsidRPr="002C1EC1">
        <w:rPr>
          <w:rFonts w:asciiTheme="minorHAnsi" w:hAnsiTheme="minorHAnsi"/>
          <w:lang w:val="en-US"/>
        </w:rPr>
        <w:t>method</w:t>
      </w:r>
      <w:r w:rsidR="006B39F6">
        <w:rPr>
          <w:rFonts w:asciiTheme="minorHAnsi" w:hAnsiTheme="minorHAnsi"/>
          <w:lang w:val="en-US"/>
        </w:rPr>
        <w:t xml:space="preserve"> </w:t>
      </w:r>
      <w:r w:rsidR="006B39F6">
        <w:rPr>
          <w:rFonts w:asciiTheme="minorHAnsi" w:hAnsiTheme="minorHAnsi"/>
          <w:lang w:val="en-US"/>
        </w:rPr>
        <w:fldChar w:fldCharType="begin"/>
      </w:r>
      <w:r w:rsidR="00DB79FC">
        <w:rPr>
          <w:rFonts w:asciiTheme="minorHAnsi" w:hAnsiTheme="minorHAnsi"/>
          <w:lang w:val="en-US"/>
        </w:rPr>
        <w:instrText xml:space="preserve"> ADDIN ZOTERO_ITEM CSL_CITATION {"citationID":"DPckeQag","properties":{"formattedCitation":"{\\rtf (S\\uc0\\u248{}rensen {\\i{}et al.} 2014; Speed and Balding 2014; Gusev {\\i{}et al.} 2014)}","plainCitation":"(Sørensen et al. 2014; Speed and Balding 2014; Gusev et al. 2014)"},"citationItems":[{"id":194,"uris":["http://zotero.org/users/2730477/items/KAHVZV7P"],"uri":["http://zotero.org/users/2730477/items/KAHVZV7P"],"itemData":{"id":194,"type":"paper-conference","title":"Genomic Feature Models","container-title":"10th World Congress of Genetics Applied to Livestock Production","publisher-place":"Vancouver","event":"10th World Congress of Genetics Applied to Livestock Production","event-place":"Vancouver","URL":"https://asas.org/docs/default-source/wcgalp-proceedings-oral/303_paper_10280_manuscript_1285_0.pdf","author":[{"family":"Sørensen","given":"P."},{"family":"Edwards","given":"S.M."},{"family":"Jensen","given":"P."}],"issued":{"date-parts":[["2014"]]}}},{"id":37,"uris":["http://zotero.org/users/2730477/items/JE5TWDIX"],"uri":["http://zotero.org/users/2730477/items/JE5TWDIX"],"itemData":{"id":37,"type":"article-journal","title":"MultiBLUP: improved SNP-based prediction for complex traits","container-title":"Genome Research","page":"1550-1557","volume":"24","issue":"9","source":"genome.cshlp.org","abstract":"BLUP (best linear unbiased prediction) is widely used to predict complex traits in plant and animal breeding, and increasingly in human genetics. The BLUP mathematical model, which consists of a single random effect term, was adequate when kinships were measured from pedigrees. However, when genome-wide SNPs are used to measure kinships, the BLUP model implicitly assumes that all SNPs have the same effect-size distribution, which is a severe and unnecessary limitation. We propose MultiBLUP, which extends the BLUP model to include multiple random effects, allowing greatly improved prediction when the random effects correspond to classes of SNPs with distinct effect-size variances. The SNP classes can be specified in advance, for example, based on SNP functional annotations, and we also provide an adaptive procedure for determining a suitable partition of SNPs. We apply MultiBLUP to genome-wide association data from the Wellcome Trust Case Control Consortium (seven diseases), and from much larger studies of celiac disease and inflammatory bowel disease, finding that it consistently provides better prediction than alternative methods. Moreover, MultiBLUP is computationally very efficient; for the largest data set, which includes 12,678 individuals and 1.5 M SNPs, the total analysis can be run on a single desktop PC in less than a day and can be parallelized to run even faster. Tools to perform MultiBLUP are freely available in our software LDAK.","DOI":"10.1101/gr.169375.113","ISSN":"1088-9051, 1549-5469","note":"PMID: 24963154","shortTitle":"MultiBLUP","journalAbbreviation":"Genome Res.","language":"en","author":[{"family":"Speed","given":"Doug"},{"family":"Balding","given":"David J."}],"issued":{"date-parts":[["2014",1,9]]},"PMID":"24963154"}},{"id":197,"uris":["http://zotero.org/users/2730477/items/QHJ2M9KR"],"uri":["http://zotero.org/users/2730477/items/QHJ2M9KR"],"itemData":{"id":197,"type":"article-journal","title":"Partitioning heritability of regulatory and cell-type-specific variants across 11 common diseases","container-title":"American Journal of Human Genetics","page":"535-552","volume":"95","issue":"5","source":"PubMed","abstract":"Regulatory and coding variants are known to be enriched with associations identified by genome-wide association studies (GWASs) of complex disease, but their contributions to trait heritability are currently unknown. We applied variance-component methods to imputed genotype data for 11 common diseases to partition the heritability explained by genotyped SNPs (hg(2)) across functional categories (while accounting for shared variance due to linkage disequilibrium). Extensive simulations showed that in contrast to current estimates from GWAS summary statistics, the variance-component approach partitions heritability accurately under a wide range of complex-disease architectures. Across the 11 diseases DNaseI hypersensitivity sites (DHSs) from 217 cell types spanned 16% of imputed SNPs (and 24% of genotyped SNPs) but explained an average of 79% (SE = 8%) of hg(2) from imputed SNPs (5.1× enrichment; p = 3.7 × 10(-17)) and 38% (SE = 4%) of hg(2) from genotyped SNPs (1.6× enrichment, p = 1.0 × 10(-4)). Further enrichment was observed at enhancer DHSs and cell-type-specific DHSs. In contrast, coding variants, which span 1% of the genome, explained &lt;10% of hg(2) despite having the highest enrichment. We replicated these findings but found no significant contribution from rare coding variants in independent schizophrenia cohorts genotyped on GWAS and exome chips. Our results highlight the value of analyzing components of heritability to unravel the functional architecture of common disease.","DOI":"10.1016/j.ajhg.2014.10.004","ISSN":"1537-6605","note":"PMID: 25439723\nPMCID: PMC4225595","journalAbbreviation":"Am. J. Hum. Genet.","language":"eng","author":[{"family":"Gusev","given":"Alexander"},{"family":"Lee","given":"S. Hong"},{"family":"Trynka","given":"Gosia"},{"family":"Finucane","given":"Hilary"},{"family":"Vilhjálmsson","given":"Bjarni J."},{"family":"Xu","given":"Han"},{"family":"Zang","given":"Chongzhi"},{"family":"Ripke","given":"Stephan"},{"family":"Bulik-Sullivan","given":"Brendan"},{"family":"Stahl","given":"Eli"},{"literal":"Schizophrenia Working Group of the Psychiatric Genomics Consortium"},{"literal":"SWE-SCZ Consortium"},{"family":"Kähler","given":"Anna K."},{"family":"Hultman","given":"Christina M."},{"family":"Purcell","given":"Shaun M."},{"family":"McCarroll","given":"Steven A."},{"family":"Daly","given":"Mark"},{"family":"Pasaniuc","given":"Bogdan"},{"family":"Sullivan","given":"Patrick F."},{"family":"Neale","given":"Benjamin M."},{"family":"Wray","given":"Naomi R."},{"family":"Raychaudhuri","given":"Soumya"},{"family":"Price","given":"Alkes L."},{"literal":"Schizophrenia Working Group of the Psychiatric Genomics Consortium"},{"literal":"SWE-SCZ Consortium"}],"issued":{"date-parts":[["2014",11,6]]},"PMID":"25439723","PMCID":"PMC4225595"}}],"schema":"https://github.com/citation-style-language/schema/raw/master/csl-citation.json"} </w:instrText>
      </w:r>
      <w:r w:rsidR="006B39F6">
        <w:rPr>
          <w:rFonts w:asciiTheme="minorHAnsi" w:hAnsiTheme="minorHAnsi"/>
          <w:lang w:val="en-US"/>
        </w:rPr>
        <w:fldChar w:fldCharType="separate"/>
      </w:r>
      <w:r w:rsidR="00DB79FC" w:rsidRPr="00AE5AC9">
        <w:rPr>
          <w:rFonts w:ascii="Calibri" w:hAnsi="Calibri"/>
          <w:lang w:val="en-US"/>
        </w:rPr>
        <w:t xml:space="preserve">(Sørensen </w:t>
      </w:r>
      <w:r w:rsidR="00DB79FC" w:rsidRPr="00AE5AC9">
        <w:rPr>
          <w:rFonts w:ascii="Calibri" w:hAnsi="Calibri"/>
          <w:i/>
          <w:iCs/>
          <w:lang w:val="en-US"/>
        </w:rPr>
        <w:t>et al.</w:t>
      </w:r>
      <w:r w:rsidR="00DB79FC" w:rsidRPr="00AE5AC9">
        <w:rPr>
          <w:rFonts w:ascii="Calibri" w:hAnsi="Calibri"/>
          <w:lang w:val="en-US"/>
        </w:rPr>
        <w:t xml:space="preserve"> 2014; Speed and Balding 2014; Gusev </w:t>
      </w:r>
      <w:r w:rsidR="00DB79FC" w:rsidRPr="00AE5AC9">
        <w:rPr>
          <w:rFonts w:ascii="Calibri" w:hAnsi="Calibri"/>
          <w:i/>
          <w:iCs/>
          <w:lang w:val="en-US"/>
        </w:rPr>
        <w:t>et al.</w:t>
      </w:r>
      <w:r w:rsidR="00DB79FC" w:rsidRPr="00AE5AC9">
        <w:rPr>
          <w:rFonts w:ascii="Calibri" w:hAnsi="Calibri"/>
          <w:lang w:val="en-US"/>
        </w:rPr>
        <w:t xml:space="preserve"> 2014)</w:t>
      </w:r>
      <w:r w:rsidR="006B39F6">
        <w:rPr>
          <w:rFonts w:asciiTheme="minorHAnsi" w:hAnsiTheme="minorHAnsi"/>
          <w:lang w:val="en-US"/>
        </w:rPr>
        <w:fldChar w:fldCharType="end"/>
      </w:r>
      <w:r w:rsidR="00D930A9" w:rsidRPr="00DB79FC">
        <w:rPr>
          <w:rFonts w:asciiTheme="minorHAnsi" w:hAnsiTheme="minorHAnsi"/>
          <w:lang w:val="en-US"/>
        </w:rPr>
        <w:t xml:space="preserve">. </w:t>
      </w:r>
    </w:p>
    <w:p w14:paraId="7BBC9603" w14:textId="77777777" w:rsidR="00C01992" w:rsidRDefault="00527189" w:rsidP="00D4537F">
      <w:pPr>
        <w:tabs>
          <w:tab w:val="center" w:pos="4800"/>
          <w:tab w:val="right" w:pos="9500"/>
        </w:tabs>
        <w:spacing w:line="480" w:lineRule="auto"/>
        <w:rPr>
          <w:ins w:id="233" w:author="Peter Sørensen" w:date="2016-04-16T10:17:00Z"/>
          <w:rFonts w:asciiTheme="minorHAnsi" w:hAnsiTheme="minorHAnsi"/>
          <w:noProof/>
          <w:lang w:val="en-US"/>
        </w:rPr>
      </w:pPr>
      <w:r w:rsidRPr="002C1EC1">
        <w:rPr>
          <w:rFonts w:asciiTheme="minorHAnsi" w:hAnsiTheme="minorHAnsi"/>
          <w:noProof/>
          <w:lang w:val="en-US"/>
        </w:rPr>
        <w:t xml:space="preserve">Bayesian </w:t>
      </w:r>
      <w:r w:rsidR="00457F61" w:rsidRPr="002C1EC1">
        <w:rPr>
          <w:rFonts w:asciiTheme="minorHAnsi" w:hAnsiTheme="minorHAnsi"/>
          <w:noProof/>
          <w:lang w:val="en-US"/>
        </w:rPr>
        <w:t xml:space="preserve">mixture models </w:t>
      </w:r>
      <w:ins w:id="234" w:author="Peter Sørensen" w:date="2016-04-16T12:24:00Z">
        <w:r w:rsidR="0047250D" w:rsidRPr="0047250D">
          <w:rPr>
            <w:rFonts w:asciiTheme="minorHAnsi" w:hAnsiTheme="minorHAnsi"/>
            <w:noProof/>
            <w:lang w:val="en-US"/>
          </w:rPr>
          <w:t xml:space="preserve">ignoring prior genomic feature information </w:t>
        </w:r>
      </w:ins>
      <w:r w:rsidR="00457F61" w:rsidRPr="002C1EC1">
        <w:rPr>
          <w:rFonts w:asciiTheme="minorHAnsi" w:hAnsiTheme="minorHAnsi"/>
          <w:noProof/>
          <w:lang w:val="en-US"/>
        </w:rPr>
        <w:t>such as BayesB or BayesR</w:t>
      </w:r>
      <w:r w:rsidR="002A2A74" w:rsidRPr="002C1EC1">
        <w:rPr>
          <w:rFonts w:asciiTheme="minorHAnsi" w:hAnsiTheme="minorHAnsi"/>
          <w:noProof/>
          <w:lang w:val="en-US"/>
        </w:rPr>
        <w:t xml:space="preserve"> </w:t>
      </w:r>
      <w:r w:rsidR="00B06FFF" w:rsidRPr="00AE5AC9">
        <w:rPr>
          <w:rFonts w:asciiTheme="minorHAnsi" w:hAnsiTheme="minorHAnsi"/>
          <w:noProof/>
          <w:lang w:val="en-US"/>
        </w:rPr>
        <w:fldChar w:fldCharType="begin"/>
      </w:r>
      <w:r w:rsidR="00CF42A0" w:rsidRPr="00AE5AC9">
        <w:rPr>
          <w:rFonts w:asciiTheme="minorHAnsi" w:hAnsiTheme="minorHAnsi"/>
          <w:noProof/>
          <w:lang w:val="en-US"/>
        </w:rPr>
        <w:instrText xml:space="preserve"> ADDIN ZOTERO_ITEM CSL_CITATION {"citationID":"D64iqoDw","properties":{"formattedCitation":"{\\rtf (Meuwissen {\\i{}et al.} 2009; Erbe {\\i{}et al.} 2012)}","plainCitation":"(Meuwissen et al. 2009; Erbe et al. 2012)"},"citationItems":[{"id":17,"uris":["http://zotero.org/users/2730477/items/7T9K7W3Z"],"uri":["http://zotero.org/users/2730477/items/7T9K7W3Z"],"itemData":{"id":17,"type":"article-journal","title":"A fast algorithm for BayesB type of prediction of genome-wide estimates of genetic value","container-title":"Genetics, Selection, Evolution. : GSE","page":"2","volume":"41","issue":"1","source":"PubMed Central","abstract":"Genomic selection uses genome-wide dense SNP marker genotyping for the prediction of genetic values, and consists of two steps: (1) estimation of SNP effects, and (2) prediction of genetic value based on SNP genotypes and estimates of their effects. For the former step, BayesB type of estimators have been proposed, which assume a priori that many markers have no effects, and some have an effect coming from a gamma or exponential distribution, i.e. a fat-tailed distribution. Whilst such estimators have been developed using Monte Carlo Markov chain (MCMC), here we derive a much faster non-MCMC based estimator by analytically performing the required integrations. The accuracy of the genome-wide breeding value estimates was 0.011 (s.e. 0.005) lower than that of the MCMC based BayesB predictor, which may be because the integrations were performed one-by-one instead of for all SNPs simultaneously. The bias of the new method was opposite to that of the MCMC based BayesB, in that the new method underestimates the breeding values of the best selection candidates, whereas MCMC-BayesB overestimated their breeding values. The new method was computationally several orders of magnitude faster than MCMC based BayesB, which will mainly be advantageous in computer simulations of entire breeding schemes, in cross-validation testing, and practical schemes with frequent re-estimation of breeding values.","DOI":"10.1186/1297-9686-41-2","ISSN":"0999-193X","note":"PMID: 19284681\nPMCID: PMC2637029","journalAbbreviation":"Genet Sel Evol","author":[{"family":"Meuwissen","given":"Theo HE"},{"family":"Solberg","given":"Trygve R"},{"family":"Shepherd","given":"Ross"},{"family":"Woolliams","given":"John A"}],"issued":{"date-parts":[["2009",1,5]]},"PMID":"19284681","PMCID":"PMC2637029"}},{"id":66,"uris":["http://zotero.org/users/2730477/items/WZSU25D8"],"uri":["http://zotero.org/users/2730477/items/WZSU25D8"],"itemData":{"id":66,"type":"article-journal","title":"Improving accuracy of genomic predictions within and between dairy cattle breeds with imputed high-density single nucleotide polymorphism panels","container-title":"Journal of Dairy Science","page":"4114-4129","volume":"95","issue":"7","source":"PubMed","abstract":"Achieving accurate genomic estimated breeding values for dairy cattle requires a very large reference population of genotyped and phenotyped individuals. Assembling such reference populations has been achieved for breeds such as Holstein, but is challenging for breeds with fewer individuals. An alternative is to use a multi-breed reference population, such that smaller breeds gain some advantage in accuracy of genomic estimated breeding values (GEBV) from information from larger breeds. However, this requires that marker-quantitative trait loci associations persist across breeds. Here, we assessed the gain in accuracy of GEBV in Jersey cattle as a result of using a combined Holstein and Jersey reference population, with either 39,745 or 624,213 single nucleotide polymorphism (SNP) markers. The surrogate used for accuracy was the correlation of GEBV with daughter trait deviations in a validation population. Two methods were used to predict breeding values, either a genomic BLUP (GBLUP_mod), or a new method, BayesR, which used a mixture of normal distributions as the prior for SNP effects, including one distribution that set SNP effects to zero. The GBLUP_mod method scaled both the genomic relationship matrix and the additive relationship matrix to a base at the time the breeds diverged, and regressed the genomic relationship matrix to account for sampling errors in estimating relationship coefficients due to a finite number of markers, before combining the 2 matrices. Although these modifications did result in less biased breeding values for Jerseys compared with an unmodified genomic relationship matrix, BayesR gave the highest accuracies of GEBV for the 3 traits investigated (milk yield, fat yield, and protein yield), with an average increas</w:instrText>
      </w:r>
      <w:r w:rsidR="00CF42A0" w:rsidRPr="00AE5AC9">
        <w:rPr>
          <w:rFonts w:asciiTheme="minorHAnsi" w:hAnsiTheme="minorHAnsi"/>
          <w:noProof/>
        </w:rPr>
        <w:instrText xml:space="preserve">e in accuracy compared with GBLUP_mod across the 3 traits of 0.05 for both Jerseys and Holsteins. The advantage was limited for either Jerseys or Holsteins in using 624,213 SNP rather than 39,745 SNP (0.01 for Holsteins and 0.03 for Jerseys, averaged across traits). Even this limited and nonsignificant advantage was only observed when BayesR was used. An alternative panel, which extracted the SNP in the transcribed part of the bovine genome from the 624,213 SNP panel (to give 58,532 SNP), performed better, with an increase in accuracy of 0.03 for Jerseys across traits. This panel captures much of the increased genomic content of the 624,213 SNP panel, with the advantage of a greatly reduced number of SNP effects to estimate. Taken together, using this panel, a combined breed reference and using BayesR rather than GBLUP_mod increased the accuracy of GEBV in Jerseys from 0.43 to 0.52, averaged across the 3 traits.","DOI":"10.3168/jds.2011-5019","ISSN":"1525-3198","note":"PMID: 22720968","journalAbbreviation":"J. Dairy Sci.","language":"eng","author":[{"family":"Erbe","given":"M."},{"family":"Hayes","given":"B. J."},{"family":"Matukumalli","given":"L. K."},{"family":"Goswami","given":"S."},{"family":"Bowman","given":"P. J."},{"family":"Reich","given":"C. M."},{"family":"Mason","given":"B. A."},{"family":"Goddard","given":"M. E."}],"issued":{"date-parts":[["2012",7]]},"PMID":"22720968"}}],"schema":"https://github.com/citation-style-language/schema/raw/master/csl-citation.json"} </w:instrText>
      </w:r>
      <w:r w:rsidR="00B06FFF" w:rsidRPr="00AE5AC9">
        <w:rPr>
          <w:rFonts w:asciiTheme="minorHAnsi" w:hAnsiTheme="minorHAnsi"/>
          <w:noProof/>
          <w:lang w:val="en-US"/>
        </w:rPr>
        <w:fldChar w:fldCharType="separate"/>
      </w:r>
      <w:r w:rsidR="00CF42A0" w:rsidRPr="00AE5AC9">
        <w:rPr>
          <w:rFonts w:asciiTheme="minorHAnsi" w:hAnsiTheme="minorHAnsi"/>
        </w:rPr>
        <w:t xml:space="preserve">(Meuwissen </w:t>
      </w:r>
      <w:r w:rsidR="00CF42A0" w:rsidRPr="00AE5AC9">
        <w:rPr>
          <w:rFonts w:asciiTheme="minorHAnsi" w:hAnsiTheme="minorHAnsi"/>
          <w:i/>
          <w:iCs/>
        </w:rPr>
        <w:t>et al.</w:t>
      </w:r>
      <w:r w:rsidR="00CF42A0" w:rsidRPr="00AE5AC9">
        <w:rPr>
          <w:rFonts w:asciiTheme="minorHAnsi" w:hAnsiTheme="minorHAnsi"/>
        </w:rPr>
        <w:t xml:space="preserve"> 2009; Erbe </w:t>
      </w:r>
      <w:r w:rsidR="00CF42A0" w:rsidRPr="00AE5AC9">
        <w:rPr>
          <w:rFonts w:asciiTheme="minorHAnsi" w:hAnsiTheme="minorHAnsi"/>
          <w:i/>
          <w:iCs/>
        </w:rPr>
        <w:t>et al.</w:t>
      </w:r>
      <w:r w:rsidR="00CF42A0" w:rsidRPr="00AE5AC9">
        <w:rPr>
          <w:rFonts w:asciiTheme="minorHAnsi" w:hAnsiTheme="minorHAnsi"/>
        </w:rPr>
        <w:t xml:space="preserve"> 2012)</w:t>
      </w:r>
      <w:r w:rsidR="00B06FFF" w:rsidRPr="00AE5AC9">
        <w:rPr>
          <w:rFonts w:asciiTheme="minorHAnsi" w:hAnsiTheme="minorHAnsi"/>
          <w:noProof/>
          <w:lang w:val="en-US"/>
        </w:rPr>
        <w:fldChar w:fldCharType="end"/>
      </w:r>
      <w:r w:rsidR="00457F61" w:rsidRPr="00CF42A0">
        <w:rPr>
          <w:rFonts w:asciiTheme="minorHAnsi" w:hAnsiTheme="minorHAnsi"/>
          <w:noProof/>
        </w:rPr>
        <w:t xml:space="preserve"> are </w:t>
      </w:r>
      <w:r w:rsidR="00E537D8" w:rsidRPr="00CF42A0">
        <w:rPr>
          <w:rFonts w:asciiTheme="minorHAnsi" w:hAnsiTheme="minorHAnsi"/>
          <w:noProof/>
        </w:rPr>
        <w:t xml:space="preserve">relevant alternative methods. </w:t>
      </w:r>
      <w:r w:rsidR="00457F61" w:rsidRPr="002C1EC1">
        <w:rPr>
          <w:rFonts w:asciiTheme="minorHAnsi" w:hAnsiTheme="minorHAnsi"/>
          <w:noProof/>
          <w:lang w:val="en-US"/>
        </w:rPr>
        <w:t xml:space="preserve">Both </w:t>
      </w:r>
      <w:r w:rsidR="00485D7B" w:rsidRPr="002C1EC1">
        <w:rPr>
          <w:rFonts w:asciiTheme="minorHAnsi" w:hAnsiTheme="minorHAnsi"/>
          <w:noProof/>
          <w:lang w:val="en-US"/>
        </w:rPr>
        <w:t xml:space="preserve">of </w:t>
      </w:r>
      <w:r w:rsidR="00457F61" w:rsidRPr="002C1EC1">
        <w:rPr>
          <w:rFonts w:asciiTheme="minorHAnsi" w:hAnsiTheme="minorHAnsi"/>
          <w:noProof/>
          <w:lang w:val="en-US"/>
        </w:rPr>
        <w:t xml:space="preserve">these </w:t>
      </w:r>
      <w:r w:rsidR="00E537D8" w:rsidRPr="002C1EC1">
        <w:rPr>
          <w:rFonts w:asciiTheme="minorHAnsi" w:hAnsiTheme="minorHAnsi"/>
          <w:noProof/>
          <w:lang w:val="en-US"/>
        </w:rPr>
        <w:t xml:space="preserve">methods </w:t>
      </w:r>
      <w:r w:rsidR="00457F61" w:rsidRPr="002C1EC1">
        <w:rPr>
          <w:rFonts w:asciiTheme="minorHAnsi" w:hAnsiTheme="minorHAnsi"/>
          <w:noProof/>
          <w:lang w:val="en-US"/>
        </w:rPr>
        <w:t>allow</w:t>
      </w:r>
      <w:r w:rsidR="00457F61" w:rsidRPr="00D930A9">
        <w:rPr>
          <w:rFonts w:asciiTheme="minorHAnsi" w:hAnsiTheme="minorHAnsi"/>
          <w:noProof/>
          <w:lang w:val="en-US"/>
        </w:rPr>
        <w:t xml:space="preserve"> the contribution from each marker to come from different distributions. </w:t>
      </w:r>
      <w:r w:rsidR="00485D7B">
        <w:rPr>
          <w:rFonts w:asciiTheme="minorHAnsi" w:hAnsiTheme="minorHAnsi"/>
          <w:noProof/>
          <w:lang w:val="en-US"/>
        </w:rPr>
        <w:t>H</w:t>
      </w:r>
      <w:r w:rsidR="00457F61" w:rsidRPr="00D930A9">
        <w:rPr>
          <w:rFonts w:asciiTheme="minorHAnsi" w:hAnsiTheme="minorHAnsi"/>
          <w:noProof/>
          <w:lang w:val="en-US"/>
        </w:rPr>
        <w:t>owever</w:t>
      </w:r>
      <w:r w:rsidR="00485D7B">
        <w:rPr>
          <w:rFonts w:asciiTheme="minorHAnsi" w:hAnsiTheme="minorHAnsi"/>
          <w:noProof/>
          <w:lang w:val="en-US"/>
        </w:rPr>
        <w:t>, these models are</w:t>
      </w:r>
      <w:r w:rsidR="00457F61" w:rsidRPr="00D930A9">
        <w:rPr>
          <w:rFonts w:asciiTheme="minorHAnsi" w:hAnsiTheme="minorHAnsi"/>
          <w:noProof/>
          <w:lang w:val="en-US"/>
        </w:rPr>
        <w:t xml:space="preserve"> not necessarily computational</w:t>
      </w:r>
      <w:r w:rsidR="00485D7B">
        <w:rPr>
          <w:rFonts w:asciiTheme="minorHAnsi" w:hAnsiTheme="minorHAnsi"/>
          <w:noProof/>
          <w:lang w:val="en-US"/>
        </w:rPr>
        <w:t>ly</w:t>
      </w:r>
      <w:r w:rsidR="00457F61" w:rsidRPr="00D930A9">
        <w:rPr>
          <w:rFonts w:asciiTheme="minorHAnsi" w:hAnsiTheme="minorHAnsi"/>
          <w:noProof/>
          <w:lang w:val="en-US"/>
        </w:rPr>
        <w:t xml:space="preserve"> less demanding</w:t>
      </w:r>
      <w:r w:rsidR="000B415F">
        <w:rPr>
          <w:rFonts w:asciiTheme="minorHAnsi" w:hAnsiTheme="minorHAnsi"/>
          <w:noProof/>
          <w:lang w:val="en-US"/>
        </w:rPr>
        <w:t>;</w:t>
      </w:r>
      <w:r w:rsidR="000B415F" w:rsidRPr="00D930A9">
        <w:rPr>
          <w:rFonts w:asciiTheme="minorHAnsi" w:hAnsiTheme="minorHAnsi"/>
          <w:noProof/>
          <w:lang w:val="en-US"/>
        </w:rPr>
        <w:t xml:space="preserve"> </w:t>
      </w:r>
      <w:r w:rsidR="00457F61" w:rsidRPr="00D930A9">
        <w:rPr>
          <w:rFonts w:asciiTheme="minorHAnsi" w:hAnsiTheme="minorHAnsi"/>
          <w:noProof/>
          <w:lang w:val="en-US"/>
        </w:rPr>
        <w:t>they require the same considerations with regard to formulating the models</w:t>
      </w:r>
      <w:r w:rsidR="000B415F">
        <w:rPr>
          <w:rFonts w:asciiTheme="minorHAnsi" w:hAnsiTheme="minorHAnsi"/>
          <w:noProof/>
          <w:lang w:val="en-US"/>
        </w:rPr>
        <w:t>;</w:t>
      </w:r>
      <w:r w:rsidR="000B415F" w:rsidRPr="00D930A9">
        <w:rPr>
          <w:rFonts w:asciiTheme="minorHAnsi" w:hAnsiTheme="minorHAnsi"/>
          <w:noProof/>
          <w:lang w:val="en-US"/>
        </w:rPr>
        <w:t xml:space="preserve"> </w:t>
      </w:r>
      <w:r w:rsidR="00457F61" w:rsidRPr="00D930A9">
        <w:rPr>
          <w:rFonts w:asciiTheme="minorHAnsi" w:hAnsiTheme="minorHAnsi"/>
          <w:noProof/>
          <w:lang w:val="en-US"/>
        </w:rPr>
        <w:t>and do not necessarily perform better</w:t>
      </w:r>
      <w:r w:rsidR="00B15EE6">
        <w:rPr>
          <w:rFonts w:asciiTheme="minorHAnsi" w:hAnsiTheme="minorHAnsi"/>
          <w:noProof/>
          <w:lang w:val="en-US"/>
        </w:rPr>
        <w:t xml:space="preserve"> </w:t>
      </w:r>
      <w:r w:rsidR="00B06FFF" w:rsidRPr="00AE5AC9">
        <w:rPr>
          <w:rFonts w:asciiTheme="minorHAnsi" w:hAnsiTheme="minorHAnsi"/>
          <w:noProof/>
          <w:lang w:val="en-US"/>
        </w:rPr>
        <w:fldChar w:fldCharType="begin"/>
      </w:r>
      <w:r w:rsidR="00CF42A0" w:rsidRPr="00AE5AC9">
        <w:rPr>
          <w:rFonts w:asciiTheme="minorHAnsi" w:hAnsiTheme="minorHAnsi"/>
          <w:noProof/>
          <w:lang w:val="en-US"/>
        </w:rPr>
        <w:instrText xml:space="preserve"> ADDIN ZOTERO_ITEM CSL_CITATION {"citationID":"u2use9huh","properties":{"formattedCitation":"{\\rtf (Ober {\\i{}et al.} 2012)}","plainCitation":"(Ober et al. 2012)"},"citationItems":[{"id":15,"uris":["http://zotero.org/users/2730477/items/7HBH2ACN"],"uri":["http://zotero.org/users/2730477/items/7HBH2ACN"],"itemData":{"id":15,"type":"article-journal","title":"Using Whole-Genome Sequence Data to Predict Quantitative Trait Phenotypes in Drosophila melanogaster","container-title":"PLoS Genet","page":"e1002685","volume":"8","issue":"5","source":"PLoS Journals","abstract":"Author SummaryThe ability to accurately predict values of complex phenotypes from genotype data will revolutionize plant and animal breeding, personalized medicine, and evolutionary biology. To date, genomic prediction has utilized high-density single-nucleotide polymorphism (SNP) genotyping arrays, but the availability of sequence data opens new frontiers for genomic prediction methods. This article is the first application of genomic phenotype prediction using whole-genome sequence data in a substantial sample of a higher eukaryote. We use </w:instrText>
      </w:r>
      <w:r w:rsidR="00CF42A0" w:rsidRPr="00AE5AC9">
        <w:rPr>
          <w:rFonts w:ascii="Cambria Math" w:hAnsi="Cambria Math" w:cs="Cambria Math"/>
          <w:noProof/>
          <w:lang w:val="en-US"/>
        </w:rPr>
        <w:instrText>∼</w:instrText>
      </w:r>
      <w:r w:rsidR="00CF42A0" w:rsidRPr="00AE5AC9">
        <w:rPr>
          <w:rFonts w:asciiTheme="minorHAnsi" w:hAnsiTheme="minorHAnsi"/>
          <w:noProof/>
          <w:lang w:val="en-US"/>
        </w:rPr>
        <w:instrText xml:space="preserve">2.5 million SNPs with minor allele frequency greater than 2.5% derived from genomic sequences of the </w:instrText>
      </w:r>
      <w:r w:rsidR="00CF42A0" w:rsidRPr="00AE5AC9">
        <w:rPr>
          <w:rFonts w:asciiTheme="minorHAnsi" w:hAnsiTheme="minorHAnsi" w:cs="Calibri"/>
          <w:noProof/>
          <w:lang w:val="en-US"/>
        </w:rPr>
        <w:instrText>“</w:instrText>
      </w:r>
      <w:r w:rsidR="00CF42A0" w:rsidRPr="00AE5AC9">
        <w:rPr>
          <w:rFonts w:asciiTheme="minorHAnsi" w:hAnsiTheme="minorHAnsi"/>
          <w:noProof/>
          <w:lang w:val="en-US"/>
        </w:rPr>
        <w:instrText xml:space="preserve">Drosophila Genetic Reference Panel” to predict phenotypes for two traits, starvation resistance and startle-induced locomotor behavior. We systematically address prediction within versus across sexes, genomic best linear unbiased prediction (GBLUP) versus a Bayesian approach, and the effect of SNP density. We find that (i) genomic prediction can be efficiently implemented using sequence data via GBLUP, (ii) there is little gain in predictive ability if the number of SNPs is increased above 150,000, and (iii) neither implicit nor explicit marker selection substantially improves the predictive ability. Although the findings must be seen against the background of small sample sizes, the results illustrate both the potential of the approach and the challenges ahead.","DOI":"10.1371/journal.pgen.1002685","journalAbbreviation":"PLoS Genet","author":[{"family":"Ober","given":"Ulrike"},{"family":"Ayroles","given":"Julien F."},{"family":"Stone","given":"Eric A."},{"family":"Richards","given":"Stephen"},{"family":"Zhu","given":"Dianhui"},{"family":"Gibbs","given":"Richard A."},{"family":"Stricker","given":"Christian"},{"family":"Gianola","given":"Daniel"},{"family":"Schlather","given":"Martin"},{"family":"Mackay","given":"Trudy F. C."},{"family":"Simianer","given":"Henner"}],"issued":{"date-parts":[["2012",5,3]]}}}],"schema":"https://github.com/citation-style-language/schema/raw/master/csl-citation.json"} </w:instrText>
      </w:r>
      <w:r w:rsidR="00B06FFF" w:rsidRPr="00AE5AC9">
        <w:rPr>
          <w:rFonts w:asciiTheme="minorHAnsi" w:hAnsiTheme="minorHAnsi"/>
          <w:noProof/>
          <w:lang w:val="en-US"/>
        </w:rPr>
        <w:fldChar w:fldCharType="separate"/>
      </w:r>
      <w:r w:rsidR="00CF42A0" w:rsidRPr="00AE5AC9">
        <w:rPr>
          <w:rFonts w:asciiTheme="minorHAnsi" w:hAnsiTheme="minorHAnsi"/>
          <w:lang w:val="en-US"/>
        </w:rPr>
        <w:t xml:space="preserve">(Ober </w:t>
      </w:r>
      <w:r w:rsidR="00CF42A0" w:rsidRPr="00AE5AC9">
        <w:rPr>
          <w:rFonts w:asciiTheme="minorHAnsi" w:hAnsiTheme="minorHAnsi"/>
          <w:i/>
          <w:iCs/>
          <w:lang w:val="en-US"/>
        </w:rPr>
        <w:t>et al.</w:t>
      </w:r>
      <w:r w:rsidR="00CF42A0" w:rsidRPr="00AE5AC9">
        <w:rPr>
          <w:rFonts w:asciiTheme="minorHAnsi" w:hAnsiTheme="minorHAnsi"/>
          <w:lang w:val="en-US"/>
        </w:rPr>
        <w:t xml:space="preserve"> 2012)</w:t>
      </w:r>
      <w:r w:rsidR="00B06FFF" w:rsidRPr="00AE5AC9">
        <w:rPr>
          <w:rFonts w:asciiTheme="minorHAnsi" w:hAnsiTheme="minorHAnsi"/>
          <w:noProof/>
          <w:lang w:val="en-US"/>
        </w:rPr>
        <w:fldChar w:fldCharType="end"/>
      </w:r>
      <w:r w:rsidR="00457F61" w:rsidRPr="00D930A9">
        <w:rPr>
          <w:rFonts w:asciiTheme="minorHAnsi" w:hAnsiTheme="minorHAnsi"/>
          <w:noProof/>
          <w:lang w:val="en-US"/>
        </w:rPr>
        <w:t xml:space="preserve">. This </w:t>
      </w:r>
      <w:r w:rsidR="002A5379">
        <w:rPr>
          <w:rFonts w:asciiTheme="minorHAnsi" w:hAnsiTheme="minorHAnsi"/>
          <w:noProof/>
          <w:lang w:val="en-US"/>
        </w:rPr>
        <w:t xml:space="preserve">study </w:t>
      </w:r>
      <w:r w:rsidR="00457F61" w:rsidRPr="00D930A9">
        <w:rPr>
          <w:rFonts w:asciiTheme="minorHAnsi" w:hAnsiTheme="minorHAnsi"/>
          <w:noProof/>
          <w:lang w:val="en-US"/>
        </w:rPr>
        <w:t xml:space="preserve">adds evidence that an </w:t>
      </w:r>
      <w:r w:rsidR="00457F61" w:rsidRPr="00D930A9">
        <w:rPr>
          <w:rFonts w:asciiTheme="minorHAnsi" w:hAnsiTheme="minorHAnsi"/>
          <w:i/>
          <w:iCs/>
          <w:noProof/>
          <w:lang w:val="en-US"/>
        </w:rPr>
        <w:t>externally informed</w:t>
      </w:r>
      <w:r w:rsidR="00457F61" w:rsidRPr="00D930A9">
        <w:rPr>
          <w:rFonts w:asciiTheme="minorHAnsi" w:hAnsiTheme="minorHAnsi"/>
          <w:noProof/>
          <w:lang w:val="en-US"/>
        </w:rPr>
        <w:t xml:space="preserve"> subset of markers is necessary for a successful partitioning</w:t>
      </w:r>
      <w:r w:rsidR="00A12F6F">
        <w:rPr>
          <w:rFonts w:asciiTheme="minorHAnsi" w:hAnsiTheme="minorHAnsi"/>
          <w:noProof/>
          <w:lang w:val="en-US"/>
        </w:rPr>
        <w:t xml:space="preserve"> of the genomic variance</w:t>
      </w:r>
      <w:r w:rsidR="00457F61" w:rsidRPr="00D930A9">
        <w:rPr>
          <w:rFonts w:asciiTheme="minorHAnsi" w:hAnsiTheme="minorHAnsi"/>
          <w:noProof/>
          <w:lang w:val="en-US"/>
        </w:rPr>
        <w:t xml:space="preserve">, as the data </w:t>
      </w:r>
      <w:r w:rsidR="00E537D8">
        <w:rPr>
          <w:rFonts w:asciiTheme="minorHAnsi" w:hAnsiTheme="minorHAnsi"/>
          <w:noProof/>
          <w:lang w:val="en-US"/>
        </w:rPr>
        <w:t xml:space="preserve">themselves </w:t>
      </w:r>
      <w:r w:rsidR="00457F61" w:rsidRPr="00D930A9">
        <w:rPr>
          <w:rFonts w:asciiTheme="minorHAnsi" w:hAnsiTheme="minorHAnsi"/>
          <w:noProof/>
          <w:lang w:val="en-US"/>
        </w:rPr>
        <w:t xml:space="preserve">may not necessarily indicate which markers </w:t>
      </w:r>
      <w:r w:rsidR="00E537D8">
        <w:rPr>
          <w:rFonts w:asciiTheme="minorHAnsi" w:hAnsiTheme="minorHAnsi"/>
          <w:noProof/>
          <w:lang w:val="en-US"/>
        </w:rPr>
        <w:t>should have greater weights</w:t>
      </w:r>
      <w:r w:rsidR="00457F61" w:rsidRPr="00D930A9">
        <w:rPr>
          <w:rFonts w:asciiTheme="minorHAnsi" w:hAnsiTheme="minorHAnsi"/>
          <w:noProof/>
          <w:lang w:val="en-US"/>
        </w:rPr>
        <w:t xml:space="preserve">. </w:t>
      </w:r>
      <w:r w:rsidR="00457F61" w:rsidRPr="00AF6109">
        <w:rPr>
          <w:rFonts w:asciiTheme="minorHAnsi" w:hAnsiTheme="minorHAnsi"/>
          <w:noProof/>
          <w:lang w:val="en-US"/>
        </w:rPr>
        <w:t>Where</w:t>
      </w:r>
      <w:r w:rsidR="000B415F" w:rsidRPr="00AF6109">
        <w:rPr>
          <w:rFonts w:asciiTheme="minorHAnsi" w:hAnsiTheme="minorHAnsi"/>
          <w:noProof/>
          <w:lang w:val="en-US"/>
        </w:rPr>
        <w:t>as</w:t>
      </w:r>
      <w:r w:rsidR="00457F61" w:rsidRPr="00AF6109">
        <w:rPr>
          <w:rFonts w:asciiTheme="minorHAnsi" w:hAnsiTheme="minorHAnsi"/>
          <w:noProof/>
          <w:lang w:val="en-US"/>
        </w:rPr>
        <w:t xml:space="preserve"> </w:t>
      </w:r>
      <w:r w:rsidR="000B415F" w:rsidRPr="00AF6109">
        <w:rPr>
          <w:rFonts w:asciiTheme="minorHAnsi" w:hAnsiTheme="minorHAnsi"/>
          <w:noProof/>
          <w:lang w:val="en-US"/>
        </w:rPr>
        <w:t xml:space="preserve">Bayesian </w:t>
      </w:r>
      <w:r w:rsidR="00457F61" w:rsidRPr="00AF6109">
        <w:rPr>
          <w:rFonts w:asciiTheme="minorHAnsi" w:hAnsiTheme="minorHAnsi"/>
          <w:noProof/>
          <w:lang w:val="en-US"/>
        </w:rPr>
        <w:t xml:space="preserve">mixture models attempt to </w:t>
      </w:r>
      <w:r w:rsidR="0089084F" w:rsidRPr="00AF6109">
        <w:rPr>
          <w:rFonts w:asciiTheme="minorHAnsi" w:hAnsiTheme="minorHAnsi"/>
          <w:noProof/>
          <w:lang w:val="en-US"/>
        </w:rPr>
        <w:t xml:space="preserve">assign and estimate marker effects </w:t>
      </w:r>
      <w:r w:rsidR="00457F61" w:rsidRPr="00AF6109">
        <w:rPr>
          <w:rFonts w:asciiTheme="minorHAnsi" w:hAnsiTheme="minorHAnsi"/>
          <w:noProof/>
          <w:lang w:val="en-US"/>
        </w:rPr>
        <w:t xml:space="preserve">from different distributions, we use prior knowledge to assign </w:t>
      </w:r>
      <w:r w:rsidR="00494337" w:rsidRPr="00AF6109">
        <w:rPr>
          <w:rFonts w:asciiTheme="minorHAnsi" w:hAnsiTheme="minorHAnsi"/>
          <w:noProof/>
          <w:lang w:val="en-US"/>
        </w:rPr>
        <w:t xml:space="preserve">a </w:t>
      </w:r>
      <w:r w:rsidR="0089084F" w:rsidRPr="00AF6109">
        <w:rPr>
          <w:rFonts w:asciiTheme="minorHAnsi" w:hAnsiTheme="minorHAnsi"/>
          <w:noProof/>
          <w:lang w:val="en-US"/>
        </w:rPr>
        <w:t xml:space="preserve">marker set (defined by the </w:t>
      </w:r>
      <w:r w:rsidR="00494337" w:rsidRPr="00AF6109">
        <w:rPr>
          <w:rFonts w:asciiTheme="minorHAnsi" w:hAnsiTheme="minorHAnsi"/>
          <w:noProof/>
          <w:lang w:val="en-US"/>
        </w:rPr>
        <w:t>genomic feature</w:t>
      </w:r>
      <w:r w:rsidR="0089084F" w:rsidRPr="00AF6109">
        <w:rPr>
          <w:rFonts w:asciiTheme="minorHAnsi" w:hAnsiTheme="minorHAnsi"/>
          <w:noProof/>
          <w:lang w:val="en-US"/>
        </w:rPr>
        <w:t>)</w:t>
      </w:r>
      <w:r w:rsidR="00494337" w:rsidRPr="00AF6109">
        <w:rPr>
          <w:rFonts w:asciiTheme="minorHAnsi" w:hAnsiTheme="minorHAnsi"/>
          <w:noProof/>
          <w:lang w:val="en-US"/>
        </w:rPr>
        <w:t xml:space="preserve"> to a </w:t>
      </w:r>
      <w:r w:rsidR="008B6085" w:rsidRPr="00AF6109">
        <w:rPr>
          <w:rFonts w:asciiTheme="minorHAnsi" w:hAnsiTheme="minorHAnsi"/>
          <w:noProof/>
          <w:lang w:val="en-US"/>
        </w:rPr>
        <w:t>distribution</w:t>
      </w:r>
      <w:r w:rsidR="00494337" w:rsidRPr="00AF6109">
        <w:rPr>
          <w:rFonts w:asciiTheme="minorHAnsi" w:hAnsiTheme="minorHAnsi"/>
          <w:noProof/>
          <w:lang w:val="en-US"/>
        </w:rPr>
        <w:t xml:space="preserve"> (</w:t>
      </w:r>
      <w:r w:rsidR="00494337" w:rsidRPr="00E537D8">
        <w:rPr>
          <w:rFonts w:asciiTheme="minorHAnsi" w:hAnsiTheme="minorHAnsi"/>
          <w:i/>
          <w:noProof/>
          <w:lang w:val="en-US"/>
        </w:rPr>
        <w:t>i.e</w:t>
      </w:r>
      <w:r w:rsidR="00494337" w:rsidRPr="00AF6109">
        <w:rPr>
          <w:rFonts w:asciiTheme="minorHAnsi" w:hAnsiTheme="minorHAnsi"/>
          <w:noProof/>
          <w:lang w:val="en-US"/>
        </w:rPr>
        <w:t>.</w:t>
      </w:r>
      <w:r w:rsidR="00E537D8">
        <w:rPr>
          <w:rFonts w:asciiTheme="minorHAnsi" w:hAnsiTheme="minorHAnsi"/>
          <w:noProof/>
          <w:lang w:val="en-US"/>
        </w:rPr>
        <w:t>,</w:t>
      </w:r>
      <w:r w:rsidR="00494337" w:rsidRPr="00AF6109">
        <w:rPr>
          <w:rFonts w:asciiTheme="minorHAnsi" w:hAnsiTheme="minorHAnsi"/>
          <w:noProof/>
          <w:lang w:val="en-US"/>
        </w:rPr>
        <w:t xml:space="preserve"> </w:t>
      </w:r>
      <m:oMath>
        <m:r>
          <m:rPr>
            <m:sty m:val="b"/>
          </m:rPr>
          <w:rPr>
            <w:rFonts w:ascii="Cambria Math" w:hAnsi="Cambria Math"/>
            <w:noProof/>
            <w:lang w:val="en-GB"/>
          </w:rPr>
          <m:t>f</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sSub>
              <m:sSubPr>
                <m:ctrlPr>
                  <w:rPr>
                    <w:rFonts w:ascii="Cambria Math" w:hAnsi="Cambria Math"/>
                    <w:b/>
                    <w:noProof/>
                    <w:lang w:val="en-GB"/>
                  </w:rPr>
                </m:ctrlPr>
              </m:sSubPr>
              <m:e>
                <m:r>
                  <m:rPr>
                    <m:sty m:val="b"/>
                  </m:rPr>
                  <w:rPr>
                    <w:rFonts w:ascii="Cambria Math" w:hAnsi="Cambria Math"/>
                    <w:noProof/>
                    <w:lang w:val="en-GB"/>
                  </w:rPr>
                  <m:t>G</m:t>
                </m:r>
              </m:e>
              <m:sub>
                <m:r>
                  <m:rPr>
                    <m:sty m:val="bi"/>
                  </m:rPr>
                  <w:rPr>
                    <w:rFonts w:ascii="Cambria Math" w:hAnsi="Cambria Math"/>
                    <w:noProof/>
                    <w:lang w:val="en-GB"/>
                  </w:rPr>
                  <m:t>f</m:t>
                </m:r>
              </m:sub>
            </m:sSub>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f</m:t>
                </m:r>
              </m:sub>
              <m:sup>
                <m:r>
                  <w:rPr>
                    <w:rFonts w:ascii="Cambria Math" w:hAnsi="Cambria Math"/>
                    <w:noProof/>
                    <w:lang w:val="en-GB"/>
                  </w:rPr>
                  <m:t>2</m:t>
                </m:r>
              </m:sup>
            </m:sSubSup>
          </m:e>
        </m:d>
      </m:oMath>
      <w:r w:rsidR="00356AF2" w:rsidRPr="00AF6109">
        <w:rPr>
          <w:rFonts w:asciiTheme="minorHAnsi" w:hAnsiTheme="minorHAnsi"/>
          <w:noProof/>
          <w:lang w:val="en-GB"/>
        </w:rPr>
        <w:t xml:space="preserve"> and </w:t>
      </w:r>
      <m:oMath>
        <m:r>
          <m:rPr>
            <m:sty m:val="b"/>
          </m:rPr>
          <w:rPr>
            <w:rFonts w:ascii="Cambria Math" w:hAnsi="Cambria Math"/>
            <w:noProof/>
            <w:lang w:val="en-GB"/>
          </w:rPr>
          <m:t>r</m:t>
        </m:r>
        <m:r>
          <w:rPr>
            <w:rFonts w:ascii="Cambria Math" w:hAnsi="Cambria Math"/>
            <w:noProof/>
            <w:lang w:val="en-GB"/>
          </w:rPr>
          <m:t>~</m:t>
        </m:r>
        <m:r>
          <m:rPr>
            <m:sty m:val="p"/>
          </m:rPr>
          <w:rPr>
            <w:rFonts w:ascii="Cambria Math" w:hAnsi="Cambria Math"/>
            <w:noProof/>
            <w:lang w:val="en-GB"/>
          </w:rPr>
          <m:t>N</m:t>
        </m:r>
        <m:d>
          <m:dPr>
            <m:ctrlPr>
              <w:rPr>
                <w:rFonts w:ascii="Cambria Math" w:hAnsi="Cambria Math"/>
                <w:i/>
                <w:noProof/>
                <w:lang w:val="en-GB"/>
              </w:rPr>
            </m:ctrlPr>
          </m:dPr>
          <m:e>
            <m:r>
              <w:rPr>
                <w:rFonts w:ascii="Cambria Math" w:hAnsi="Cambria Math"/>
                <w:noProof/>
                <w:lang w:val="en-GB"/>
              </w:rPr>
              <m:t>0,</m:t>
            </m:r>
            <m:r>
              <m:rPr>
                <m:sty m:val="b"/>
              </m:rPr>
              <w:rPr>
                <w:rFonts w:ascii="Cambria Math" w:hAnsi="Cambria Math"/>
                <w:noProof/>
                <w:lang w:val="en-GB"/>
              </w:rPr>
              <m:t>G</m:t>
            </m:r>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r</m:t>
                </m:r>
              </m:sub>
              <m:sup>
                <m:r>
                  <w:rPr>
                    <w:rFonts w:ascii="Cambria Math" w:hAnsi="Cambria Math"/>
                    <w:noProof/>
                    <w:lang w:val="en-GB"/>
                  </w:rPr>
                  <m:t>2</m:t>
                </m:r>
              </m:sup>
            </m:sSubSup>
          </m:e>
        </m:d>
      </m:oMath>
      <w:r w:rsidR="00AF6109" w:rsidRPr="00AF6109">
        <w:rPr>
          <w:rFonts w:asciiTheme="minorHAnsi" w:hAnsiTheme="minorHAnsi"/>
          <w:noProof/>
          <w:lang w:val="en-US"/>
        </w:rPr>
        <w:t>)</w:t>
      </w:r>
      <w:r w:rsidR="00AF6109">
        <w:rPr>
          <w:rFonts w:asciiTheme="minorHAnsi" w:hAnsiTheme="minorHAnsi"/>
          <w:noProof/>
          <w:lang w:val="en-US"/>
        </w:rPr>
        <w:t>.</w:t>
      </w:r>
      <w:r w:rsidR="00AF6109" w:rsidRPr="00AF6109">
        <w:rPr>
          <w:rFonts w:asciiTheme="minorHAnsi" w:hAnsiTheme="minorHAnsi"/>
          <w:noProof/>
          <w:lang w:val="en-US"/>
        </w:rPr>
        <w:t xml:space="preserve"> </w:t>
      </w:r>
      <w:r w:rsidR="00AF6109">
        <w:rPr>
          <w:rFonts w:asciiTheme="minorHAnsi" w:hAnsiTheme="minorHAnsi"/>
          <w:noProof/>
          <w:lang w:val="en-US"/>
        </w:rPr>
        <w:t xml:space="preserve">We then </w:t>
      </w:r>
      <w:r w:rsidR="008B6085" w:rsidRPr="00AF6109">
        <w:rPr>
          <w:rFonts w:asciiTheme="minorHAnsi" w:hAnsiTheme="minorHAnsi"/>
          <w:noProof/>
          <w:lang w:val="en-US"/>
        </w:rPr>
        <w:t>estimate the parameter</w:t>
      </w:r>
      <w:r w:rsidR="00AF6109">
        <w:rPr>
          <w:rFonts w:asciiTheme="minorHAnsi" w:hAnsiTheme="minorHAnsi"/>
          <w:noProof/>
          <w:lang w:val="en-US"/>
        </w:rPr>
        <w:t>s</w:t>
      </w:r>
      <w:r w:rsidR="00494337" w:rsidRPr="00AF6109">
        <w:rPr>
          <w:rFonts w:asciiTheme="minorHAnsi" w:hAnsiTheme="minorHAnsi"/>
          <w:noProof/>
          <w:lang w:val="en-US"/>
        </w:rPr>
        <w:t xml:space="preserve"> </w:t>
      </w:r>
      <w:r w:rsidR="008B6085" w:rsidRPr="00AF6109">
        <w:rPr>
          <w:rFonts w:asciiTheme="minorHAnsi" w:hAnsiTheme="minorHAnsi"/>
          <w:noProof/>
          <w:lang w:val="en-US"/>
        </w:rPr>
        <w:t xml:space="preserve">for </w:t>
      </w:r>
      <w:r w:rsidR="00356AF2" w:rsidRPr="00AF6109">
        <w:rPr>
          <w:rFonts w:asciiTheme="minorHAnsi" w:hAnsiTheme="minorHAnsi"/>
          <w:noProof/>
          <w:lang w:val="en-US"/>
        </w:rPr>
        <w:t xml:space="preserve">these </w:t>
      </w:r>
      <w:r w:rsidR="008B6085" w:rsidRPr="00AF6109">
        <w:rPr>
          <w:rFonts w:asciiTheme="minorHAnsi" w:hAnsiTheme="minorHAnsi"/>
          <w:noProof/>
          <w:lang w:val="en-US"/>
        </w:rPr>
        <w:t>distribution</w:t>
      </w:r>
      <w:r w:rsidR="00AF6109">
        <w:rPr>
          <w:rFonts w:asciiTheme="minorHAnsi" w:hAnsiTheme="minorHAnsi"/>
          <w:noProof/>
          <w:lang w:val="en-US"/>
        </w:rPr>
        <w:t>s</w:t>
      </w:r>
      <w:r w:rsidR="00494337" w:rsidRPr="00AF6109">
        <w:rPr>
          <w:rFonts w:asciiTheme="minorHAnsi" w:hAnsiTheme="minorHAnsi"/>
          <w:noProof/>
          <w:lang w:val="en-US"/>
        </w:rPr>
        <w:t xml:space="preserve"> (</w:t>
      </w:r>
      <m:oMath>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f</m:t>
            </m:r>
          </m:sub>
          <m:sup>
            <m:r>
              <w:rPr>
                <w:rFonts w:ascii="Cambria Math" w:hAnsi="Cambria Math"/>
                <w:noProof/>
                <w:lang w:val="en-GB"/>
              </w:rPr>
              <m:t>2</m:t>
            </m:r>
          </m:sup>
        </m:sSubSup>
      </m:oMath>
      <w:r w:rsidR="00356AF2" w:rsidRPr="00AF6109">
        <w:rPr>
          <w:rFonts w:asciiTheme="minorHAnsi" w:hAnsiTheme="minorHAnsi"/>
          <w:noProof/>
          <w:lang w:val="en-GB"/>
        </w:rPr>
        <w:t xml:space="preserve"> and </w:t>
      </w:r>
      <m:oMath>
        <m:sSubSup>
          <m:sSubSupPr>
            <m:ctrlPr>
              <w:rPr>
                <w:rFonts w:ascii="Cambria Math" w:hAnsi="Cambria Math"/>
                <w:i/>
                <w:noProof/>
                <w:lang w:val="en-GB"/>
              </w:rPr>
            </m:ctrlPr>
          </m:sSubSupPr>
          <m:e>
            <m:r>
              <w:rPr>
                <w:rFonts w:ascii="Cambria Math" w:hAnsi="Cambria Math"/>
                <w:noProof/>
                <w:lang w:val="en-GB"/>
              </w:rPr>
              <m:t>σ</m:t>
            </m:r>
          </m:e>
          <m:sub>
            <m:r>
              <w:rPr>
                <w:rFonts w:ascii="Cambria Math" w:hAnsi="Cambria Math"/>
                <w:noProof/>
                <w:lang w:val="en-GB"/>
              </w:rPr>
              <m:t>r</m:t>
            </m:r>
          </m:sub>
          <m:sup>
            <m:r>
              <w:rPr>
                <w:rFonts w:ascii="Cambria Math" w:hAnsi="Cambria Math"/>
                <w:noProof/>
                <w:lang w:val="en-GB"/>
              </w:rPr>
              <m:t>2</m:t>
            </m:r>
          </m:sup>
        </m:sSubSup>
      </m:oMath>
      <w:r w:rsidR="00494337" w:rsidRPr="00AF6109">
        <w:rPr>
          <w:rFonts w:asciiTheme="minorHAnsi" w:hAnsiTheme="minorHAnsi"/>
          <w:noProof/>
          <w:lang w:val="en-US"/>
        </w:rPr>
        <w:t>) conditional on the observed data</w:t>
      </w:r>
      <w:r w:rsidR="008B6085" w:rsidRPr="00AF6109">
        <w:rPr>
          <w:rFonts w:asciiTheme="minorHAnsi" w:hAnsiTheme="minorHAnsi"/>
          <w:noProof/>
          <w:lang w:val="en-US"/>
        </w:rPr>
        <w:t xml:space="preserve"> and </w:t>
      </w:r>
      <w:r w:rsidR="00457F61" w:rsidRPr="00AF6109">
        <w:rPr>
          <w:rFonts w:asciiTheme="minorHAnsi" w:hAnsiTheme="minorHAnsi"/>
          <w:noProof/>
          <w:lang w:val="en-US"/>
        </w:rPr>
        <w:t>evaluate whether this is a sensible assignment</w:t>
      </w:r>
      <w:r w:rsidR="008B6085" w:rsidRPr="00AF6109">
        <w:rPr>
          <w:rFonts w:asciiTheme="minorHAnsi" w:hAnsiTheme="minorHAnsi"/>
          <w:noProof/>
          <w:lang w:val="en-US"/>
        </w:rPr>
        <w:t xml:space="preserve"> </w:t>
      </w:r>
      <w:r w:rsidR="00494337" w:rsidRPr="00AF6109">
        <w:rPr>
          <w:rFonts w:asciiTheme="minorHAnsi" w:hAnsiTheme="minorHAnsi"/>
          <w:noProof/>
          <w:lang w:val="en-US"/>
        </w:rPr>
        <w:t>using standard model comparison techniques such as cross validation</w:t>
      </w:r>
      <w:r w:rsidR="00E034C0" w:rsidRPr="00AF6109">
        <w:rPr>
          <w:rFonts w:asciiTheme="minorHAnsi" w:hAnsiTheme="minorHAnsi"/>
          <w:noProof/>
          <w:lang w:val="en-US"/>
        </w:rPr>
        <w:t>s</w:t>
      </w:r>
      <w:r w:rsidR="00494337" w:rsidRPr="00AF6109">
        <w:rPr>
          <w:rFonts w:asciiTheme="minorHAnsi" w:hAnsiTheme="minorHAnsi"/>
          <w:noProof/>
          <w:lang w:val="en-US"/>
        </w:rPr>
        <w:t xml:space="preserve"> or likelihood ratio test</w:t>
      </w:r>
      <w:r w:rsidR="00E034C0" w:rsidRPr="00AF6109">
        <w:rPr>
          <w:rFonts w:asciiTheme="minorHAnsi" w:hAnsiTheme="minorHAnsi"/>
          <w:noProof/>
          <w:lang w:val="en-US"/>
        </w:rPr>
        <w:t>s</w:t>
      </w:r>
      <w:r w:rsidR="00457F61" w:rsidRPr="00AF6109">
        <w:rPr>
          <w:rFonts w:asciiTheme="minorHAnsi" w:hAnsiTheme="minorHAnsi"/>
          <w:noProof/>
          <w:lang w:val="en-US"/>
        </w:rPr>
        <w:t>.</w:t>
      </w:r>
      <w:r w:rsidR="00457F61" w:rsidRPr="00D930A9">
        <w:rPr>
          <w:rFonts w:asciiTheme="minorHAnsi" w:hAnsiTheme="minorHAnsi"/>
          <w:noProof/>
          <w:lang w:val="en-US"/>
        </w:rPr>
        <w:t xml:space="preserve"> We therefore conclude that the </w:t>
      </w:r>
      <w:r w:rsidR="006F5FA7" w:rsidRPr="00D930A9">
        <w:rPr>
          <w:rFonts w:asciiTheme="minorHAnsi" w:hAnsiTheme="minorHAnsi"/>
          <w:noProof/>
          <w:lang w:val="en-US"/>
        </w:rPr>
        <w:t xml:space="preserve">GFBLUP </w:t>
      </w:r>
      <w:r w:rsidR="00457F61" w:rsidRPr="00D930A9">
        <w:rPr>
          <w:rFonts w:asciiTheme="minorHAnsi" w:hAnsiTheme="minorHAnsi"/>
          <w:noProof/>
          <w:lang w:val="en-US"/>
        </w:rPr>
        <w:t>approach described here provide</w:t>
      </w:r>
      <w:r w:rsidR="00E537D8">
        <w:rPr>
          <w:rFonts w:asciiTheme="minorHAnsi" w:hAnsiTheme="minorHAnsi"/>
          <w:noProof/>
          <w:lang w:val="en-US"/>
        </w:rPr>
        <w:t>s</w:t>
      </w:r>
      <w:r w:rsidR="00457F61" w:rsidRPr="00D930A9">
        <w:rPr>
          <w:rFonts w:asciiTheme="minorHAnsi" w:hAnsiTheme="minorHAnsi"/>
          <w:noProof/>
          <w:lang w:val="en-US"/>
        </w:rPr>
        <w:t xml:space="preserve"> a general framework for estimating and evaluating the association of genomic features </w:t>
      </w:r>
      <w:r w:rsidR="00E537D8">
        <w:rPr>
          <w:rFonts w:asciiTheme="minorHAnsi" w:hAnsiTheme="minorHAnsi"/>
          <w:noProof/>
          <w:lang w:val="en-US"/>
        </w:rPr>
        <w:t>with</w:t>
      </w:r>
      <w:r w:rsidR="00457F61" w:rsidRPr="00D930A9">
        <w:rPr>
          <w:rFonts w:asciiTheme="minorHAnsi" w:hAnsiTheme="minorHAnsi"/>
          <w:noProof/>
          <w:lang w:val="en-US"/>
        </w:rPr>
        <w:t xml:space="preserve"> complex trait phenotypes.</w:t>
      </w:r>
      <w:ins w:id="235" w:author="Peter Sørensen" w:date="2016-04-16T09:57:00Z">
        <w:r w:rsidR="00D4537F">
          <w:rPr>
            <w:rFonts w:asciiTheme="minorHAnsi" w:hAnsiTheme="minorHAnsi"/>
            <w:noProof/>
            <w:lang w:val="en-US"/>
          </w:rPr>
          <w:t xml:space="preserve"> </w:t>
        </w:r>
      </w:ins>
    </w:p>
    <w:p w14:paraId="0CD3ED53" w14:textId="662043D4" w:rsidR="0047250D" w:rsidRDefault="0047250D" w:rsidP="0047250D">
      <w:pPr>
        <w:tabs>
          <w:tab w:val="center" w:pos="4800"/>
          <w:tab w:val="right" w:pos="9500"/>
        </w:tabs>
        <w:spacing w:line="480" w:lineRule="auto"/>
        <w:rPr>
          <w:ins w:id="236" w:author="Peter Sørensen" w:date="2016-04-16T12:32:00Z"/>
          <w:rFonts w:asciiTheme="minorHAnsi" w:hAnsiTheme="minorHAnsi"/>
          <w:noProof/>
          <w:lang w:val="en-US"/>
        </w:rPr>
      </w:pPr>
      <w:ins w:id="237" w:author="Peter Sørensen" w:date="2016-04-16T12:26:00Z">
        <w:r>
          <w:rPr>
            <w:rFonts w:asciiTheme="minorHAnsi" w:hAnsiTheme="minorHAnsi"/>
            <w:lang w:val="en-US"/>
          </w:rPr>
          <w:t>The GFBLUP</w:t>
        </w:r>
      </w:ins>
      <w:ins w:id="238" w:author="Peter Sørensen" w:date="2016-04-16T12:25:00Z">
        <w:r>
          <w:rPr>
            <w:rFonts w:asciiTheme="minorHAnsi" w:hAnsiTheme="minorHAnsi"/>
            <w:lang w:val="en-US"/>
          </w:rPr>
          <w:t xml:space="preserve"> </w:t>
        </w:r>
      </w:ins>
      <w:ins w:id="239" w:author="Peter Sørensen" w:date="2016-04-16T12:26:00Z">
        <w:r>
          <w:rPr>
            <w:rFonts w:asciiTheme="minorHAnsi" w:hAnsiTheme="minorHAnsi"/>
            <w:lang w:val="en-US"/>
          </w:rPr>
          <w:t xml:space="preserve">model can be </w:t>
        </w:r>
      </w:ins>
      <w:ins w:id="240" w:author="Peter Sørensen" w:date="2016-04-16T10:17:00Z">
        <w:r w:rsidR="00C01992" w:rsidRPr="002C1EC1">
          <w:rPr>
            <w:rFonts w:asciiTheme="minorHAnsi" w:hAnsiTheme="minorHAnsi"/>
            <w:lang w:val="en-US"/>
          </w:rPr>
          <w:t xml:space="preserve">implemented using </w:t>
        </w:r>
      </w:ins>
      <w:ins w:id="241" w:author="Peter Sørensen" w:date="2016-04-16T14:13:00Z">
        <w:r w:rsidR="00C52484">
          <w:rPr>
            <w:rFonts w:asciiTheme="minorHAnsi" w:hAnsiTheme="minorHAnsi"/>
            <w:lang w:val="en-US"/>
          </w:rPr>
          <w:t xml:space="preserve">a </w:t>
        </w:r>
      </w:ins>
      <w:ins w:id="242" w:author="Peter Sørensen" w:date="2016-04-16T10:17:00Z">
        <w:r w:rsidR="00C01992" w:rsidRPr="002C1EC1">
          <w:rPr>
            <w:rFonts w:asciiTheme="minorHAnsi" w:hAnsiTheme="minorHAnsi"/>
            <w:lang w:val="en-US"/>
          </w:rPr>
          <w:t xml:space="preserve">Bayesian </w:t>
        </w:r>
      </w:ins>
      <w:ins w:id="243" w:author="Peter Sørensen" w:date="2016-04-16T12:26:00Z">
        <w:r>
          <w:rPr>
            <w:rFonts w:asciiTheme="minorHAnsi" w:hAnsiTheme="minorHAnsi"/>
            <w:lang w:val="en-US"/>
          </w:rPr>
          <w:t>mixed model</w:t>
        </w:r>
      </w:ins>
      <w:ins w:id="244" w:author="Peter Sørensen" w:date="2016-04-16T14:14:00Z">
        <w:r w:rsidR="00C52484">
          <w:rPr>
            <w:rFonts w:asciiTheme="minorHAnsi" w:hAnsiTheme="minorHAnsi"/>
            <w:lang w:val="en-US"/>
          </w:rPr>
          <w:t>s</w:t>
        </w:r>
      </w:ins>
      <w:ins w:id="245" w:author="Peter Sørensen" w:date="2016-04-16T12:26:00Z">
        <w:r>
          <w:rPr>
            <w:rFonts w:asciiTheme="minorHAnsi" w:hAnsiTheme="minorHAnsi"/>
            <w:lang w:val="en-US"/>
          </w:rPr>
          <w:t xml:space="preserve"> </w:t>
        </w:r>
      </w:ins>
      <w:r w:rsidR="00C01992" w:rsidRPr="002C1EC1">
        <w:rPr>
          <w:rFonts w:asciiTheme="minorHAnsi" w:hAnsiTheme="minorHAnsi"/>
          <w:noProof/>
          <w:lang w:val="en-US"/>
        </w:rPr>
        <w:fldChar w:fldCharType="begin"/>
      </w:r>
      <w:r w:rsidR="00CF42A0">
        <w:rPr>
          <w:rFonts w:asciiTheme="minorHAnsi" w:hAnsiTheme="minorHAnsi"/>
          <w:noProof/>
          <w:lang w:val="en-US"/>
        </w:rPr>
        <w:instrText xml:space="preserve"> ADDIN ZOTERO_ITEM CSL_CITATION {"citationID":"NZmwqIYC","properties":{"formattedCitation":"{\\rtf (e.g., S\\uc0\\u248{}rensen {\\i{}et al.} 2015)}","plainCitation":"(e.g., Sørensen et al. 2015)","dontUpdate":true},"citationItems":[{"id":27,"uris":["http://zotero.org/users/2730477/items/DTX36QGS"],"uri":["http://zotero.org/users/2730477/items/DTX36QGS"],"itemData":{"id":27,"type":"article-journal","title":"Genetic Control of Environmental Variation of Two Quantitative Traits of Drosophila melanogaster Revealed by Whole-Genome Sequencing","container-title":"Genetics","page":"487-497","volume":"201","issue":"2","source":"PubMed","abstract":"Genetic studies usually focus on quantifying and understanding the existence of genetic control on expected phenotypic outcomes. However, there is compelling evidence suggesting the existence of genetic control at the level of environmental variability, with some genotypes exhibiting more stable and others more volatile performance. Understanding the mechanisms responsible for environmental variability not only informs medical questions but is relevant in evolution and in agricultural science. In this work fully sequenced inbred lines of Drosophila melanogaster were analyzed to study the nature of genetic control of environmental variance for two quantitative traits: starvation resistance (SR) and startle response (SL). The evidence for genetic control of environmental variance is compelling for both traits. Sequence information is incorporated in random regression models to study the underlying genetic signals, which are shown to be different in the two traits. Genomic variance in sexual dimorphism was found for SR but not for SL. Indeed, the proportion of variance captured by sequence information and the contribution to this variance from four chromosome segments differ between sexes in SR but not in SL. The number of studies of environmental variation, particularly in humans, is limited. The availability of full sequence information and modern computationally intensive statistical methods provides opportunities for rigorous analyses of environmental variability.","DOI":"10.1534/genetics.115.180273","ISSN":"1943-2631","note":"PMID: 26269504\nPMCID: PMC4596664","journalAbbreviation":"Genetics","language":"eng","author":[{"family":"Sørensen","given":"Peter"},{"family":"Los Campos","given":"Gustavo","non-dropping-particle":"de"},{"family":"Morgante","given":"Fabio"},{"family":"Mackay","given":"Trudy F. C."},{"family":"Sorensen","given":"Daniel"}],"issued":{"date-parts":[["2015",10]]},"PMID":"26269504","PMCID":"PMC4596664"},"prefix":"e.g., "}],"schema":"https://github.com/citation-style-language/schema/raw/master/csl-citation.json"} </w:instrText>
      </w:r>
      <w:r w:rsidR="00C01992" w:rsidRPr="002C1EC1">
        <w:rPr>
          <w:rFonts w:asciiTheme="minorHAnsi" w:hAnsiTheme="minorHAnsi"/>
          <w:noProof/>
          <w:lang w:val="en-US"/>
        </w:rPr>
        <w:fldChar w:fldCharType="separate"/>
      </w:r>
      <w:ins w:id="246" w:author="Peter Sørensen" w:date="2016-04-16T10:17:00Z">
        <w:r w:rsidR="00C01992" w:rsidRPr="006B39F6">
          <w:rPr>
            <w:rFonts w:ascii="Calibri" w:hAnsi="Calibri"/>
            <w:lang w:val="en-US"/>
          </w:rPr>
          <w:t>(</w:t>
        </w:r>
      </w:ins>
      <w:ins w:id="247" w:author="Peter Sørensen" w:date="2016-04-16T12:44:00Z">
        <w:r w:rsidR="00B84D82" w:rsidRPr="006B39F6">
          <w:rPr>
            <w:rFonts w:ascii="Calibri" w:hAnsi="Calibri"/>
            <w:lang w:val="en-US"/>
          </w:rPr>
          <w:t xml:space="preserve">e.g. </w:t>
        </w:r>
      </w:ins>
      <w:ins w:id="248" w:author="Peter Sørensen" w:date="2016-04-16T10:17:00Z">
        <w:r w:rsidR="00C01992" w:rsidRPr="006B39F6">
          <w:rPr>
            <w:rFonts w:ascii="Calibri" w:hAnsi="Calibri"/>
            <w:lang w:val="en-US"/>
          </w:rPr>
          <w:t xml:space="preserve">Sørensen </w:t>
        </w:r>
        <w:r w:rsidR="00C01992" w:rsidRPr="006B39F6">
          <w:rPr>
            <w:rFonts w:ascii="Calibri" w:hAnsi="Calibri"/>
            <w:i/>
            <w:iCs/>
            <w:lang w:val="en-US"/>
          </w:rPr>
          <w:t>et al.</w:t>
        </w:r>
        <w:r w:rsidR="00C01992" w:rsidRPr="006B39F6">
          <w:rPr>
            <w:rFonts w:ascii="Calibri" w:hAnsi="Calibri"/>
            <w:lang w:val="en-US"/>
          </w:rPr>
          <w:t xml:space="preserve"> 2015)</w:t>
        </w:r>
        <w:r w:rsidR="00C01992" w:rsidRPr="002C1EC1">
          <w:rPr>
            <w:rFonts w:asciiTheme="minorHAnsi" w:hAnsiTheme="minorHAnsi"/>
            <w:noProof/>
            <w:lang w:val="en-US"/>
          </w:rPr>
          <w:fldChar w:fldCharType="end"/>
        </w:r>
      </w:ins>
      <w:ins w:id="249" w:author="Peter Sørensen" w:date="2016-04-16T12:26:00Z">
        <w:r w:rsidRPr="006B39F6">
          <w:rPr>
            <w:rFonts w:asciiTheme="minorHAnsi" w:hAnsiTheme="minorHAnsi"/>
            <w:noProof/>
            <w:lang w:val="en-US"/>
          </w:rPr>
          <w:t xml:space="preserve"> or </w:t>
        </w:r>
      </w:ins>
      <w:ins w:id="250" w:author="Peter Sørensen" w:date="2016-04-16T12:44:00Z">
        <w:r w:rsidR="00B84D82" w:rsidRPr="006B39F6">
          <w:rPr>
            <w:rFonts w:asciiTheme="minorHAnsi" w:hAnsiTheme="minorHAnsi"/>
            <w:noProof/>
            <w:lang w:val="en-US"/>
          </w:rPr>
          <w:t xml:space="preserve">Bayesian </w:t>
        </w:r>
      </w:ins>
      <w:ins w:id="251" w:author="Peter Sørensen" w:date="2016-04-16T12:26:00Z">
        <w:r w:rsidRPr="006B39F6">
          <w:rPr>
            <w:rFonts w:asciiTheme="minorHAnsi" w:hAnsiTheme="minorHAnsi"/>
            <w:noProof/>
            <w:lang w:val="en-US"/>
          </w:rPr>
          <w:t>mixture model</w:t>
        </w:r>
      </w:ins>
      <w:ins w:id="252" w:author="Peter Sørensen" w:date="2016-04-16T14:14:00Z">
        <w:r w:rsidR="00C52484" w:rsidRPr="006B39F6">
          <w:rPr>
            <w:rFonts w:asciiTheme="minorHAnsi" w:hAnsiTheme="minorHAnsi"/>
            <w:noProof/>
            <w:lang w:val="en-US"/>
          </w:rPr>
          <w:t>s</w:t>
        </w:r>
      </w:ins>
      <w:ins w:id="253" w:author="Peter Sørensen" w:date="2016-04-16T12:26:00Z">
        <w:r w:rsidRPr="006B39F6">
          <w:rPr>
            <w:rFonts w:asciiTheme="minorHAnsi" w:hAnsiTheme="minorHAnsi"/>
            <w:noProof/>
            <w:lang w:val="en-US"/>
          </w:rPr>
          <w:t xml:space="preserve"> such as BayesRC</w:t>
        </w:r>
      </w:ins>
      <w:r w:rsidR="00F263AA" w:rsidRPr="00AE5AC9">
        <w:rPr>
          <w:rFonts w:asciiTheme="minorHAnsi" w:hAnsiTheme="minorHAnsi"/>
          <w:noProof/>
          <w:lang w:val="en-US"/>
        </w:rPr>
        <w:t xml:space="preserve"> </w:t>
      </w:r>
      <w:r w:rsidR="000E5A96">
        <w:rPr>
          <w:rFonts w:asciiTheme="minorHAnsi" w:hAnsiTheme="minorHAnsi"/>
          <w:noProof/>
        </w:rPr>
        <w:fldChar w:fldCharType="begin"/>
      </w:r>
      <w:r w:rsidR="000E5A96" w:rsidRPr="00AE5AC9">
        <w:rPr>
          <w:rFonts w:asciiTheme="minorHAnsi" w:hAnsiTheme="minorHAnsi"/>
          <w:noProof/>
          <w:lang w:val="en-US"/>
        </w:rPr>
        <w:instrText xml:space="preserve"> ADDIN ZOTERO_ITEM CSL_CITATION {"citationID":"10f369p4or","properties":{"formattedCitation":"{\\rtf (MacLeod {\\i{}et al.} 2014)}","plainCitation":"(MacLeod et al. 2014)"},"citationItems":[{"id":193,"uris":["http://zotero.org/users/2730477/items/D2GZ5CQX"],"uri":["http://zotero.org/users/2730477/items/D2GZ5CQX"],"itemData":{"id":193,"type":"paper-conference","title":"A Bayesian Analysis to Exploit Imputed Sequence Variants for QTL discovery.","container-title":"10th World Congress of Genetics Applied to Livestock Production","publisher-place":"Vancouver","event":"10th World Congress of Genetics Applied to Livestock Production","event-place":"Vancouver","URL":"https://asas.org/docs/default-source/wcgalp-proceedings-oral/193_paper_9933_manuscript_1173_0.pdf?sfvrsn=2","author":[{"family":"MacLeod","given":"I.M."},{"family":"Hayes","given":"B. J."},{"family":"Vander Jagt","given":"C.J."},{"family":"Kemper","given":"K.E."},{"family":"Haile-Mariam","given":"M."},{"family":"Bowman","given":"P. J."},{"family":"Schrooten","given":"C."},{"family":"Goddard","given":"M. E."}],"issued":{"date-parts":[["2014"]]}}}],"schema":"https://github.com/citation-style-language/schema/raw/master/csl-citation.json"} </w:instrText>
      </w:r>
      <w:r w:rsidR="000E5A96">
        <w:rPr>
          <w:rFonts w:asciiTheme="minorHAnsi" w:hAnsiTheme="minorHAnsi"/>
          <w:noProof/>
        </w:rPr>
        <w:fldChar w:fldCharType="separate"/>
      </w:r>
      <w:r w:rsidR="000E5A96" w:rsidRPr="00AE5AC9">
        <w:rPr>
          <w:rFonts w:ascii="Calibri" w:hAnsi="Calibri"/>
          <w:lang w:val="en-US"/>
        </w:rPr>
        <w:t xml:space="preserve">(MacLeod </w:t>
      </w:r>
      <w:r w:rsidR="000E5A96" w:rsidRPr="00AE5AC9">
        <w:rPr>
          <w:rFonts w:ascii="Calibri" w:hAnsi="Calibri"/>
          <w:i/>
          <w:iCs/>
          <w:lang w:val="en-US"/>
        </w:rPr>
        <w:t>et al.</w:t>
      </w:r>
      <w:r w:rsidR="000E5A96" w:rsidRPr="00AE5AC9">
        <w:rPr>
          <w:rFonts w:ascii="Calibri" w:hAnsi="Calibri"/>
          <w:lang w:val="en-US"/>
        </w:rPr>
        <w:t xml:space="preserve"> 2014)</w:t>
      </w:r>
      <w:r w:rsidR="000E5A96">
        <w:rPr>
          <w:rFonts w:asciiTheme="minorHAnsi" w:hAnsiTheme="minorHAnsi"/>
          <w:noProof/>
        </w:rPr>
        <w:fldChar w:fldCharType="end"/>
      </w:r>
      <w:ins w:id="254" w:author="Peter Sørensen" w:date="2016-04-16T12:27:00Z">
        <w:r w:rsidRPr="006B39F6">
          <w:rPr>
            <w:rFonts w:asciiTheme="minorHAnsi" w:hAnsiTheme="minorHAnsi"/>
            <w:noProof/>
            <w:lang w:val="en-US"/>
          </w:rPr>
          <w:t xml:space="preserve">. </w:t>
        </w:r>
      </w:ins>
      <w:ins w:id="255" w:author="Peter Sørensen" w:date="2016-04-16T12:28:00Z">
        <w:r w:rsidRPr="0047250D">
          <w:rPr>
            <w:rFonts w:asciiTheme="minorHAnsi" w:hAnsiTheme="minorHAnsi"/>
            <w:noProof/>
            <w:lang w:val="en-US"/>
          </w:rPr>
          <w:t xml:space="preserve">BayesRC is the same as BayesR except that, a priori, each SNP is identified as belonging to a specific </w:t>
        </w:r>
        <w:r>
          <w:rPr>
            <w:rFonts w:asciiTheme="minorHAnsi" w:hAnsiTheme="minorHAnsi"/>
            <w:noProof/>
            <w:lang w:val="en-US"/>
          </w:rPr>
          <w:t>genomic feature</w:t>
        </w:r>
        <w:r w:rsidRPr="0047250D">
          <w:rPr>
            <w:rFonts w:asciiTheme="minorHAnsi" w:hAnsiTheme="minorHAnsi"/>
            <w:noProof/>
            <w:lang w:val="en-US"/>
          </w:rPr>
          <w:t xml:space="preserve"> and </w:t>
        </w:r>
      </w:ins>
      <w:ins w:id="256" w:author="Peter Sørensen" w:date="2016-04-16T12:29:00Z">
        <w:r>
          <w:rPr>
            <w:rFonts w:asciiTheme="minorHAnsi" w:hAnsiTheme="minorHAnsi"/>
            <w:noProof/>
            <w:lang w:val="en-US"/>
          </w:rPr>
          <w:t xml:space="preserve">it allows for </w:t>
        </w:r>
        <w:r>
          <w:rPr>
            <w:rFonts w:asciiTheme="minorHAnsi" w:hAnsiTheme="minorHAnsi"/>
            <w:noProof/>
            <w:lang w:val="en-US"/>
          </w:rPr>
          <w:lastRenderedPageBreak/>
          <w:t xml:space="preserve">differential shrinkage within each genomic </w:t>
        </w:r>
      </w:ins>
      <w:ins w:id="257" w:author="Peter Sørensen" w:date="2016-04-16T12:30:00Z">
        <w:r>
          <w:rPr>
            <w:rFonts w:asciiTheme="minorHAnsi" w:hAnsiTheme="minorHAnsi"/>
            <w:noProof/>
            <w:lang w:val="en-US"/>
          </w:rPr>
          <w:t>feature</w:t>
        </w:r>
      </w:ins>
      <w:ins w:id="258" w:author="Peter Sørensen" w:date="2016-04-16T12:28:00Z">
        <w:r w:rsidRPr="0047250D">
          <w:rPr>
            <w:rFonts w:asciiTheme="minorHAnsi" w:hAnsiTheme="minorHAnsi"/>
            <w:noProof/>
            <w:lang w:val="en-US"/>
          </w:rPr>
          <w:t>.</w:t>
        </w:r>
      </w:ins>
      <w:ins w:id="259" w:author="Peter Sørensen" w:date="2016-04-16T12:30:00Z">
        <w:r>
          <w:rPr>
            <w:rFonts w:asciiTheme="minorHAnsi" w:hAnsiTheme="minorHAnsi"/>
            <w:noProof/>
            <w:lang w:val="en-US"/>
          </w:rPr>
          <w:t xml:space="preserve"> </w:t>
        </w:r>
      </w:ins>
      <w:ins w:id="260" w:author="Peter Sørensen" w:date="2016-04-16T12:32:00Z">
        <w:r w:rsidRPr="00066E6F">
          <w:rPr>
            <w:rFonts w:asciiTheme="minorHAnsi" w:hAnsiTheme="minorHAnsi"/>
            <w:noProof/>
            <w:lang w:val="en-US"/>
          </w:rPr>
          <w:t xml:space="preserve">The advantage of the BayesRC approach will be in cases where enough information is available in the data to reliably allocate the SNPs in the different variance classes defined in the Bayesian </w:t>
        </w:r>
      </w:ins>
      <w:ins w:id="261" w:author="Peter Sørensen" w:date="2016-04-16T12:37:00Z">
        <w:r w:rsidR="00B84D82">
          <w:rPr>
            <w:rFonts w:asciiTheme="minorHAnsi" w:hAnsiTheme="minorHAnsi"/>
            <w:noProof/>
            <w:lang w:val="en-US"/>
          </w:rPr>
          <w:t xml:space="preserve">mixture </w:t>
        </w:r>
      </w:ins>
      <w:ins w:id="262" w:author="Peter Sørensen" w:date="2016-04-16T12:32:00Z">
        <w:r w:rsidRPr="00066E6F">
          <w:rPr>
            <w:rFonts w:asciiTheme="minorHAnsi" w:hAnsiTheme="minorHAnsi"/>
            <w:noProof/>
            <w:lang w:val="en-US"/>
          </w:rPr>
          <w:t>model. If this is not the case we do not expect a major difference in performance in terms of</w:t>
        </w:r>
        <w:r w:rsidR="00B84D82">
          <w:rPr>
            <w:rFonts w:asciiTheme="minorHAnsi" w:hAnsiTheme="minorHAnsi"/>
            <w:noProof/>
            <w:lang w:val="en-US"/>
          </w:rPr>
          <w:t xml:space="preserve"> predictive ability</w:t>
        </w:r>
        <w:r w:rsidRPr="00066E6F">
          <w:rPr>
            <w:rFonts w:asciiTheme="minorHAnsi" w:hAnsiTheme="minorHAnsi"/>
            <w:noProof/>
            <w:lang w:val="en-US"/>
          </w:rPr>
          <w:t>.</w:t>
        </w:r>
      </w:ins>
    </w:p>
    <w:p w14:paraId="394442EC" w14:textId="17E4CEB4" w:rsidR="003E49E8" w:rsidRDefault="00D4537F" w:rsidP="00D4537F">
      <w:pPr>
        <w:tabs>
          <w:tab w:val="center" w:pos="4800"/>
          <w:tab w:val="right" w:pos="9500"/>
        </w:tabs>
        <w:spacing w:line="480" w:lineRule="auto"/>
        <w:rPr>
          <w:ins w:id="263" w:author="Peter Sørensen" w:date="2016-04-16T12:47:00Z"/>
          <w:rFonts w:asciiTheme="minorHAnsi" w:hAnsiTheme="minorHAnsi"/>
          <w:noProof/>
          <w:lang w:val="en-US"/>
        </w:rPr>
      </w:pPr>
      <w:ins w:id="264" w:author="Peter Sørensen" w:date="2016-04-16T09:57:00Z">
        <w:r>
          <w:rPr>
            <w:rFonts w:asciiTheme="minorHAnsi" w:hAnsiTheme="minorHAnsi"/>
            <w:noProof/>
            <w:lang w:val="en-US"/>
          </w:rPr>
          <w:t xml:space="preserve">A key element of the </w:t>
        </w:r>
      </w:ins>
      <w:ins w:id="265" w:author="Peter Sørensen" w:date="2016-04-16T10:00:00Z">
        <w:r>
          <w:rPr>
            <w:rFonts w:asciiTheme="minorHAnsi" w:hAnsiTheme="minorHAnsi"/>
            <w:noProof/>
            <w:lang w:val="en-US"/>
          </w:rPr>
          <w:t>GFBLUP and Bayesian GF</w:t>
        </w:r>
      </w:ins>
      <w:ins w:id="266" w:author="Peter Sørensen" w:date="2016-04-16T12:38:00Z">
        <w:r w:rsidR="00B84D82">
          <w:rPr>
            <w:rFonts w:asciiTheme="minorHAnsi" w:hAnsiTheme="minorHAnsi"/>
            <w:noProof/>
            <w:lang w:val="en-US"/>
          </w:rPr>
          <w:t xml:space="preserve"> mixture models</w:t>
        </w:r>
      </w:ins>
      <w:ins w:id="267" w:author="Peter Sørensen" w:date="2016-04-16T09:57:00Z">
        <w:r>
          <w:rPr>
            <w:rFonts w:asciiTheme="minorHAnsi" w:hAnsiTheme="minorHAnsi"/>
            <w:noProof/>
            <w:lang w:val="en-US"/>
          </w:rPr>
          <w:t xml:space="preserve"> is to use prior info</w:t>
        </w:r>
      </w:ins>
      <w:ins w:id="268" w:author="Peter Sørensen" w:date="2016-04-16T09:58:00Z">
        <w:r>
          <w:rPr>
            <w:rFonts w:asciiTheme="minorHAnsi" w:hAnsiTheme="minorHAnsi"/>
            <w:noProof/>
            <w:lang w:val="en-US"/>
          </w:rPr>
          <w:t xml:space="preserve">ration to </w:t>
        </w:r>
      </w:ins>
      <w:ins w:id="269" w:author="Peter Sørensen" w:date="2016-04-16T12:37:00Z">
        <w:r w:rsidR="00B84D82">
          <w:rPr>
            <w:rFonts w:asciiTheme="minorHAnsi" w:hAnsiTheme="minorHAnsi"/>
            <w:noProof/>
            <w:lang w:val="en-US"/>
          </w:rPr>
          <w:t xml:space="preserve">reliably </w:t>
        </w:r>
      </w:ins>
      <w:ins w:id="270" w:author="Peter Sørensen" w:date="2016-04-16T09:58:00Z">
        <w:r>
          <w:rPr>
            <w:rFonts w:asciiTheme="minorHAnsi" w:hAnsiTheme="minorHAnsi"/>
            <w:noProof/>
            <w:lang w:val="en-US"/>
          </w:rPr>
          <w:t xml:space="preserve">partition the genomic variance. </w:t>
        </w:r>
      </w:ins>
      <w:ins w:id="271" w:author="Peter Sørensen" w:date="2016-04-16T12:39:00Z">
        <w:r w:rsidR="00B84D82">
          <w:rPr>
            <w:rFonts w:asciiTheme="minorHAnsi" w:hAnsiTheme="minorHAnsi"/>
            <w:noProof/>
            <w:lang w:val="en-US"/>
          </w:rPr>
          <w:t>T</w:t>
        </w:r>
      </w:ins>
      <w:ins w:id="272" w:author="Peter Sørensen" w:date="2016-04-16T10:00:00Z">
        <w:r>
          <w:rPr>
            <w:rFonts w:asciiTheme="minorHAnsi" w:hAnsiTheme="minorHAnsi"/>
            <w:noProof/>
            <w:lang w:val="en-US"/>
          </w:rPr>
          <w:t xml:space="preserve">hese </w:t>
        </w:r>
      </w:ins>
      <w:ins w:id="273" w:author="Peter Sørensen" w:date="2016-04-16T09:58:00Z">
        <w:r>
          <w:rPr>
            <w:rFonts w:asciiTheme="minorHAnsi" w:hAnsiTheme="minorHAnsi"/>
            <w:noProof/>
            <w:lang w:val="en-US"/>
          </w:rPr>
          <w:t>approaches</w:t>
        </w:r>
      </w:ins>
      <w:ins w:id="274" w:author="Peter Sørensen" w:date="2016-04-16T09:53:00Z">
        <w:r>
          <w:rPr>
            <w:rFonts w:asciiTheme="minorHAnsi" w:hAnsiTheme="minorHAnsi"/>
            <w:noProof/>
            <w:lang w:val="en-US"/>
          </w:rPr>
          <w:t xml:space="preserve"> are computationally intensive. </w:t>
        </w:r>
      </w:ins>
      <w:ins w:id="275" w:author="Peter Sørensen" w:date="2016-04-16T09:58:00Z">
        <w:r>
          <w:rPr>
            <w:rFonts w:asciiTheme="minorHAnsi" w:hAnsiTheme="minorHAnsi"/>
            <w:noProof/>
            <w:lang w:val="en-US"/>
          </w:rPr>
          <w:t xml:space="preserve">However there </w:t>
        </w:r>
      </w:ins>
      <w:ins w:id="276" w:author="Peter Sørensen" w:date="2016-04-26T13:16:00Z">
        <w:r w:rsidR="005649B1">
          <w:rPr>
            <w:rFonts w:asciiTheme="minorHAnsi" w:hAnsiTheme="minorHAnsi"/>
            <w:noProof/>
            <w:lang w:val="en-US"/>
          </w:rPr>
          <w:t>are</w:t>
        </w:r>
      </w:ins>
      <w:ins w:id="277" w:author="Peter Sørensen" w:date="2016-04-16T09:58:00Z">
        <w:r>
          <w:rPr>
            <w:rFonts w:asciiTheme="minorHAnsi" w:hAnsiTheme="minorHAnsi"/>
            <w:noProof/>
            <w:lang w:val="en-US"/>
          </w:rPr>
          <w:t xml:space="preserve"> computationally </w:t>
        </w:r>
      </w:ins>
      <w:ins w:id="278" w:author="Peter Sørensen" w:date="2016-04-16T09:59:00Z">
        <w:r>
          <w:rPr>
            <w:rFonts w:asciiTheme="minorHAnsi" w:hAnsiTheme="minorHAnsi"/>
            <w:noProof/>
            <w:lang w:val="en-US"/>
          </w:rPr>
          <w:t xml:space="preserve">simple approaches </w:t>
        </w:r>
      </w:ins>
      <w:ins w:id="279" w:author="Peter Sørensen" w:date="2016-04-16T14:20:00Z">
        <w:r w:rsidR="00C52484">
          <w:rPr>
            <w:rFonts w:asciiTheme="minorHAnsi" w:hAnsiTheme="minorHAnsi"/>
            <w:noProof/>
            <w:lang w:val="en-US"/>
          </w:rPr>
          <w:t>to obtain approximate measures of</w:t>
        </w:r>
      </w:ins>
      <w:ins w:id="280" w:author="Peter Sørensen" w:date="2016-04-16T10:01:00Z">
        <w:r>
          <w:rPr>
            <w:rFonts w:asciiTheme="minorHAnsi" w:hAnsiTheme="minorHAnsi"/>
            <w:noProof/>
            <w:lang w:val="en-US"/>
          </w:rPr>
          <w:t xml:space="preserve"> </w:t>
        </w:r>
      </w:ins>
      <w:ins w:id="281" w:author="Peter Sørensen" w:date="2016-04-16T09:18:00Z">
        <w:r w:rsidR="002F25F9" w:rsidRPr="002F25F9">
          <w:rPr>
            <w:rFonts w:asciiTheme="minorHAnsi" w:hAnsiTheme="minorHAnsi"/>
            <w:noProof/>
            <w:lang w:val="en-US"/>
          </w:rPr>
          <w:t xml:space="preserve">genomic </w:t>
        </w:r>
      </w:ins>
      <w:ins w:id="282" w:author="Peter Sørensen" w:date="2016-04-16T10:01:00Z">
        <w:r>
          <w:rPr>
            <w:rFonts w:asciiTheme="minorHAnsi" w:hAnsiTheme="minorHAnsi"/>
            <w:noProof/>
            <w:lang w:val="en-US"/>
          </w:rPr>
          <w:t>variance</w:t>
        </w:r>
      </w:ins>
      <w:ins w:id="283" w:author="Peter Sørensen" w:date="2016-04-16T09:18:00Z">
        <w:r w:rsidR="002F25F9" w:rsidRPr="002F25F9">
          <w:rPr>
            <w:rFonts w:asciiTheme="minorHAnsi" w:hAnsiTheme="minorHAnsi"/>
            <w:noProof/>
            <w:lang w:val="en-US"/>
          </w:rPr>
          <w:t xml:space="preserve"> </w:t>
        </w:r>
      </w:ins>
      <w:ins w:id="284" w:author="Peter Sørensen" w:date="2016-04-16T14:20:00Z">
        <w:r w:rsidR="00C52484">
          <w:rPr>
            <w:rFonts w:asciiTheme="minorHAnsi" w:hAnsiTheme="minorHAnsi"/>
            <w:noProof/>
            <w:lang w:val="en-US"/>
          </w:rPr>
          <w:t>(</w:t>
        </w:r>
      </w:ins>
      <w:ins w:id="285" w:author="Peter Sørensen" w:date="2016-04-16T14:21:00Z">
        <w:r w:rsidR="00C52484">
          <w:rPr>
            <w:rFonts w:asciiTheme="minorHAnsi" w:hAnsiTheme="minorHAnsi"/>
            <w:noProof/>
            <w:lang w:val="en-US"/>
          </w:rPr>
          <w:t>heritability</w:t>
        </w:r>
      </w:ins>
      <w:ins w:id="286" w:author="Peter Sørensen" w:date="2016-04-16T14:20:00Z">
        <w:r w:rsidR="00C52484">
          <w:rPr>
            <w:rFonts w:asciiTheme="minorHAnsi" w:hAnsiTheme="minorHAnsi"/>
            <w:noProof/>
            <w:lang w:val="en-US"/>
          </w:rPr>
          <w:t xml:space="preserve">) </w:t>
        </w:r>
      </w:ins>
      <w:ins w:id="287" w:author="Peter Sørensen" w:date="2016-04-16T09:18:00Z">
        <w:r w:rsidR="002F25F9" w:rsidRPr="002F25F9">
          <w:rPr>
            <w:rFonts w:asciiTheme="minorHAnsi" w:hAnsiTheme="minorHAnsi"/>
            <w:noProof/>
            <w:lang w:val="en-US"/>
          </w:rPr>
          <w:t xml:space="preserve">using </w:t>
        </w:r>
      </w:ins>
      <w:ins w:id="288" w:author="Peter Sørensen" w:date="2016-04-16T14:16:00Z">
        <w:r w:rsidR="00C52484">
          <w:rPr>
            <w:rFonts w:asciiTheme="minorHAnsi" w:hAnsiTheme="minorHAnsi"/>
            <w:noProof/>
            <w:lang w:val="en-US"/>
          </w:rPr>
          <w:t xml:space="preserve">only </w:t>
        </w:r>
      </w:ins>
      <w:ins w:id="289" w:author="Peter Sørensen" w:date="2016-04-16T09:18:00Z">
        <w:r w:rsidR="002F25F9" w:rsidRPr="002F25F9">
          <w:rPr>
            <w:rFonts w:asciiTheme="minorHAnsi" w:hAnsiTheme="minorHAnsi"/>
            <w:noProof/>
            <w:lang w:val="en-US"/>
          </w:rPr>
          <w:t>genome-wide association (GWA) summary statistics</w:t>
        </w:r>
      </w:ins>
      <w:r w:rsidR="006B39F6">
        <w:rPr>
          <w:rFonts w:asciiTheme="minorHAnsi" w:hAnsiTheme="minorHAnsi"/>
          <w:noProof/>
          <w:lang w:val="en-US"/>
        </w:rPr>
        <w:t xml:space="preserve"> </w:t>
      </w:r>
      <w:r w:rsidR="006B39F6">
        <w:rPr>
          <w:rFonts w:asciiTheme="minorHAnsi" w:hAnsiTheme="minorHAnsi"/>
          <w:noProof/>
          <w:lang w:val="en-US"/>
        </w:rPr>
        <w:fldChar w:fldCharType="begin"/>
      </w:r>
      <w:r w:rsidR="006B39F6">
        <w:rPr>
          <w:rFonts w:asciiTheme="minorHAnsi" w:hAnsiTheme="minorHAnsi"/>
          <w:noProof/>
          <w:lang w:val="en-US"/>
        </w:rPr>
        <w:instrText xml:space="preserve"> ADDIN ZOTERO_ITEM CSL_CITATION {"citationID":"2ojqn6sg0a","properties":{"formattedCitation":"{\\rtf (Finucane {\\i{}et al.} 2015)}","plainCitation":"(Finucane et al. 2015)"},"citationItems":[{"id":195,"uris":["http://zotero.org/users/2730477/items/AUDDS2ZC"],"uri":["http://zotero.org/users/2730477/items/AUDDS2ZC"],"itemData":{"id":195,"type":"article-journal","title":"Partitioning heritability by functional annotation using genome-wide association summary statistics","container-title":"Nature Genetics","page":"1228-1235","volume":"47","issue":"11","source":"PubMed","abstract":"Recent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behavior.","DOI":"10.1038/ng.3404","ISSN":"1546-1718","note":"PMID: 26414678\nPMCID: PMC4626285","journalAbbreviation":"Nat. Genet.","language":"eng","author":[{"family":"Finucane","given":"Hilary K."},{"family":"Bulik-Sullivan","given":"Brendan"},{"family":"Gusev","given":"Alexander"},{"family":"Trynka","given":"Gosia"},{"family":"Reshef","given":"Yakir"},{"family":"Loh","given":"Po-Ru"},{"family":"Anttila","given":"Verneri"},{"family":"Xu","given":"Han"},{"family":"Zang","given":"Chongzhi"},{"family":"Farh","given":"Kyle"},{"family":"Ripke","given":"Stephan"},{"family":"Day","given":"Felix R."},{"literal":"ReproGen Consortium"},{"literal":"Schizophrenia Working Group of the Psychiatric Genomics Consortium"},{"literal":"RACI Consortium"},{"family":"Purcell","given":"Shaun"},{"family":"Stahl","given":"Eli"},{"family":"Lindstrom","given":"Sara"},{"family":"Perry","given":"John R. B."},{"family":"Okada","given":"Yukinori"},{"family":"Raychaudhuri","given":"Soumya"},{"family":"Daly","given":"Mark J."},{"family":"Patterson","given":"Nick"},{"family":"Neale","given":"Benjamin M."},{"family":"Price","given":"Alkes L."}],"issued":{"date-parts":[["2015",11]]},"PMID":"26414678","PMCID":"PMC4626285"}}],"schema":"https://github.com/citation-style-language/schema/raw/master/csl-citation.json"} </w:instrText>
      </w:r>
      <w:r w:rsidR="006B39F6">
        <w:rPr>
          <w:rFonts w:asciiTheme="minorHAnsi" w:hAnsiTheme="minorHAnsi"/>
          <w:noProof/>
          <w:lang w:val="en-US"/>
        </w:rPr>
        <w:fldChar w:fldCharType="separate"/>
      </w:r>
      <w:r w:rsidR="006B39F6" w:rsidRPr="00AE5AC9">
        <w:rPr>
          <w:rFonts w:ascii="Calibri" w:hAnsi="Calibri"/>
          <w:lang w:val="en-US"/>
        </w:rPr>
        <w:t xml:space="preserve">(Finucane </w:t>
      </w:r>
      <w:r w:rsidR="006B39F6" w:rsidRPr="00AE5AC9">
        <w:rPr>
          <w:rFonts w:ascii="Calibri" w:hAnsi="Calibri"/>
          <w:i/>
          <w:iCs/>
          <w:lang w:val="en-US"/>
        </w:rPr>
        <w:t>et al.</w:t>
      </w:r>
      <w:r w:rsidR="006B39F6" w:rsidRPr="00AE5AC9">
        <w:rPr>
          <w:rFonts w:ascii="Calibri" w:hAnsi="Calibri"/>
          <w:lang w:val="en-US"/>
        </w:rPr>
        <w:t xml:space="preserve"> 2015)</w:t>
      </w:r>
      <w:r w:rsidR="006B39F6">
        <w:rPr>
          <w:rFonts w:asciiTheme="minorHAnsi" w:hAnsiTheme="minorHAnsi"/>
          <w:noProof/>
          <w:lang w:val="en-US"/>
        </w:rPr>
        <w:fldChar w:fldCharType="end"/>
      </w:r>
      <w:ins w:id="290" w:author="Peter Sørensen" w:date="2016-04-16T09:18:00Z">
        <w:r w:rsidR="002F25F9" w:rsidRPr="002F25F9">
          <w:rPr>
            <w:rFonts w:asciiTheme="minorHAnsi" w:hAnsiTheme="minorHAnsi"/>
            <w:noProof/>
            <w:lang w:val="en-US"/>
          </w:rPr>
          <w:t xml:space="preserve">. </w:t>
        </w:r>
      </w:ins>
      <w:ins w:id="291" w:author="Peter Sørensen" w:date="2016-04-16T14:21:00Z">
        <w:r w:rsidR="00C52484">
          <w:rPr>
            <w:rFonts w:asciiTheme="minorHAnsi" w:hAnsiTheme="minorHAnsi"/>
            <w:noProof/>
            <w:lang w:val="en-US"/>
          </w:rPr>
          <w:t>In this approac</w:t>
        </w:r>
      </w:ins>
      <w:ins w:id="292" w:author="Peter Sørensen" w:date="2016-04-25T23:00:00Z">
        <w:r w:rsidR="006C488B">
          <w:rPr>
            <w:rFonts w:asciiTheme="minorHAnsi" w:hAnsiTheme="minorHAnsi"/>
            <w:noProof/>
            <w:lang w:val="en-US"/>
          </w:rPr>
          <w:t>h</w:t>
        </w:r>
      </w:ins>
      <w:ins w:id="293" w:author="Peter Sørensen" w:date="2016-04-16T14:21:00Z">
        <w:r w:rsidR="00C52484">
          <w:rPr>
            <w:rFonts w:asciiTheme="minorHAnsi" w:hAnsiTheme="minorHAnsi"/>
            <w:noProof/>
            <w:lang w:val="en-US"/>
          </w:rPr>
          <w:t xml:space="preserve"> g</w:t>
        </w:r>
      </w:ins>
      <w:ins w:id="294" w:author="Peter Sørensen" w:date="2016-04-16T12:45:00Z">
        <w:r w:rsidR="003E49E8">
          <w:rPr>
            <w:rFonts w:asciiTheme="minorHAnsi" w:hAnsiTheme="minorHAnsi"/>
            <w:noProof/>
            <w:lang w:val="en-US"/>
          </w:rPr>
          <w:t xml:space="preserve">enomic variance </w:t>
        </w:r>
      </w:ins>
      <w:ins w:id="295" w:author="Peter Sørensen" w:date="2016-04-16T12:47:00Z">
        <w:r w:rsidR="003E49E8">
          <w:rPr>
            <w:rFonts w:asciiTheme="minorHAnsi" w:hAnsiTheme="minorHAnsi"/>
            <w:noProof/>
            <w:lang w:val="en-US"/>
          </w:rPr>
          <w:t xml:space="preserve">is </w:t>
        </w:r>
      </w:ins>
      <w:ins w:id="296" w:author="Peter Sørensen" w:date="2016-04-16T12:45:00Z">
        <w:r w:rsidR="003E49E8" w:rsidRPr="002F25F9">
          <w:rPr>
            <w:rFonts w:asciiTheme="minorHAnsi" w:hAnsiTheme="minorHAnsi"/>
            <w:noProof/>
            <w:lang w:val="en-US"/>
          </w:rPr>
          <w:t>partition</w:t>
        </w:r>
      </w:ins>
      <w:ins w:id="297" w:author="Peter Sørensen" w:date="2016-04-16T12:47:00Z">
        <w:r w:rsidR="003E49E8">
          <w:rPr>
            <w:rFonts w:asciiTheme="minorHAnsi" w:hAnsiTheme="minorHAnsi"/>
            <w:noProof/>
            <w:lang w:val="en-US"/>
          </w:rPr>
          <w:t>ed</w:t>
        </w:r>
      </w:ins>
      <w:ins w:id="298" w:author="Peter Sørensen" w:date="2016-04-16T12:45:00Z">
        <w:r w:rsidR="003E49E8" w:rsidRPr="002F25F9">
          <w:rPr>
            <w:rFonts w:asciiTheme="minorHAnsi" w:hAnsiTheme="minorHAnsi"/>
            <w:noProof/>
            <w:lang w:val="en-US"/>
          </w:rPr>
          <w:t xml:space="preserve"> using single marker effects </w:t>
        </w:r>
      </w:ins>
      <w:ins w:id="299" w:author="Peter Sørensen" w:date="2016-04-16T12:47:00Z">
        <w:r w:rsidR="003E49E8">
          <w:rPr>
            <w:rFonts w:asciiTheme="minorHAnsi" w:hAnsiTheme="minorHAnsi"/>
            <w:noProof/>
            <w:lang w:val="en-US"/>
          </w:rPr>
          <w:t xml:space="preserve">obtained from GWA </w:t>
        </w:r>
      </w:ins>
      <w:ins w:id="300" w:author="Peter Sørensen" w:date="2016-04-16T12:45:00Z">
        <w:r w:rsidR="003E49E8" w:rsidRPr="002F25F9">
          <w:rPr>
            <w:rFonts w:asciiTheme="minorHAnsi" w:hAnsiTheme="minorHAnsi"/>
            <w:noProof/>
            <w:lang w:val="en-US"/>
          </w:rPr>
          <w:t xml:space="preserve">and LD information from a population similar to the one used for obtaining the single marker effects. In contrast partitioning of genomic variance using the GFBLUP model requires both the phenotypes and genotypes of the study population. </w:t>
        </w:r>
      </w:ins>
      <w:ins w:id="301" w:author="Peter Sørensen" w:date="2016-04-16T12:47:00Z">
        <w:r w:rsidR="003E49E8" w:rsidRPr="002F25F9">
          <w:rPr>
            <w:rFonts w:asciiTheme="minorHAnsi" w:hAnsiTheme="minorHAnsi"/>
            <w:noProof/>
            <w:lang w:val="en-US"/>
          </w:rPr>
          <w:t xml:space="preserve">The approximate measures of genomic </w:t>
        </w:r>
      </w:ins>
      <w:ins w:id="302" w:author="Peter Sørensen" w:date="2016-04-16T14:19:00Z">
        <w:r w:rsidR="00C52484">
          <w:rPr>
            <w:rFonts w:asciiTheme="minorHAnsi" w:hAnsiTheme="minorHAnsi"/>
            <w:noProof/>
            <w:lang w:val="en-US"/>
          </w:rPr>
          <w:t>variance</w:t>
        </w:r>
      </w:ins>
      <w:ins w:id="303" w:author="Peter Sørensen" w:date="2016-04-16T12:47:00Z">
        <w:r w:rsidR="003E49E8" w:rsidRPr="002F25F9">
          <w:rPr>
            <w:rFonts w:asciiTheme="minorHAnsi" w:hAnsiTheme="minorHAnsi"/>
            <w:noProof/>
            <w:lang w:val="en-US"/>
          </w:rPr>
          <w:t xml:space="preserve"> obtained </w:t>
        </w:r>
      </w:ins>
      <w:ins w:id="304" w:author="Peter Sørensen" w:date="2016-04-16T14:19:00Z">
        <w:r w:rsidR="00C52484">
          <w:rPr>
            <w:rFonts w:asciiTheme="minorHAnsi" w:hAnsiTheme="minorHAnsi"/>
            <w:noProof/>
            <w:lang w:val="en-US"/>
          </w:rPr>
          <w:t xml:space="preserve">for each genomic feature </w:t>
        </w:r>
      </w:ins>
      <w:ins w:id="305" w:author="Peter Sørensen" w:date="2016-04-16T14:22:00Z">
        <w:r w:rsidR="00C52484">
          <w:rPr>
            <w:rFonts w:asciiTheme="minorHAnsi" w:hAnsiTheme="minorHAnsi"/>
            <w:noProof/>
            <w:lang w:val="en-US"/>
          </w:rPr>
          <w:t xml:space="preserve">in the </w:t>
        </w:r>
      </w:ins>
      <w:r w:rsidR="006B39F6">
        <w:rPr>
          <w:rFonts w:asciiTheme="minorHAnsi" w:hAnsiTheme="minorHAnsi"/>
          <w:noProof/>
          <w:lang w:val="en-US"/>
        </w:rPr>
        <w:fldChar w:fldCharType="begin"/>
      </w:r>
      <w:r w:rsidR="006B39F6">
        <w:rPr>
          <w:rFonts w:asciiTheme="minorHAnsi" w:hAnsiTheme="minorHAnsi"/>
          <w:noProof/>
          <w:lang w:val="en-US"/>
        </w:rPr>
        <w:instrText xml:space="preserve"> ADDIN ZOTERO_ITEM CSL_CITATION {"citationID":"2o8fenk2e4","properties":{"formattedCitation":"{\\rtf (Finucane {\\i{}et al.} 2015)}","plainCitation":"(Finucane et al. 2015)"},"citationItems":[{"id":195,"uris":["http://zotero.org/users/2730477/items/AUDDS2ZC"],"uri":["http://zotero.org/users/2730477/items/AUDDS2ZC"],"itemData":{"id":195,"type":"article-journal","title":"Partitioning heritability by functional annotation using genome-wide association summary statistics","container-title":"Nature Genetics","page":"1228-1235","volume":"47","issue":"11","source":"PubMed","abstract":"Recent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behavior.","DOI":"10.1038/ng.3404","ISSN":"1546-1718","note":"PMID: 26414678\nPMCID: PMC4626285","journalAbbreviation":"Nat. Genet.","language":"eng","author":[{"family":"Finucane","given":"Hilary K."},{"family":"Bulik-Sullivan","given":"Brendan"},{"family":"Gusev","given":"Alexander"},{"family":"Trynka","given":"Gosia"},{"family":"Reshef","given":"Yakir"},{"family":"Loh","given":"Po-Ru"},{"family":"Anttila","given":"Verneri"},{"family":"Xu","given":"Han"},{"family":"Zang","given":"Chongzhi"},{"family":"Farh","given":"Kyle"},{"family":"Ripke","given":"Stephan"},{"family":"Day","given":"Felix R."},{"literal":"ReproGen Consortium"},{"literal":"Schizophrenia Working Group of the Psychiatric Genomics Consortium"},{"literal":"RACI Consortium"},{"family":"Purcell","given":"Shaun"},{"family":"Stahl","given":"Eli"},{"family":"Lindstrom","given":"Sara"},{"family":"Perry","given":"John R. B."},{"family":"Okada","given":"Yukinori"},{"family":"Raychaudhuri","given":"Soumya"},{"family":"Daly","given":"Mark J."},{"family":"Patterson","given":"Nick"},{"family":"Neale","given":"Benjamin M."},{"family":"Price","given":"Alkes L."}],"issued":{"date-parts":[["2015",11]]},"PMID":"26414678","PMCID":"PMC4626285"}}],"schema":"https://github.com/citation-style-language/schema/raw/master/csl-citation.json"} </w:instrText>
      </w:r>
      <w:r w:rsidR="006B39F6">
        <w:rPr>
          <w:rFonts w:asciiTheme="minorHAnsi" w:hAnsiTheme="minorHAnsi"/>
          <w:noProof/>
          <w:lang w:val="en-US"/>
        </w:rPr>
        <w:fldChar w:fldCharType="separate"/>
      </w:r>
      <w:r w:rsidR="006B39F6" w:rsidRPr="00AE5AC9">
        <w:rPr>
          <w:rFonts w:ascii="Calibri" w:hAnsi="Calibri"/>
          <w:lang w:val="en-US"/>
        </w:rPr>
        <w:t xml:space="preserve">(Finucane </w:t>
      </w:r>
      <w:r w:rsidR="006B39F6" w:rsidRPr="00AE5AC9">
        <w:rPr>
          <w:rFonts w:ascii="Calibri" w:hAnsi="Calibri"/>
          <w:i/>
          <w:iCs/>
          <w:lang w:val="en-US"/>
        </w:rPr>
        <w:t>et al.</w:t>
      </w:r>
      <w:r w:rsidR="006B39F6" w:rsidRPr="00AE5AC9">
        <w:rPr>
          <w:rFonts w:ascii="Calibri" w:hAnsi="Calibri"/>
          <w:lang w:val="en-US"/>
        </w:rPr>
        <w:t xml:space="preserve"> 2015)</w:t>
      </w:r>
      <w:r w:rsidR="006B39F6">
        <w:rPr>
          <w:rFonts w:asciiTheme="minorHAnsi" w:hAnsiTheme="minorHAnsi"/>
          <w:noProof/>
          <w:lang w:val="en-US"/>
        </w:rPr>
        <w:fldChar w:fldCharType="end"/>
      </w:r>
      <w:r w:rsidR="006B39F6">
        <w:rPr>
          <w:rFonts w:asciiTheme="minorHAnsi" w:hAnsiTheme="minorHAnsi"/>
          <w:noProof/>
          <w:lang w:val="en-US"/>
        </w:rPr>
        <w:t xml:space="preserve"> </w:t>
      </w:r>
      <w:ins w:id="306" w:author="Peter Sørensen" w:date="2016-04-16T14:22:00Z">
        <w:r w:rsidR="00C52484">
          <w:rPr>
            <w:rFonts w:asciiTheme="minorHAnsi" w:hAnsiTheme="minorHAnsi"/>
            <w:noProof/>
            <w:lang w:val="en-US"/>
          </w:rPr>
          <w:t xml:space="preserve">study </w:t>
        </w:r>
      </w:ins>
      <w:ins w:id="307" w:author="Peter Sørensen" w:date="2016-04-16T12:47:00Z">
        <w:r w:rsidR="003E49E8" w:rsidRPr="002F25F9">
          <w:rPr>
            <w:rFonts w:asciiTheme="minorHAnsi" w:hAnsiTheme="minorHAnsi"/>
            <w:noProof/>
            <w:lang w:val="en-US"/>
          </w:rPr>
          <w:t xml:space="preserve">can in principle also be used in the </w:t>
        </w:r>
      </w:ins>
      <w:ins w:id="308" w:author="Peter Sørensen" w:date="2016-04-16T12:48:00Z">
        <w:r w:rsidR="003E49E8">
          <w:rPr>
            <w:rFonts w:asciiTheme="minorHAnsi" w:hAnsiTheme="minorHAnsi"/>
            <w:noProof/>
            <w:lang w:val="en-US"/>
          </w:rPr>
          <w:t>GF</w:t>
        </w:r>
      </w:ins>
      <w:ins w:id="309" w:author="Peter Sørensen" w:date="2016-04-16T12:47:00Z">
        <w:r w:rsidR="003E49E8" w:rsidRPr="002F25F9">
          <w:rPr>
            <w:rFonts w:asciiTheme="minorHAnsi" w:hAnsiTheme="minorHAnsi"/>
            <w:noProof/>
            <w:lang w:val="en-US"/>
          </w:rPr>
          <w:t xml:space="preserve">BLUP </w:t>
        </w:r>
      </w:ins>
      <w:ins w:id="310" w:author="Peter Sørensen" w:date="2016-04-23T17:08:00Z">
        <w:r w:rsidR="000F00C5">
          <w:rPr>
            <w:rFonts w:asciiTheme="minorHAnsi" w:hAnsiTheme="minorHAnsi"/>
            <w:noProof/>
            <w:lang w:val="en-US"/>
          </w:rPr>
          <w:t xml:space="preserve">prediction </w:t>
        </w:r>
      </w:ins>
      <w:ins w:id="311" w:author="Peter Sørensen" w:date="2016-04-16T12:47:00Z">
        <w:r w:rsidR="003E49E8" w:rsidRPr="002F25F9">
          <w:rPr>
            <w:rFonts w:asciiTheme="minorHAnsi" w:hAnsiTheme="minorHAnsi"/>
            <w:noProof/>
            <w:lang w:val="en-US"/>
          </w:rPr>
          <w:t>equations</w:t>
        </w:r>
      </w:ins>
      <w:ins w:id="312" w:author="Peter Sørensen" w:date="2016-04-16T12:48:00Z">
        <w:r w:rsidR="003E49E8">
          <w:rPr>
            <w:rFonts w:asciiTheme="minorHAnsi" w:hAnsiTheme="minorHAnsi"/>
            <w:noProof/>
            <w:lang w:val="en-US"/>
          </w:rPr>
          <w:t xml:space="preserve"> or as prior scale parameters in Bayesian models</w:t>
        </w:r>
      </w:ins>
      <w:ins w:id="313" w:author="Peter Sørensen" w:date="2016-04-16T12:47:00Z">
        <w:r w:rsidR="003E49E8" w:rsidRPr="002F25F9">
          <w:rPr>
            <w:rFonts w:asciiTheme="minorHAnsi" w:hAnsiTheme="minorHAnsi"/>
            <w:noProof/>
            <w:lang w:val="en-US"/>
          </w:rPr>
          <w:t xml:space="preserve">, but was not pursued in their study.      </w:t>
        </w:r>
      </w:ins>
    </w:p>
    <w:p w14:paraId="0AC8334D" w14:textId="77777777" w:rsidR="002F25F9" w:rsidRDefault="002F25F9" w:rsidP="00366FA5">
      <w:pPr>
        <w:tabs>
          <w:tab w:val="center" w:pos="4800"/>
          <w:tab w:val="right" w:pos="9500"/>
        </w:tabs>
        <w:spacing w:line="480" w:lineRule="auto"/>
        <w:rPr>
          <w:rFonts w:asciiTheme="minorHAnsi" w:hAnsiTheme="minorHAnsi"/>
          <w:noProof/>
          <w:lang w:val="en-US"/>
        </w:rPr>
      </w:pPr>
    </w:p>
    <w:p w14:paraId="3D64C31A" w14:textId="77777777" w:rsidR="00692C1F" w:rsidRPr="00D930A9" w:rsidRDefault="00692C1F" w:rsidP="00366FA5">
      <w:pPr>
        <w:pStyle w:val="Heading2"/>
        <w:tabs>
          <w:tab w:val="center" w:pos="4800"/>
          <w:tab w:val="right" w:pos="9500"/>
        </w:tabs>
        <w:spacing w:line="480" w:lineRule="auto"/>
        <w:ind w:firstLine="0"/>
        <w:rPr>
          <w:rFonts w:asciiTheme="minorHAnsi" w:hAnsiTheme="minorHAnsi"/>
          <w:lang w:val="en-US"/>
        </w:rPr>
      </w:pPr>
      <w:r w:rsidRPr="00D930A9">
        <w:rPr>
          <w:rFonts w:asciiTheme="minorHAnsi" w:hAnsiTheme="minorHAnsi"/>
          <w:lang w:val="en-US"/>
        </w:rPr>
        <w:t xml:space="preserve">5  </w:t>
      </w:r>
      <w:bookmarkStart w:id="314" w:name="GrindEQpgref54e5b42411"/>
      <w:bookmarkEnd w:id="314"/>
      <w:r w:rsidRPr="00D930A9">
        <w:rPr>
          <w:rFonts w:asciiTheme="minorHAnsi" w:hAnsiTheme="minorHAnsi"/>
          <w:lang w:val="en-US"/>
        </w:rPr>
        <w:t>Conclusion</w:t>
      </w:r>
    </w:p>
    <w:p w14:paraId="5D9D83C7" w14:textId="77777777" w:rsidR="002D25FF" w:rsidRPr="00D930A9" w:rsidRDefault="006A381F" w:rsidP="00366FA5">
      <w:pPr>
        <w:tabs>
          <w:tab w:val="center" w:pos="4800"/>
          <w:tab w:val="right" w:pos="9500"/>
        </w:tabs>
        <w:spacing w:line="480" w:lineRule="auto"/>
        <w:rPr>
          <w:rFonts w:asciiTheme="minorHAnsi" w:hAnsiTheme="minorHAnsi"/>
          <w:lang w:val="en-US"/>
        </w:rPr>
      </w:pPr>
      <w:r>
        <w:rPr>
          <w:rFonts w:asciiTheme="minorHAnsi" w:hAnsiTheme="minorHAnsi"/>
          <w:noProof/>
          <w:lang w:val="en-US"/>
        </w:rPr>
        <w:t xml:space="preserve">Our </w:t>
      </w:r>
      <w:r w:rsidR="002D25FF" w:rsidRPr="00D930A9">
        <w:rPr>
          <w:rFonts w:asciiTheme="minorHAnsi" w:hAnsiTheme="minorHAnsi"/>
          <w:noProof/>
          <w:lang w:val="en-US"/>
        </w:rPr>
        <w:t xml:space="preserve">GFBLUP modeling approach using prior information on genomic features enriched for causal variants can increase </w:t>
      </w:r>
      <w:r>
        <w:rPr>
          <w:rFonts w:asciiTheme="minorHAnsi" w:hAnsiTheme="minorHAnsi"/>
          <w:noProof/>
          <w:lang w:val="en-US"/>
        </w:rPr>
        <w:t xml:space="preserve">the </w:t>
      </w:r>
      <w:r w:rsidR="002D25FF" w:rsidRPr="00D930A9">
        <w:rPr>
          <w:rFonts w:asciiTheme="minorHAnsi" w:hAnsiTheme="minorHAnsi"/>
          <w:noProof/>
          <w:lang w:val="en-US"/>
        </w:rPr>
        <w:t>accuracy of genomic predictions</w:t>
      </w:r>
      <w:r>
        <w:rPr>
          <w:rFonts w:asciiTheme="minorHAnsi" w:hAnsiTheme="minorHAnsi"/>
          <w:noProof/>
          <w:lang w:val="en-US"/>
        </w:rPr>
        <w:t xml:space="preserve"> for complex traits in a population of largely unrelated individuals</w:t>
      </w:r>
      <w:r w:rsidR="002D25FF" w:rsidRPr="00D930A9">
        <w:rPr>
          <w:rFonts w:asciiTheme="minorHAnsi" w:hAnsiTheme="minorHAnsi"/>
          <w:noProof/>
          <w:lang w:val="en-US"/>
        </w:rPr>
        <w:t>. The simulations revealed that it is pos</w:t>
      </w:r>
      <w:r>
        <w:rPr>
          <w:rFonts w:asciiTheme="minorHAnsi" w:hAnsiTheme="minorHAnsi"/>
          <w:noProof/>
          <w:lang w:val="en-US"/>
        </w:rPr>
        <w:t>s</w:t>
      </w:r>
      <w:r w:rsidR="002D25FF" w:rsidRPr="00D930A9">
        <w:rPr>
          <w:rFonts w:asciiTheme="minorHAnsi" w:hAnsiTheme="minorHAnsi"/>
          <w:noProof/>
          <w:lang w:val="en-US"/>
        </w:rPr>
        <w:t>ible</w:t>
      </w:r>
      <w:r w:rsidR="00847618" w:rsidRPr="00D930A9">
        <w:rPr>
          <w:rFonts w:asciiTheme="minorHAnsi" w:hAnsiTheme="minorHAnsi"/>
          <w:noProof/>
          <w:lang w:val="en-US"/>
        </w:rPr>
        <w:t xml:space="preserve"> </w:t>
      </w:r>
      <w:r w:rsidR="002D25FF" w:rsidRPr="00D930A9">
        <w:rPr>
          <w:rFonts w:asciiTheme="minorHAnsi" w:hAnsiTheme="minorHAnsi"/>
          <w:noProof/>
          <w:lang w:val="en-US"/>
        </w:rPr>
        <w:t xml:space="preserve">to further increase </w:t>
      </w:r>
      <w:r>
        <w:rPr>
          <w:rFonts w:asciiTheme="minorHAnsi" w:hAnsiTheme="minorHAnsi"/>
          <w:noProof/>
          <w:lang w:val="en-US"/>
        </w:rPr>
        <w:t xml:space="preserve">the </w:t>
      </w:r>
      <w:r w:rsidR="002D25FF" w:rsidRPr="00D930A9">
        <w:rPr>
          <w:rFonts w:asciiTheme="minorHAnsi" w:hAnsiTheme="minorHAnsi"/>
          <w:noProof/>
          <w:lang w:val="en-US"/>
        </w:rPr>
        <w:t xml:space="preserve">accuracy of genomic prediction for complex traits with a quasi-infinitesimal genetic architecture with many causal </w:t>
      </w:r>
      <w:r w:rsidR="002D25FF" w:rsidRPr="00D930A9">
        <w:rPr>
          <w:rFonts w:asciiTheme="minorHAnsi" w:hAnsiTheme="minorHAnsi"/>
          <w:noProof/>
          <w:lang w:val="en-US"/>
        </w:rPr>
        <w:lastRenderedPageBreak/>
        <w:t>polymorphisms each with a small effect using the GFBLUP model</w:t>
      </w:r>
      <w:r>
        <w:rPr>
          <w:rFonts w:asciiTheme="minorHAnsi" w:hAnsiTheme="minorHAnsi"/>
          <w:noProof/>
          <w:lang w:val="en-US"/>
        </w:rPr>
        <w:t xml:space="preserve">, provided </w:t>
      </w:r>
      <w:r w:rsidR="002D25FF" w:rsidRPr="00D930A9">
        <w:rPr>
          <w:rFonts w:asciiTheme="minorHAnsi" w:hAnsiTheme="minorHAnsi"/>
          <w:noProof/>
          <w:lang w:val="en-US"/>
        </w:rPr>
        <w:t xml:space="preserve">that prior information on genomic features </w:t>
      </w:r>
      <w:r w:rsidR="005038E0">
        <w:rPr>
          <w:rFonts w:asciiTheme="minorHAnsi" w:hAnsiTheme="minorHAnsi"/>
          <w:noProof/>
          <w:lang w:val="en-US"/>
        </w:rPr>
        <w:t xml:space="preserve">is </w:t>
      </w:r>
      <w:r w:rsidR="002D25FF" w:rsidRPr="00D930A9">
        <w:rPr>
          <w:rFonts w:asciiTheme="minorHAnsi" w:hAnsiTheme="minorHAnsi"/>
          <w:noProof/>
          <w:lang w:val="en-US"/>
        </w:rPr>
        <w:t>highly enriched for causal variants</w:t>
      </w:r>
      <w:r w:rsidR="005038E0">
        <w:rPr>
          <w:rFonts w:asciiTheme="minorHAnsi" w:hAnsiTheme="minorHAnsi"/>
          <w:noProof/>
          <w:lang w:val="en-US"/>
        </w:rPr>
        <w:t>.</w:t>
      </w:r>
      <w:r w:rsidR="002D25FF" w:rsidRPr="00D930A9">
        <w:rPr>
          <w:rFonts w:asciiTheme="minorHAnsi" w:hAnsiTheme="minorHAnsi"/>
          <w:noProof/>
          <w:lang w:val="en-US"/>
        </w:rPr>
        <w:t xml:space="preserve"> </w:t>
      </w:r>
      <w:r w:rsidR="002D25FF" w:rsidRPr="00D930A9">
        <w:rPr>
          <w:rFonts w:asciiTheme="minorHAnsi" w:hAnsiTheme="minorHAnsi"/>
          <w:lang w:val="en-US"/>
        </w:rPr>
        <w:t xml:space="preserve">These models provide a formal statistical modeling framework for borrowing and evaluating information across a wide range of experimental studies </w:t>
      </w:r>
      <w:r w:rsidR="002D25FF" w:rsidRPr="00D930A9">
        <w:rPr>
          <w:rFonts w:asciiTheme="minorHAnsi" w:hAnsiTheme="minorHAnsi"/>
          <w:noProof/>
          <w:lang w:val="en-US"/>
        </w:rPr>
        <w:t xml:space="preserve">that </w:t>
      </w:r>
      <w:r w:rsidR="002D25FF" w:rsidRPr="00D930A9">
        <w:rPr>
          <w:rFonts w:asciiTheme="minorHAnsi" w:hAnsiTheme="minorHAnsi"/>
          <w:lang w:val="en-US"/>
        </w:rPr>
        <w:t xml:space="preserve">may help </w:t>
      </w:r>
      <w:r w:rsidR="002D25FF" w:rsidRPr="00D930A9">
        <w:rPr>
          <w:rFonts w:asciiTheme="minorHAnsi" w:hAnsiTheme="minorHAnsi"/>
          <w:color w:val="000000"/>
          <w:lang w:val="en-US"/>
        </w:rPr>
        <w:t>provide n</w:t>
      </w:r>
      <w:r w:rsidR="002D25FF" w:rsidRPr="00D930A9">
        <w:rPr>
          <w:rFonts w:asciiTheme="minorHAnsi" w:hAnsiTheme="minorHAnsi"/>
          <w:lang w:val="en-US"/>
        </w:rPr>
        <w:t>ovel insights into genetic and biological mechanisms underlying complex traits.</w:t>
      </w:r>
    </w:p>
    <w:p w14:paraId="7ED54022" w14:textId="77777777" w:rsidR="00692C1F" w:rsidRDefault="00692C1F" w:rsidP="00366FA5">
      <w:pPr>
        <w:tabs>
          <w:tab w:val="center" w:pos="4800"/>
          <w:tab w:val="right" w:pos="9500"/>
        </w:tabs>
        <w:spacing w:line="480" w:lineRule="auto"/>
        <w:rPr>
          <w:rFonts w:asciiTheme="minorHAnsi" w:hAnsiTheme="minorHAnsi"/>
          <w:noProof/>
          <w:lang w:val="en-US"/>
        </w:rPr>
      </w:pPr>
    </w:p>
    <w:p w14:paraId="560A4632" w14:textId="77777777" w:rsidR="00692C1F" w:rsidRPr="00AF7D5E" w:rsidRDefault="00692C1F" w:rsidP="00366FA5">
      <w:pPr>
        <w:pStyle w:val="Heading2"/>
        <w:tabs>
          <w:tab w:val="center" w:pos="4800"/>
          <w:tab w:val="right" w:pos="9500"/>
        </w:tabs>
        <w:spacing w:line="480" w:lineRule="auto"/>
        <w:ind w:firstLine="0"/>
        <w:rPr>
          <w:rFonts w:asciiTheme="minorHAnsi" w:hAnsiTheme="minorHAnsi"/>
          <w:lang w:val="en-US"/>
        </w:rPr>
      </w:pPr>
      <w:r w:rsidRPr="00AF7D5E">
        <w:rPr>
          <w:rFonts w:asciiTheme="minorHAnsi" w:hAnsiTheme="minorHAnsi"/>
          <w:lang w:val="en-US"/>
        </w:rPr>
        <w:t>Author contributions</w:t>
      </w:r>
    </w:p>
    <w:p w14:paraId="6333D117" w14:textId="77777777" w:rsidR="00692C1F" w:rsidRPr="00DE39E8" w:rsidRDefault="003C35E2" w:rsidP="00366FA5">
      <w:pPr>
        <w:tabs>
          <w:tab w:val="center" w:pos="4800"/>
          <w:tab w:val="right" w:pos="9500"/>
        </w:tabs>
        <w:spacing w:line="480" w:lineRule="auto"/>
        <w:rPr>
          <w:rFonts w:asciiTheme="minorHAnsi" w:hAnsiTheme="minorHAnsi"/>
          <w:noProof/>
          <w:lang w:val="en-US"/>
        </w:rPr>
      </w:pPr>
      <w:r w:rsidRPr="00DE39E8">
        <w:rPr>
          <w:rFonts w:asciiTheme="minorHAnsi" w:hAnsiTheme="minorHAnsi"/>
          <w:noProof/>
          <w:lang w:val="en-US"/>
        </w:rPr>
        <w:t>SME conceived the study, designed, performed and evaluated the experiments, analy</w:t>
      </w:r>
      <w:r w:rsidR="005038E0">
        <w:rPr>
          <w:rFonts w:asciiTheme="minorHAnsi" w:hAnsiTheme="minorHAnsi"/>
          <w:noProof/>
          <w:lang w:val="en-US"/>
        </w:rPr>
        <w:t>z</w:t>
      </w:r>
      <w:r w:rsidRPr="00DE39E8">
        <w:rPr>
          <w:rFonts w:asciiTheme="minorHAnsi" w:hAnsiTheme="minorHAnsi"/>
          <w:noProof/>
          <w:lang w:val="en-US"/>
        </w:rPr>
        <w:t xml:space="preserve">ed the data and drafted the manuscript. </w:t>
      </w:r>
      <w:r w:rsidRPr="001D3E95">
        <w:rPr>
          <w:rFonts w:asciiTheme="minorHAnsi" w:hAnsiTheme="minorHAnsi"/>
          <w:noProof/>
          <w:lang w:val="en-US"/>
        </w:rPr>
        <w:t>IFS evaluated the experiments</w:t>
      </w:r>
      <w:ins w:id="315" w:author="Peter Sørensen" w:date="2016-04-16T15:26:00Z">
        <w:r w:rsidR="002C4A0D">
          <w:rPr>
            <w:rFonts w:asciiTheme="minorHAnsi" w:hAnsiTheme="minorHAnsi"/>
            <w:noProof/>
            <w:lang w:val="en-US"/>
          </w:rPr>
          <w:t>,</w:t>
        </w:r>
      </w:ins>
      <w:r w:rsidRPr="001D3E95">
        <w:rPr>
          <w:rFonts w:asciiTheme="minorHAnsi" w:hAnsiTheme="minorHAnsi"/>
          <w:noProof/>
          <w:lang w:val="en-US"/>
        </w:rPr>
        <w:t xml:space="preserve"> and </w:t>
      </w:r>
      <w:r w:rsidR="00A217B6" w:rsidRPr="00D33E1E">
        <w:rPr>
          <w:rFonts w:asciiTheme="minorHAnsi" w:hAnsiTheme="minorHAnsi"/>
          <w:noProof/>
          <w:lang w:val="en-US"/>
        </w:rPr>
        <w:t xml:space="preserve">drafted </w:t>
      </w:r>
      <w:r w:rsidRPr="00D33E1E">
        <w:rPr>
          <w:rFonts w:asciiTheme="minorHAnsi" w:hAnsiTheme="minorHAnsi"/>
          <w:noProof/>
          <w:lang w:val="en-US"/>
        </w:rPr>
        <w:t>the manuscript. PS</w:t>
      </w:r>
      <w:r w:rsidR="001848EB">
        <w:rPr>
          <w:rFonts w:asciiTheme="minorHAnsi" w:hAnsiTheme="minorHAnsi"/>
          <w:noProof/>
          <w:lang w:val="en-US"/>
        </w:rPr>
        <w:t>a</w:t>
      </w:r>
      <w:r w:rsidRPr="00D33E1E">
        <w:rPr>
          <w:rFonts w:asciiTheme="minorHAnsi" w:hAnsiTheme="minorHAnsi"/>
          <w:noProof/>
          <w:lang w:val="en-US"/>
        </w:rPr>
        <w:t xml:space="preserve"> </w:t>
      </w:r>
      <w:r w:rsidR="00C93C77" w:rsidRPr="00D33E1E">
        <w:rPr>
          <w:rFonts w:asciiTheme="minorHAnsi" w:hAnsiTheme="minorHAnsi"/>
          <w:noProof/>
          <w:lang w:val="en-US"/>
        </w:rPr>
        <w:t>evaluated</w:t>
      </w:r>
      <w:r w:rsidRPr="00CF39A4">
        <w:rPr>
          <w:rFonts w:asciiTheme="minorHAnsi" w:hAnsiTheme="minorHAnsi"/>
          <w:noProof/>
          <w:lang w:val="en-US"/>
        </w:rPr>
        <w:t xml:space="preserve"> the experiments, and </w:t>
      </w:r>
      <w:r w:rsidR="00A217B6" w:rsidRPr="00DE39E8">
        <w:rPr>
          <w:rFonts w:asciiTheme="minorHAnsi" w:hAnsiTheme="minorHAnsi"/>
          <w:noProof/>
          <w:lang w:val="en-US"/>
        </w:rPr>
        <w:t xml:space="preserve">drafted </w:t>
      </w:r>
      <w:r w:rsidRPr="00DE39E8">
        <w:rPr>
          <w:rFonts w:asciiTheme="minorHAnsi" w:hAnsiTheme="minorHAnsi"/>
          <w:noProof/>
          <w:lang w:val="en-US"/>
        </w:rPr>
        <w:t xml:space="preserve">the manuscript. TFM conceived the study, evaluated the experiments, and drafted the manuscript. </w:t>
      </w:r>
      <w:r w:rsidR="00B21F26" w:rsidRPr="00DE39E8">
        <w:rPr>
          <w:rFonts w:asciiTheme="minorHAnsi" w:hAnsiTheme="minorHAnsi"/>
          <w:noProof/>
          <w:lang w:val="en-US"/>
        </w:rPr>
        <w:t>PS conceived the study, designed, performed and evaluated the experiments, analysed the data and drafted the manuscript.</w:t>
      </w:r>
      <w:r w:rsidR="00FD7B8A">
        <w:rPr>
          <w:rFonts w:asciiTheme="minorHAnsi" w:hAnsiTheme="minorHAnsi"/>
          <w:noProof/>
          <w:lang w:val="en-US"/>
        </w:rPr>
        <w:t xml:space="preserve"> </w:t>
      </w:r>
      <w:r w:rsidRPr="00DE39E8">
        <w:rPr>
          <w:rFonts w:asciiTheme="minorHAnsi" w:hAnsiTheme="minorHAnsi"/>
          <w:noProof/>
          <w:lang w:val="en-US"/>
        </w:rPr>
        <w:t>All authors read and approved the final manuscript.</w:t>
      </w:r>
    </w:p>
    <w:p w14:paraId="55E952E5" w14:textId="77777777" w:rsidR="00C93C77" w:rsidRPr="00DE39E8" w:rsidRDefault="00C93C77" w:rsidP="00366FA5">
      <w:pPr>
        <w:tabs>
          <w:tab w:val="center" w:pos="4800"/>
          <w:tab w:val="right" w:pos="9500"/>
        </w:tabs>
        <w:spacing w:line="480" w:lineRule="auto"/>
        <w:rPr>
          <w:rFonts w:asciiTheme="minorHAnsi" w:hAnsiTheme="minorHAnsi"/>
          <w:noProof/>
          <w:lang w:val="en-US"/>
        </w:rPr>
      </w:pPr>
    </w:p>
    <w:p w14:paraId="731DF879" w14:textId="77777777" w:rsidR="00692C1F" w:rsidRPr="00AF7D5E" w:rsidRDefault="00692C1F" w:rsidP="00366FA5">
      <w:pPr>
        <w:pStyle w:val="Heading2"/>
        <w:tabs>
          <w:tab w:val="center" w:pos="4800"/>
          <w:tab w:val="right" w:pos="9500"/>
        </w:tabs>
        <w:spacing w:line="480" w:lineRule="auto"/>
        <w:ind w:firstLine="0"/>
        <w:rPr>
          <w:rFonts w:asciiTheme="minorHAnsi" w:hAnsiTheme="minorHAnsi"/>
          <w:lang w:val="en-US"/>
        </w:rPr>
      </w:pPr>
      <w:r w:rsidRPr="00AF7D5E">
        <w:rPr>
          <w:rFonts w:asciiTheme="minorHAnsi" w:hAnsiTheme="minorHAnsi"/>
          <w:lang w:val="en-US"/>
        </w:rPr>
        <w:t>Acknowledgements</w:t>
      </w:r>
    </w:p>
    <w:p w14:paraId="5FD23FA1" w14:textId="77777777" w:rsidR="00692C1F" w:rsidRPr="003477B4" w:rsidRDefault="003C35E2" w:rsidP="00366FA5">
      <w:pPr>
        <w:tabs>
          <w:tab w:val="center" w:pos="4800"/>
          <w:tab w:val="right" w:pos="9500"/>
        </w:tabs>
        <w:spacing w:line="480" w:lineRule="auto"/>
        <w:rPr>
          <w:rFonts w:asciiTheme="minorHAnsi" w:hAnsiTheme="minorHAnsi"/>
          <w:noProof/>
          <w:lang w:val="en-US"/>
        </w:rPr>
      </w:pPr>
      <w:r w:rsidRPr="00DE39E8">
        <w:rPr>
          <w:rFonts w:asciiTheme="minorHAnsi" w:hAnsiTheme="minorHAnsi"/>
          <w:noProof/>
          <w:lang w:val="en-US"/>
        </w:rPr>
        <w:t>This study</w:t>
      </w:r>
      <w:r w:rsidRPr="001D3E95">
        <w:rPr>
          <w:rFonts w:asciiTheme="minorHAnsi" w:hAnsiTheme="minorHAnsi"/>
          <w:noProof/>
          <w:lang w:val="en-US"/>
        </w:rPr>
        <w:t xml:space="preserve"> was in part funded by the Dani</w:t>
      </w:r>
      <w:r w:rsidRPr="00D33E1E">
        <w:rPr>
          <w:rFonts w:asciiTheme="minorHAnsi" w:hAnsiTheme="minorHAnsi"/>
          <w:noProof/>
          <w:lang w:val="en-US"/>
        </w:rPr>
        <w:t>sh Strategic Research Council (GenSAP: Centre for Genomic Selection in Animals and Plants, contract no. 12-132452)</w:t>
      </w:r>
      <w:r w:rsidR="0061524C">
        <w:rPr>
          <w:rFonts w:asciiTheme="minorHAnsi" w:hAnsiTheme="minorHAnsi"/>
          <w:noProof/>
          <w:lang w:val="en-US"/>
        </w:rPr>
        <w:t xml:space="preserve"> to PS and TFCM and grants </w:t>
      </w:r>
      <w:r w:rsidR="0061524C" w:rsidRPr="0061524C">
        <w:rPr>
          <w:rFonts w:asciiTheme="minorHAnsi" w:hAnsiTheme="minorHAnsi"/>
          <w:noProof/>
          <w:lang w:val="en-US"/>
        </w:rPr>
        <w:t>R01 AA016560</w:t>
      </w:r>
      <w:r w:rsidR="0061524C">
        <w:rPr>
          <w:rFonts w:asciiTheme="minorHAnsi" w:hAnsiTheme="minorHAnsi"/>
          <w:noProof/>
          <w:lang w:val="en-US"/>
        </w:rPr>
        <w:t xml:space="preserve"> and </w:t>
      </w:r>
      <w:r w:rsidR="0061524C" w:rsidRPr="0061524C">
        <w:rPr>
          <w:rFonts w:asciiTheme="minorHAnsi" w:hAnsiTheme="minorHAnsi"/>
          <w:noProof/>
          <w:lang w:val="en-US"/>
        </w:rPr>
        <w:t>R01 AG043490</w:t>
      </w:r>
      <w:r w:rsidR="0061524C">
        <w:rPr>
          <w:rFonts w:asciiTheme="minorHAnsi" w:hAnsiTheme="minorHAnsi"/>
          <w:noProof/>
          <w:lang w:val="en-US"/>
        </w:rPr>
        <w:t xml:space="preserve"> from the National Institutes of Health to TFCM</w:t>
      </w:r>
      <w:r w:rsidRPr="00D33E1E">
        <w:rPr>
          <w:rFonts w:asciiTheme="minorHAnsi" w:hAnsiTheme="minorHAnsi"/>
          <w:noProof/>
          <w:lang w:val="en-US"/>
        </w:rPr>
        <w:t>.</w:t>
      </w:r>
      <w:r w:rsidR="00725FCC">
        <w:rPr>
          <w:rFonts w:asciiTheme="minorHAnsi" w:hAnsiTheme="minorHAnsi"/>
          <w:noProof/>
          <w:lang w:val="en-US"/>
        </w:rPr>
        <w:t xml:space="preserve"> </w:t>
      </w:r>
      <w:r w:rsidR="00692C1F" w:rsidRPr="003477B4">
        <w:rPr>
          <w:rFonts w:asciiTheme="minorHAnsi" w:hAnsiTheme="minorHAnsi"/>
          <w:noProof/>
          <w:lang w:val="en-US"/>
        </w:rPr>
        <w:br w:type="page"/>
      </w:r>
      <w:r w:rsidR="00692C1F" w:rsidRPr="003477B4">
        <w:rPr>
          <w:rFonts w:asciiTheme="minorHAnsi" w:hAnsiTheme="minorHAnsi"/>
          <w:b/>
          <w:bCs/>
          <w:noProof/>
          <w:sz w:val="32"/>
          <w:szCs w:val="32"/>
          <w:lang w:val="en-US"/>
        </w:rPr>
        <w:lastRenderedPageBreak/>
        <w:t>References</w:t>
      </w:r>
    </w:p>
    <w:p w14:paraId="1FDFDF21" w14:textId="77777777" w:rsidR="00692C1F" w:rsidRDefault="00692C1F" w:rsidP="00366FA5">
      <w:pPr>
        <w:tabs>
          <w:tab w:val="center" w:pos="4800"/>
          <w:tab w:val="right" w:pos="9500"/>
        </w:tabs>
        <w:spacing w:line="480" w:lineRule="auto"/>
        <w:rPr>
          <w:rFonts w:asciiTheme="minorHAnsi" w:hAnsiTheme="minorHAnsi"/>
          <w:noProof/>
          <w:lang w:val="en-US"/>
        </w:rPr>
      </w:pPr>
    </w:p>
    <w:p w14:paraId="6A7FAE15" w14:textId="77777777" w:rsidR="00681326" w:rsidRPr="00681326" w:rsidRDefault="00B06FFF" w:rsidP="00681326">
      <w:pPr>
        <w:pStyle w:val="Bibliography"/>
        <w:rPr>
          <w:lang w:val="en-US"/>
        </w:rPr>
      </w:pPr>
      <w:r>
        <w:rPr>
          <w:noProof/>
          <w:lang w:val="en-US"/>
        </w:rPr>
        <w:fldChar w:fldCharType="begin"/>
      </w:r>
      <w:r w:rsidR="00681326">
        <w:rPr>
          <w:noProof/>
          <w:lang w:val="en-US"/>
        </w:rPr>
        <w:instrText xml:space="preserve"> ADDIN ZOTERO_BIBL {"custom":[[["http://zotero.org/users/2730477/items/2AJ4PBR8"],"Lango Allen H., Estrada K., Lettre G., Berndt S. I., Weedon M. N., et al., 2010 Hundreds of variants clustered in genomic loci and biological pathways affect human height. \\i Nature\\i0{} 467: 832\\uc0\\u8211{}838."],[["http://zotero.org/users/2730477/items/2Q5IRTDE"],"Maurano M. T., Humbert R., Rynes E., Thurman R. E., Haugen E., \\i et al\\i0{}., 2012 Systematic Localization of Common Disease-Associated Variation in Regulatory DNA. \\i Science\\i0{} 337: 1190\\uc0\\u8211{}1195."],[["http://zotero.org/users/2730477/items/4THMATWR"],"Morgan T. J., Mackay T. F. C., 2006 Quantitative trait loci for thermotolerance phenotypes in Drosophila melanogaster. \\i Heredity\\i0{} 96: 232\\uc0\\u8211{}242."],[["http://zotero.org/users/2730477/items/6KAQSRRF"],"Mackay T. F. C., 2001 The Genetic Architecture of Quantitative Traits. \\i Annu. Rev. Genet.\\i0{}35: 303\\uc0\\u8211{}339."],[["http://zotero.org/users/2730477/items/6RZAZITV"],"Skarman A., Shariati M., Jans L., Jiang L., S\\uc0\\u248{}rensen P., 2012 A Bayesian variable selection procedure to rank overlapping gene sets. \\i BMC Bioinformatics\\i0{} 13: 73."],[["http://zotero.org/users/2730477/items/7HBH2ACN"],"Ober U., Ayroles J. F., Stone E. A., Richards S., Zhu D., \\i et al\\i0{}.,  2012 Using Whole-Genome Sequence Data to Predict Quantitative Trait Phenotypes in Drosophila melanogaster. \\i PLoS Genet\\i0{} 8: e1002685."],[["http://zotero.org/users/2730477/items/7RDCK8TJ"],"Pegoraro M., Gesto J. S., Kyriacou C. P., Tauber E., 2014 Role for Circadian Clock Genes in Seasonal Timing: Testing the B\\uc0\\u252{}nning Hypothesis. \\i PLoS Genet\\i0{} 10: e1004603."],[["http://zotero.org/users/2730477/items/7T9K7W3Z"],"Meuwissen T. H., Solberg T. R., Shepherd R., Woolliams J. A., 2009 A fast algorithm for BayesB type of prediction of genome-wide estimates of genetic value. \\i Genet. Sel. Evol. GSE\\i0{} 41: 2."],[["http://zotero.org/users/2730477/items/B8CH9IUK"],"Madsen P., Jensen J., Thompson R., 1994 Estimation of (co)variance components by REML in multivariate mixed linear models using average of observed and expected information. In: \\i 5th WCGALP\\i0{}, Guelph, Canada, pp. 455\\uc0\\u8211{}462."],[["http://zotero.org/users/2730477/items/BQ5TRDP8"],"Pe\\uc0\\u241{}agaricano F., Weigel K. A., Rosa G. J. M., Khatib H., 2013 Inferring Quantitative Trait Pathways Associated with Bull Fertility from a Genome-Wide Association Study. \\i Front. Genet.\\i0{} 3."],[["http://zotero.org/users/2730477/items/DTX36QGS"],"S\\uc0\\u248{}rensen P., Los Campos G. de, Morgante F., Mackay T. F. C., Sorensen D., 2015 Genetic Control of Environmental Variation of Two Quantitative Traits of Drosophila melanogaster Revealed by Whole-Genome Sequencing. \\i Genetics\\i0{} 201: 487\\uc0\\u8211{}497."],[["http://zotero.org/users/2730477/items/EIK2V66C"],"Meuwissen T. H. E., Hayes B. J., Goddard M. E., 2001 Prediction of Total Genetic Value Using Genome-Wide Dense Marker Maps. \\i Genetics\\i0{} 157: 1819\\uc0\\u8211{}1829."],[["http://zotero.org/users/2730477/items/FN6VUSSU"],"Lage K., Greenway S. C., Rosenfeld J. A., Wakimoto H., Gorham J. M., et al., 2012 Genetic and environmental risk factors in congenital heart disease functionally converge in protein networks driving heart development. \\i Proc. Natl. Acad. Sci. U.S.A.\\i0{} 109: 14035\\uc0\\u8211{}14040."],[["http://zotero.org/users/2730477/items/GTZDENVS"],"Ober U., Huang W., Magwire M., Schlather M., Simianer H., \\i et al\\i0{}.,  2015 Accounting for genetic architecture improves sequence based genomic prediction for a Drosophila fitness trait. \\i PloS One\\i0{} 10: e0126880."],[["http://zotero.org/users/2730477/items/H7WHFKXA"],"Rao N. V., 2013 \\i Role of the RHO1 GTPase signaling pathway in regulating the circadian clock in Drosophila melanogaster\\i0{}. Thesis. University of Virginia"],[["http://zotero.org/users/2730477/items/JE5TWDIX"],"Speed D., and Balding D. J., 2014 MultiBLUP: improved SNP-based prediction for complex traits. \\i Genome Res.\\i0{} 24: 1550\\uc0\\u8211{}1557."],[["http://zotero.org/users/2730477/items/JXIDQZV2"],"Stirling L., Williams M. R., Morielli A. D., 2009 Dual Roles for RHOA/RHO-Kinase In the Regulated Trafficking of a Voltage-sensitive Potassium Channel. \\i Mol. Biol. Cell\\i0{} 20: 2991\\uc0\\u8211{}3002."],[["http://zotero.org/users/2730477/items/KEH3FH3R"],"Johnson D. L., and Thompson R., 1995 Restricted Maximum Likelihood Estimation of Variance Components for Univariate Animal Models Using Sparse Matrix Techniques and Average Information. \\i J. Dairy Sci.\\i0{} 78: 449\\uc0\\u8211{}456."],[["http://zotero.org/users/2730477/items/KR775KMK"],"Ayroles J. F., Carbone M. A., Stone E. A., Jordan K. W., Lyman R. F., Magwire M. M., et al., 2009 Systems genetics of complex traits in \\i Drosophila melanogaster\\i0{}. \\i Nat. Genet.\\i0{} \\b 41\\b0{}: 299\\uc0\\u8211{}307."],[["http://zotero.org/users/2730477/items/NIGQITH4"],"R Core Team, 2015 \\i R: A Language and Environment for Statistical Computing\\i0{}. R Foundation for Statistical Computing, Vienna, Austria."],[["http://zotero.org/users/2730477/items/P5ABNZR9"],"Edwards S. M., Thomsen B., Madsen P., S\\uc0\\u248{}rensen P., 2015 Partitioning of genomic variance reveals biological pathways associated with udder health and milk production traits in dairy cattle. \\i Genet. Sel. Evol.\\i0{} \\b 47\\b0{}: 60."],[["http://zotero.org/users/2730477/items/PE78B7H3"],"Carlson M., 2013 \\i org.DM.eg.db: Genome wide annotation for Fly\\i0{}."],[["http://zotero.org/users/2730477/items/Q3WR3VR4"],"Tcherkezian J., Lamarche-Vane N., 2007 Current knowledge of the large RhoGAP family of proteins. \\i Biol. Cell\\i0{} 99: 67\\uc0\\u8211{}86."],[["http://zotero.org/users/2730477/items/QE9R7KSS"],"Campos G. de los, Vazquez A. I., Fernando R., Klimentidis Y. C., Sorensen D., 2013 Prediction of Complex Human Traits Using the Genomic Best Linear Unbiased Predictor. \\i PLoS Genet\\i0{}. 9(7): e1003608."],[["http://zotero.org/users/2730477/items/R3ZU546F"],"Benjamini Y., and Hochberg Y., 1995 Controlling the False Discovery Rate: A Practical and Powerful Approach to Multiple Testing. \\i J. R. Stat. Soc. Ser. B Methodol.\\i0{} \\b 57\\b0{}: 289\\uc0\\u8211{}300."],[["http://zotero.org/users/2730477/items/R5HKSG57"],"MacMillan H. A., and Sinclair B. J., 2011 Mechanisms underlying insect chill-coma. \\i J. Insect Physiol.\\i0{} 57: 12\\uc0\\u8211{}20."],[["http://zotero.org/users/2730477/items/UFKBST3B"],"Findsen A., Pedersen T. H., Petersen A. G., Nielsen O. B., Overgaard J., 2014 Why do insects enter and recover from chill coma? Low temperature and high extracellular potassium compromise muscle function in \\i Locusta migratoria\\i0{}. \\i J. Exp. Biol.\\i0{} 217: 1297\\uc0\\u8211{}1306."],[["http://zotero.org/users/2730477/items/UJ4X7WCB"],"O\\uc0\\u8217{}Roak B. J., Vives L., Girirajan S., Karakoc E., Krumm N., \\i et al\\i0{}.,  2012 Sporadic autism exomes reveal a highly interconnected protein network of de novo mutations. \\i Nature\\i0{} 485: 246\\uc0\\u8211{}250."],[["http://zotero.org/users/2730477/items/VAS85PUT"],"Harbison S. T., Yamamoto A. H., Fanara J. J., Norga K. K., Mackay T. F. C., 2004 Quantitative Trait Loci Affecting Starvation Resistance in \\i Drosophila melanogaster\\i0{}. \\i Genetics\\i0{} \\b 166\\b0{}: 1807\\uc0\\u8211{}1823."],[["http://zotero.org/users/2730477/items/WMW6NV64"],"Cookson W., Liang L., Abecasis G., Moffatt M., Lathrop M., 2009 Mapping complex disease traits with global gene expression. \\i Nat. Rev. Genet.\\i0{} \\b 10\\b0{}: 184\\uc0\\u8211{}194."],[["http://zotero.org/users/2730477/items/WZSU25D8"],"Erbe M., Hayes B. J., Matukumalli L. K., Goswami S., Bowman P. J., et al., 2012 Improving accuracy of genomic predictions within and between dairy cattle breeds with imputed high-density single nucleotide polymorphism panels. \\i J. Dairy Sci.\\i0{} 95: 4114\\uc0\\u8211{}4129."],[["http://zotero.org/users/local/hwXGD3xX/items/IVH9G4NC"],"Huang W., Massouras A., Inoue Y., Peiffer J., R\\uc0\\u224{}mia M., Tarone A. M., et al., 2014 Natural variation in genome architecture among 205 \\i Drosophila melanogaster\\i0{} Genetic Reference Panel lines. \\i Genome Res\\i0{}. \\b 24\\b0{}: 1193\\uc0\\u8211{}1208."],[["http://www.mendeley.com/documents/?uuid=c0fc5095-c2af-49d7-b17d-d3269fd1affe"],"Mackay T. F. C., Richards S., Stone E. A., Barbadilla A., Ayroles J. F., et al., 2012 The \\i Drosophila melanogaster\\i0{} Genetic Reference Panel. \\i Nature\\i0{} 482: 173\\uc0\\u8211{}178."]]} CSL_BIBLIOGRAPHY </w:instrText>
      </w:r>
      <w:r>
        <w:rPr>
          <w:noProof/>
          <w:lang w:val="en-US"/>
        </w:rPr>
        <w:fldChar w:fldCharType="separate"/>
      </w:r>
      <w:r w:rsidR="00681326" w:rsidRPr="00681326">
        <w:rPr>
          <w:lang w:val="en-US"/>
        </w:rPr>
        <w:t xml:space="preserve">Ayroles J. F., </w:t>
      </w:r>
      <w:r w:rsidR="00B15427">
        <w:rPr>
          <w:lang w:val="en-US"/>
        </w:rPr>
        <w:t>M.</w:t>
      </w:r>
      <w:r w:rsidR="00F40851">
        <w:rPr>
          <w:lang w:val="en-US"/>
        </w:rPr>
        <w:t xml:space="preserve"> </w:t>
      </w:r>
      <w:r w:rsidR="00B15427">
        <w:rPr>
          <w:lang w:val="en-US"/>
        </w:rPr>
        <w:t xml:space="preserve">A. </w:t>
      </w:r>
      <w:r w:rsidR="00681326" w:rsidRPr="00681326">
        <w:rPr>
          <w:lang w:val="en-US"/>
        </w:rPr>
        <w:t>Carbone,</w:t>
      </w:r>
      <w:r w:rsidR="00B15427">
        <w:rPr>
          <w:lang w:val="en-US"/>
        </w:rPr>
        <w:t xml:space="preserve"> E.</w:t>
      </w:r>
      <w:r w:rsidR="00F40851">
        <w:rPr>
          <w:lang w:val="en-US"/>
        </w:rPr>
        <w:t xml:space="preserve"> </w:t>
      </w:r>
      <w:r w:rsidR="00B15427">
        <w:rPr>
          <w:lang w:val="en-US"/>
        </w:rPr>
        <w:t xml:space="preserve">A. </w:t>
      </w:r>
      <w:r w:rsidR="00681326" w:rsidRPr="00681326">
        <w:rPr>
          <w:lang w:val="en-US"/>
        </w:rPr>
        <w:t xml:space="preserve">Stone, </w:t>
      </w:r>
      <w:r w:rsidR="00B15427">
        <w:rPr>
          <w:lang w:val="en-US"/>
        </w:rPr>
        <w:t>K.</w:t>
      </w:r>
      <w:r w:rsidR="00F40851">
        <w:rPr>
          <w:lang w:val="en-US"/>
        </w:rPr>
        <w:t xml:space="preserve"> </w:t>
      </w:r>
      <w:r w:rsidR="00B15427">
        <w:rPr>
          <w:lang w:val="en-US"/>
        </w:rPr>
        <w:t>W. Jordan</w:t>
      </w:r>
      <w:r w:rsidR="00681326" w:rsidRPr="00681326">
        <w:rPr>
          <w:lang w:val="en-US"/>
        </w:rPr>
        <w:t xml:space="preserve">, </w:t>
      </w:r>
      <w:r w:rsidR="00B15427">
        <w:rPr>
          <w:lang w:val="en-US"/>
        </w:rPr>
        <w:t>R.</w:t>
      </w:r>
      <w:r w:rsidR="00F40851">
        <w:rPr>
          <w:lang w:val="en-US"/>
        </w:rPr>
        <w:t xml:space="preserve"> </w:t>
      </w:r>
      <w:r w:rsidR="00B15427">
        <w:rPr>
          <w:lang w:val="en-US"/>
        </w:rPr>
        <w:t xml:space="preserve">F. </w:t>
      </w:r>
      <w:r w:rsidR="00681326" w:rsidRPr="00681326">
        <w:rPr>
          <w:lang w:val="en-US"/>
        </w:rPr>
        <w:t xml:space="preserve">Lyman, </w:t>
      </w:r>
      <w:r w:rsidR="00B15427">
        <w:rPr>
          <w:lang w:val="en-US"/>
        </w:rPr>
        <w:t>M.</w:t>
      </w:r>
      <w:r w:rsidR="00F40851">
        <w:rPr>
          <w:lang w:val="en-US"/>
        </w:rPr>
        <w:t xml:space="preserve"> </w:t>
      </w:r>
      <w:r w:rsidR="00B15427">
        <w:rPr>
          <w:lang w:val="en-US"/>
        </w:rPr>
        <w:t xml:space="preserve">M. </w:t>
      </w:r>
      <w:r w:rsidR="00681326" w:rsidRPr="00681326">
        <w:rPr>
          <w:lang w:val="en-US"/>
        </w:rPr>
        <w:t xml:space="preserve">Magwire, et al., 2009 Systems genetics of complex traits in </w:t>
      </w:r>
      <w:r w:rsidR="00681326" w:rsidRPr="00681326">
        <w:rPr>
          <w:i/>
          <w:iCs/>
          <w:lang w:val="en-US"/>
        </w:rPr>
        <w:t>Drosophila melanogaster</w:t>
      </w:r>
      <w:r w:rsidR="00681326" w:rsidRPr="00681326">
        <w:rPr>
          <w:lang w:val="en-US"/>
        </w:rPr>
        <w:t xml:space="preserve">. </w:t>
      </w:r>
      <w:r w:rsidR="00681326" w:rsidRPr="008A751E">
        <w:rPr>
          <w:iCs/>
          <w:lang w:val="en-US"/>
        </w:rPr>
        <w:t>Nat. Genet.</w:t>
      </w:r>
      <w:r w:rsidR="00681326" w:rsidRPr="00681326">
        <w:rPr>
          <w:lang w:val="en-US"/>
        </w:rPr>
        <w:t xml:space="preserve"> </w:t>
      </w:r>
      <w:r w:rsidR="00681326" w:rsidRPr="008A751E">
        <w:rPr>
          <w:bCs/>
          <w:lang w:val="en-US"/>
        </w:rPr>
        <w:t>41</w:t>
      </w:r>
      <w:r w:rsidR="00681326" w:rsidRPr="00681326">
        <w:rPr>
          <w:lang w:val="en-US"/>
        </w:rPr>
        <w:t>: 299–307.</w:t>
      </w:r>
    </w:p>
    <w:p w14:paraId="3F464534" w14:textId="77777777" w:rsidR="00681326" w:rsidRPr="00681326" w:rsidRDefault="00681326" w:rsidP="00681326">
      <w:pPr>
        <w:pStyle w:val="Bibliography"/>
        <w:rPr>
          <w:lang w:val="en-US"/>
        </w:rPr>
      </w:pPr>
      <w:r w:rsidRPr="00681326">
        <w:rPr>
          <w:lang w:val="en-US"/>
        </w:rPr>
        <w:t xml:space="preserve">Benjamini Y., and </w:t>
      </w:r>
      <w:r w:rsidR="00B15427">
        <w:rPr>
          <w:lang w:val="en-US"/>
        </w:rPr>
        <w:t>Y. Hochberg</w:t>
      </w:r>
      <w:r w:rsidRPr="00681326">
        <w:rPr>
          <w:lang w:val="en-US"/>
        </w:rPr>
        <w:t>, 1995 Controlling the False Discovery Rate: A Practical and Powerful Approach to Multiple Testing.</w:t>
      </w:r>
      <w:r w:rsidRPr="008A751E">
        <w:rPr>
          <w:lang w:val="en-US"/>
        </w:rPr>
        <w:t xml:space="preserve"> </w:t>
      </w:r>
      <w:r w:rsidRPr="008A751E">
        <w:rPr>
          <w:iCs/>
          <w:lang w:val="en-US"/>
        </w:rPr>
        <w:t>J. R. Stat. Soc. Ser. B Methodol.</w:t>
      </w:r>
      <w:r w:rsidRPr="00681326">
        <w:rPr>
          <w:lang w:val="en-US"/>
        </w:rPr>
        <w:t xml:space="preserve"> </w:t>
      </w:r>
      <w:r w:rsidRPr="008A751E">
        <w:rPr>
          <w:bCs/>
          <w:lang w:val="en-US"/>
        </w:rPr>
        <w:t>57</w:t>
      </w:r>
      <w:r w:rsidRPr="00681326">
        <w:rPr>
          <w:lang w:val="en-US"/>
        </w:rPr>
        <w:t>: 289–300.</w:t>
      </w:r>
    </w:p>
    <w:p w14:paraId="05D9B31C" w14:textId="77777777" w:rsidR="00681326" w:rsidRPr="00681326" w:rsidRDefault="00681326" w:rsidP="00681326">
      <w:pPr>
        <w:pStyle w:val="Bibliography"/>
        <w:rPr>
          <w:lang w:val="en-US"/>
        </w:rPr>
      </w:pPr>
      <w:r w:rsidRPr="00681326">
        <w:rPr>
          <w:lang w:val="en-US"/>
        </w:rPr>
        <w:t xml:space="preserve">Caballero A., </w:t>
      </w:r>
      <w:r w:rsidR="00B15427">
        <w:rPr>
          <w:lang w:val="en-US"/>
        </w:rPr>
        <w:t xml:space="preserve">A. </w:t>
      </w:r>
      <w:r w:rsidRPr="00681326">
        <w:rPr>
          <w:lang w:val="en-US"/>
        </w:rPr>
        <w:t xml:space="preserve">Tenesa, </w:t>
      </w:r>
      <w:r w:rsidR="00C57EFE">
        <w:rPr>
          <w:lang w:val="en-US"/>
        </w:rPr>
        <w:t xml:space="preserve">and </w:t>
      </w:r>
      <w:r w:rsidR="00B15427">
        <w:rPr>
          <w:lang w:val="en-US"/>
        </w:rPr>
        <w:t>P.</w:t>
      </w:r>
      <w:r w:rsidR="00F40851">
        <w:rPr>
          <w:lang w:val="en-US"/>
        </w:rPr>
        <w:t xml:space="preserve"> </w:t>
      </w:r>
      <w:r w:rsidR="00B15427">
        <w:rPr>
          <w:lang w:val="en-US"/>
        </w:rPr>
        <w:t xml:space="preserve">D. </w:t>
      </w:r>
      <w:r w:rsidRPr="00681326">
        <w:rPr>
          <w:lang w:val="en-US"/>
        </w:rPr>
        <w:t xml:space="preserve">Keightley, 2015 The Nature of Genetic Variation for Complex Traits Revealed by GWAS and Regional Heritability Mapping Analyses. Genetics </w:t>
      </w:r>
      <w:r w:rsidRPr="008A751E">
        <w:rPr>
          <w:bCs/>
          <w:lang w:val="en-US"/>
        </w:rPr>
        <w:t>201</w:t>
      </w:r>
      <w:r w:rsidRPr="00681326">
        <w:rPr>
          <w:lang w:val="en-US"/>
        </w:rPr>
        <w:t>: 1601–1613.</w:t>
      </w:r>
    </w:p>
    <w:p w14:paraId="0BB8FD23" w14:textId="77777777" w:rsidR="00681326" w:rsidRPr="00681326" w:rsidRDefault="00681326" w:rsidP="00681326">
      <w:pPr>
        <w:pStyle w:val="Bibliography"/>
        <w:rPr>
          <w:lang w:val="en-US"/>
        </w:rPr>
      </w:pPr>
      <w:r w:rsidRPr="00681326">
        <w:rPr>
          <w:lang w:val="en-US"/>
        </w:rPr>
        <w:t xml:space="preserve">Campos G. de los, </w:t>
      </w:r>
      <w:r w:rsidR="00B15427">
        <w:rPr>
          <w:lang w:val="en-US"/>
        </w:rPr>
        <w:t>A.</w:t>
      </w:r>
      <w:r w:rsidR="00F40851">
        <w:rPr>
          <w:lang w:val="en-US"/>
        </w:rPr>
        <w:t xml:space="preserve"> </w:t>
      </w:r>
      <w:r w:rsidR="00B15427">
        <w:rPr>
          <w:lang w:val="en-US"/>
        </w:rPr>
        <w:t xml:space="preserve">I. </w:t>
      </w:r>
      <w:r w:rsidRPr="00681326">
        <w:rPr>
          <w:lang w:val="en-US"/>
        </w:rPr>
        <w:t xml:space="preserve">Vazquez, </w:t>
      </w:r>
      <w:r w:rsidR="00B15427">
        <w:rPr>
          <w:lang w:val="en-US"/>
        </w:rPr>
        <w:t>R. Fernando</w:t>
      </w:r>
      <w:r w:rsidRPr="00681326">
        <w:rPr>
          <w:lang w:val="en-US"/>
        </w:rPr>
        <w:t>,</w:t>
      </w:r>
      <w:r w:rsidR="00B15427">
        <w:rPr>
          <w:lang w:val="en-US"/>
        </w:rPr>
        <w:t xml:space="preserve"> Y.</w:t>
      </w:r>
      <w:r w:rsidR="00F40851">
        <w:rPr>
          <w:lang w:val="en-US"/>
        </w:rPr>
        <w:t xml:space="preserve"> </w:t>
      </w:r>
      <w:r w:rsidR="00B15427">
        <w:rPr>
          <w:lang w:val="en-US"/>
        </w:rPr>
        <w:t>C.</w:t>
      </w:r>
      <w:r w:rsidRPr="00681326">
        <w:rPr>
          <w:lang w:val="en-US"/>
        </w:rPr>
        <w:t xml:space="preserve"> Klimentidis, </w:t>
      </w:r>
      <w:r w:rsidR="00C57EFE">
        <w:rPr>
          <w:lang w:val="en-US"/>
        </w:rPr>
        <w:t xml:space="preserve">and </w:t>
      </w:r>
      <w:r w:rsidR="00B15427">
        <w:rPr>
          <w:lang w:val="en-US"/>
        </w:rPr>
        <w:t xml:space="preserve">D. </w:t>
      </w:r>
      <w:r w:rsidRPr="00681326">
        <w:rPr>
          <w:lang w:val="en-US"/>
        </w:rPr>
        <w:t xml:space="preserve">Sorensen, 2013 Prediction of Complex Human Traits Using the Genomic Best Linear Unbiased Predictor. </w:t>
      </w:r>
      <w:r w:rsidRPr="008A751E">
        <w:rPr>
          <w:iCs/>
          <w:lang w:val="en-US"/>
        </w:rPr>
        <w:t>PLoS Genet</w:t>
      </w:r>
      <w:r w:rsidR="00B81E51">
        <w:rPr>
          <w:lang w:val="en-US"/>
        </w:rPr>
        <w:t>. 9</w:t>
      </w:r>
      <w:r w:rsidRPr="00681326">
        <w:rPr>
          <w:lang w:val="en-US"/>
        </w:rPr>
        <w:t>: e1003608.</w:t>
      </w:r>
    </w:p>
    <w:p w14:paraId="52D3D186" w14:textId="77777777" w:rsidR="00681326" w:rsidRPr="00681326" w:rsidRDefault="00681326" w:rsidP="00681326">
      <w:pPr>
        <w:pStyle w:val="Bibliography"/>
        <w:rPr>
          <w:lang w:val="en-US"/>
        </w:rPr>
      </w:pPr>
      <w:r w:rsidRPr="00681326">
        <w:rPr>
          <w:lang w:val="en-US"/>
        </w:rPr>
        <w:t xml:space="preserve">Carlson M., 2013 </w:t>
      </w:r>
      <w:r w:rsidRPr="008A751E">
        <w:rPr>
          <w:iCs/>
          <w:lang w:val="en-US"/>
        </w:rPr>
        <w:t>org.DM.eg.db: Genome wide annotation for Fly</w:t>
      </w:r>
      <w:r w:rsidRPr="008A751E">
        <w:rPr>
          <w:lang w:val="en-US"/>
        </w:rPr>
        <w:t>.</w:t>
      </w:r>
    </w:p>
    <w:p w14:paraId="2319E928" w14:textId="77777777" w:rsidR="00681326" w:rsidRPr="00681326" w:rsidRDefault="00681326" w:rsidP="00681326">
      <w:pPr>
        <w:pStyle w:val="Bibliography"/>
        <w:rPr>
          <w:lang w:val="en-US"/>
        </w:rPr>
      </w:pPr>
      <w:r w:rsidRPr="00681326">
        <w:rPr>
          <w:lang w:val="en-US"/>
        </w:rPr>
        <w:t xml:space="preserve">Cookson W., </w:t>
      </w:r>
      <w:r w:rsidR="00B15427">
        <w:rPr>
          <w:lang w:val="en-US"/>
        </w:rPr>
        <w:t xml:space="preserve">L. </w:t>
      </w:r>
      <w:r w:rsidRPr="00681326">
        <w:rPr>
          <w:lang w:val="en-US"/>
        </w:rPr>
        <w:t>Liang,</w:t>
      </w:r>
      <w:r w:rsidR="00B15427">
        <w:rPr>
          <w:lang w:val="en-US"/>
        </w:rPr>
        <w:t xml:space="preserve"> G.</w:t>
      </w:r>
      <w:r w:rsidRPr="00681326">
        <w:rPr>
          <w:lang w:val="en-US"/>
        </w:rPr>
        <w:t xml:space="preserve"> Abecasis,</w:t>
      </w:r>
      <w:r w:rsidR="00B15427">
        <w:rPr>
          <w:lang w:val="en-US"/>
        </w:rPr>
        <w:t xml:space="preserve"> M.</w:t>
      </w:r>
      <w:r w:rsidRPr="00681326">
        <w:rPr>
          <w:lang w:val="en-US"/>
        </w:rPr>
        <w:t xml:space="preserve"> Moffatt, </w:t>
      </w:r>
      <w:r w:rsidR="0084684A">
        <w:rPr>
          <w:lang w:val="en-US"/>
        </w:rPr>
        <w:t>and</w:t>
      </w:r>
      <w:r w:rsidR="00B15427">
        <w:rPr>
          <w:lang w:val="en-US"/>
        </w:rPr>
        <w:t xml:space="preserve"> </w:t>
      </w:r>
      <w:r w:rsidR="00F40851">
        <w:rPr>
          <w:lang w:val="en-US"/>
        </w:rPr>
        <w:t xml:space="preserve">M. </w:t>
      </w:r>
      <w:r w:rsidRPr="00681326">
        <w:rPr>
          <w:lang w:val="en-US"/>
        </w:rPr>
        <w:t>Lathrop</w:t>
      </w:r>
      <w:r w:rsidR="00F40851">
        <w:rPr>
          <w:lang w:val="en-US"/>
        </w:rPr>
        <w:t>,</w:t>
      </w:r>
      <w:r w:rsidRPr="00681326">
        <w:rPr>
          <w:lang w:val="en-US"/>
        </w:rPr>
        <w:t xml:space="preserve"> 2009 Mapping complex disease traits with global gene expression. </w:t>
      </w:r>
      <w:r w:rsidRPr="008A751E">
        <w:rPr>
          <w:iCs/>
          <w:lang w:val="en-US"/>
        </w:rPr>
        <w:t>Nat. Rev. Genet.</w:t>
      </w:r>
      <w:r w:rsidRPr="00681326">
        <w:rPr>
          <w:lang w:val="en-US"/>
        </w:rPr>
        <w:t xml:space="preserve"> </w:t>
      </w:r>
      <w:r w:rsidRPr="008A751E">
        <w:rPr>
          <w:bCs/>
          <w:lang w:val="en-US"/>
        </w:rPr>
        <w:t>10</w:t>
      </w:r>
      <w:r w:rsidRPr="00681326">
        <w:rPr>
          <w:lang w:val="en-US"/>
        </w:rPr>
        <w:t>: 184–194.</w:t>
      </w:r>
    </w:p>
    <w:p w14:paraId="34127774" w14:textId="77777777" w:rsidR="00681326" w:rsidRPr="00681326" w:rsidRDefault="00681326" w:rsidP="00681326">
      <w:pPr>
        <w:pStyle w:val="Bibliography"/>
        <w:rPr>
          <w:lang w:val="en-US"/>
        </w:rPr>
      </w:pPr>
      <w:r w:rsidRPr="00681326">
        <w:rPr>
          <w:lang w:val="en-US"/>
        </w:rPr>
        <w:t xml:space="preserve">Crossa J., </w:t>
      </w:r>
      <w:r w:rsidR="00B15427">
        <w:rPr>
          <w:lang w:val="en-US"/>
        </w:rPr>
        <w:t xml:space="preserve">G. de los </w:t>
      </w:r>
      <w:r w:rsidRPr="00681326">
        <w:rPr>
          <w:lang w:val="en-US"/>
        </w:rPr>
        <w:t xml:space="preserve">Campos, </w:t>
      </w:r>
      <w:r w:rsidR="00B15427">
        <w:rPr>
          <w:lang w:val="en-US"/>
        </w:rPr>
        <w:t xml:space="preserve">P. </w:t>
      </w:r>
      <w:r w:rsidRPr="00681326">
        <w:rPr>
          <w:lang w:val="en-US"/>
        </w:rPr>
        <w:t>Pérez,</w:t>
      </w:r>
      <w:r w:rsidR="00B15427">
        <w:rPr>
          <w:lang w:val="en-US"/>
        </w:rPr>
        <w:t xml:space="preserve"> D.</w:t>
      </w:r>
      <w:r w:rsidRPr="00681326">
        <w:rPr>
          <w:lang w:val="en-US"/>
        </w:rPr>
        <w:t xml:space="preserve"> Gianola, </w:t>
      </w:r>
      <w:r w:rsidR="00B15427">
        <w:rPr>
          <w:lang w:val="en-US"/>
        </w:rPr>
        <w:t xml:space="preserve">J. </w:t>
      </w:r>
      <w:r w:rsidRPr="00681326">
        <w:rPr>
          <w:lang w:val="en-US"/>
        </w:rPr>
        <w:t>Burgueño,</w:t>
      </w:r>
      <w:r w:rsidR="00C57EFE">
        <w:rPr>
          <w:lang w:val="en-US"/>
        </w:rPr>
        <w:t xml:space="preserve"> et al., </w:t>
      </w:r>
      <w:r w:rsidRPr="00681326">
        <w:rPr>
          <w:lang w:val="en-US"/>
        </w:rPr>
        <w:t xml:space="preserve">2010 Prediction of Genetic Values of Quantitative Traits in Plant Breeding Using Pedigree and Molecular Markers. Genetics </w:t>
      </w:r>
      <w:r w:rsidRPr="008A751E">
        <w:rPr>
          <w:bCs/>
          <w:lang w:val="en-US"/>
        </w:rPr>
        <w:t>186</w:t>
      </w:r>
      <w:r w:rsidRPr="00681326">
        <w:rPr>
          <w:lang w:val="en-US"/>
        </w:rPr>
        <w:t>: 713–724.</w:t>
      </w:r>
    </w:p>
    <w:p w14:paraId="437D6167" w14:textId="77777777" w:rsidR="00681326" w:rsidRPr="00681326" w:rsidRDefault="00681326" w:rsidP="00681326">
      <w:pPr>
        <w:pStyle w:val="Bibliography"/>
        <w:rPr>
          <w:lang w:val="en-US"/>
        </w:rPr>
      </w:pPr>
      <w:r w:rsidRPr="00681326">
        <w:rPr>
          <w:lang w:val="en-US"/>
        </w:rPr>
        <w:lastRenderedPageBreak/>
        <w:t xml:space="preserve">Daetwyler H. D., </w:t>
      </w:r>
      <w:r w:rsidR="00C57EFE">
        <w:rPr>
          <w:lang w:val="en-US"/>
        </w:rPr>
        <w:t>M.</w:t>
      </w:r>
      <w:r w:rsidR="00F40851">
        <w:rPr>
          <w:lang w:val="en-US"/>
        </w:rPr>
        <w:t xml:space="preserve"> </w:t>
      </w:r>
      <w:r w:rsidR="00C57EFE">
        <w:rPr>
          <w:lang w:val="en-US"/>
        </w:rPr>
        <w:t>P.</w:t>
      </w:r>
      <w:r w:rsidR="00F40851">
        <w:rPr>
          <w:lang w:val="en-US"/>
        </w:rPr>
        <w:t xml:space="preserve"> </w:t>
      </w:r>
      <w:r w:rsidR="00C57EFE">
        <w:rPr>
          <w:lang w:val="en-US"/>
        </w:rPr>
        <w:t xml:space="preserve">L. </w:t>
      </w:r>
      <w:r w:rsidRPr="00681326">
        <w:rPr>
          <w:lang w:val="en-US"/>
        </w:rPr>
        <w:t>Calus,</w:t>
      </w:r>
      <w:r w:rsidR="00C57EFE">
        <w:rPr>
          <w:lang w:val="en-US"/>
        </w:rPr>
        <w:t xml:space="preserve"> R.</w:t>
      </w:r>
      <w:r w:rsidRPr="00681326">
        <w:rPr>
          <w:lang w:val="en-US"/>
        </w:rPr>
        <w:t xml:space="preserve"> Pong-Wong, </w:t>
      </w:r>
      <w:r w:rsidR="00C57EFE">
        <w:rPr>
          <w:lang w:val="en-US"/>
        </w:rPr>
        <w:t xml:space="preserve">G. de los </w:t>
      </w:r>
      <w:r w:rsidRPr="00681326">
        <w:rPr>
          <w:lang w:val="en-US"/>
        </w:rPr>
        <w:t xml:space="preserve">Campos, </w:t>
      </w:r>
      <w:r w:rsidR="00F40851">
        <w:rPr>
          <w:lang w:val="en-US"/>
        </w:rPr>
        <w:t xml:space="preserve">and </w:t>
      </w:r>
      <w:r w:rsidR="00C57EFE">
        <w:rPr>
          <w:lang w:val="en-US"/>
        </w:rPr>
        <w:t>J.</w:t>
      </w:r>
      <w:r w:rsidR="00F40851">
        <w:rPr>
          <w:lang w:val="en-US"/>
        </w:rPr>
        <w:t xml:space="preserve"> </w:t>
      </w:r>
      <w:r w:rsidR="00C57EFE">
        <w:rPr>
          <w:lang w:val="en-US"/>
        </w:rPr>
        <w:t xml:space="preserve">M. </w:t>
      </w:r>
      <w:r w:rsidRPr="00681326">
        <w:rPr>
          <w:lang w:val="en-US"/>
        </w:rPr>
        <w:t xml:space="preserve">Hickey, 2013 Genomic Prediction in Animals and Plants: Simulation of Data, Validation, Reporting, and Benchmarking. Genetics </w:t>
      </w:r>
      <w:r w:rsidRPr="008A751E">
        <w:rPr>
          <w:bCs/>
          <w:lang w:val="en-US"/>
        </w:rPr>
        <w:t>193</w:t>
      </w:r>
      <w:r w:rsidRPr="00681326">
        <w:rPr>
          <w:lang w:val="en-US"/>
        </w:rPr>
        <w:t>: 347–365.</w:t>
      </w:r>
    </w:p>
    <w:p w14:paraId="3C0E721A" w14:textId="77777777" w:rsidR="00681326" w:rsidRPr="00681326" w:rsidRDefault="00681326" w:rsidP="00681326">
      <w:pPr>
        <w:pStyle w:val="Bibliography"/>
        <w:rPr>
          <w:lang w:val="en-US"/>
        </w:rPr>
      </w:pPr>
      <w:r w:rsidRPr="00681326">
        <w:rPr>
          <w:lang w:val="en-US"/>
        </w:rPr>
        <w:t xml:space="preserve">Edwards S. M., </w:t>
      </w:r>
      <w:r w:rsidR="00291519">
        <w:rPr>
          <w:lang w:val="en-US"/>
        </w:rPr>
        <w:t xml:space="preserve">B. </w:t>
      </w:r>
      <w:r w:rsidRPr="00681326">
        <w:rPr>
          <w:lang w:val="en-US"/>
        </w:rPr>
        <w:t xml:space="preserve">Thomsen, </w:t>
      </w:r>
      <w:r w:rsidR="00291519">
        <w:rPr>
          <w:lang w:val="en-US"/>
        </w:rPr>
        <w:t xml:space="preserve">P. </w:t>
      </w:r>
      <w:r w:rsidRPr="00681326">
        <w:rPr>
          <w:lang w:val="en-US"/>
        </w:rPr>
        <w:t xml:space="preserve">Madsen, </w:t>
      </w:r>
      <w:r w:rsidR="00291519">
        <w:rPr>
          <w:lang w:val="en-US"/>
        </w:rPr>
        <w:t xml:space="preserve">and P. </w:t>
      </w:r>
      <w:r w:rsidRPr="00681326">
        <w:rPr>
          <w:lang w:val="en-US"/>
        </w:rPr>
        <w:t xml:space="preserve">Sørensen, 2015 Partitioning of genomic variance reveals biological pathways associated with udder health and milk production traits in dairy cattle. </w:t>
      </w:r>
      <w:r w:rsidRPr="008A751E">
        <w:rPr>
          <w:iCs/>
          <w:lang w:val="en-US"/>
        </w:rPr>
        <w:t>Genet. Sel. Evol.</w:t>
      </w:r>
      <w:r w:rsidRPr="00681326">
        <w:rPr>
          <w:lang w:val="en-US"/>
        </w:rPr>
        <w:t xml:space="preserve"> </w:t>
      </w:r>
      <w:r w:rsidRPr="008A751E">
        <w:rPr>
          <w:bCs/>
          <w:lang w:val="en-US"/>
        </w:rPr>
        <w:t>47</w:t>
      </w:r>
      <w:r w:rsidRPr="00681326">
        <w:rPr>
          <w:lang w:val="en-US"/>
        </w:rPr>
        <w:t>: 60.</w:t>
      </w:r>
    </w:p>
    <w:p w14:paraId="113C2671" w14:textId="77777777" w:rsidR="00681326" w:rsidRPr="00681326" w:rsidRDefault="00681326" w:rsidP="00681326">
      <w:pPr>
        <w:pStyle w:val="Bibliography"/>
        <w:rPr>
          <w:lang w:val="en-US"/>
        </w:rPr>
      </w:pPr>
      <w:r w:rsidRPr="00681326">
        <w:rPr>
          <w:lang w:val="en-US"/>
        </w:rPr>
        <w:t xml:space="preserve">Erbe M., </w:t>
      </w:r>
      <w:r w:rsidR="00291519">
        <w:rPr>
          <w:lang w:val="en-US"/>
        </w:rPr>
        <w:t xml:space="preserve">B. J. </w:t>
      </w:r>
      <w:r w:rsidRPr="00681326">
        <w:rPr>
          <w:lang w:val="en-US"/>
        </w:rPr>
        <w:t xml:space="preserve">Hayes, </w:t>
      </w:r>
      <w:r w:rsidR="00291519">
        <w:rPr>
          <w:lang w:val="en-US"/>
        </w:rPr>
        <w:t>L.</w:t>
      </w:r>
      <w:r w:rsidR="00F40851">
        <w:rPr>
          <w:lang w:val="en-US"/>
        </w:rPr>
        <w:t xml:space="preserve"> </w:t>
      </w:r>
      <w:r w:rsidR="00291519">
        <w:rPr>
          <w:lang w:val="en-US"/>
        </w:rPr>
        <w:t xml:space="preserve">K. </w:t>
      </w:r>
      <w:r w:rsidRPr="00681326">
        <w:rPr>
          <w:lang w:val="en-US"/>
        </w:rPr>
        <w:t xml:space="preserve">Matukumalli, </w:t>
      </w:r>
      <w:r w:rsidR="00291519">
        <w:rPr>
          <w:lang w:val="en-US"/>
        </w:rPr>
        <w:t xml:space="preserve">S. </w:t>
      </w:r>
      <w:r w:rsidRPr="00681326">
        <w:rPr>
          <w:lang w:val="en-US"/>
        </w:rPr>
        <w:t xml:space="preserve">Goswami, </w:t>
      </w:r>
      <w:r w:rsidR="00291519">
        <w:rPr>
          <w:lang w:val="en-US"/>
        </w:rPr>
        <w:t>P.</w:t>
      </w:r>
      <w:r w:rsidR="00F40851">
        <w:rPr>
          <w:lang w:val="en-US"/>
        </w:rPr>
        <w:t xml:space="preserve"> </w:t>
      </w:r>
      <w:r w:rsidR="00291519">
        <w:rPr>
          <w:lang w:val="en-US"/>
        </w:rPr>
        <w:t xml:space="preserve">J. </w:t>
      </w:r>
      <w:r w:rsidRPr="00681326">
        <w:rPr>
          <w:lang w:val="en-US"/>
        </w:rPr>
        <w:t>Bowman, et al., 2012 Improving accuracy of genomic predictions within and between dairy cattle breeds with imputed high-density single nucleotide polymorphism panels.</w:t>
      </w:r>
      <w:r w:rsidRPr="008A751E">
        <w:rPr>
          <w:lang w:val="en-US"/>
        </w:rPr>
        <w:t xml:space="preserve"> </w:t>
      </w:r>
      <w:r w:rsidRPr="008A751E">
        <w:rPr>
          <w:iCs/>
          <w:lang w:val="en-US"/>
        </w:rPr>
        <w:t>J. Dairy Sci.</w:t>
      </w:r>
      <w:r w:rsidRPr="00681326">
        <w:rPr>
          <w:lang w:val="en-US"/>
        </w:rPr>
        <w:t xml:space="preserve"> 95: 4114–4129.</w:t>
      </w:r>
    </w:p>
    <w:p w14:paraId="4B9B6C1B" w14:textId="77777777" w:rsidR="00681326" w:rsidRPr="00681326" w:rsidRDefault="00681326" w:rsidP="00681326">
      <w:pPr>
        <w:pStyle w:val="Bibliography"/>
        <w:rPr>
          <w:lang w:val="en-US"/>
        </w:rPr>
      </w:pPr>
      <w:r w:rsidRPr="00681326">
        <w:rPr>
          <w:lang w:val="en-US"/>
        </w:rPr>
        <w:t xml:space="preserve">Fabian D. K., </w:t>
      </w:r>
      <w:r w:rsidR="00291519">
        <w:rPr>
          <w:lang w:val="en-US"/>
        </w:rPr>
        <w:t xml:space="preserve">M. </w:t>
      </w:r>
      <w:r w:rsidRPr="00681326">
        <w:rPr>
          <w:lang w:val="en-US"/>
        </w:rPr>
        <w:t xml:space="preserve">Kapun, </w:t>
      </w:r>
      <w:r w:rsidR="00291519">
        <w:rPr>
          <w:lang w:val="en-US"/>
        </w:rPr>
        <w:t xml:space="preserve">V. </w:t>
      </w:r>
      <w:r w:rsidRPr="00681326">
        <w:rPr>
          <w:lang w:val="en-US"/>
        </w:rPr>
        <w:t xml:space="preserve">Nolte, </w:t>
      </w:r>
      <w:r w:rsidR="00291519">
        <w:rPr>
          <w:lang w:val="en-US"/>
        </w:rPr>
        <w:t xml:space="preserve">R. </w:t>
      </w:r>
      <w:r w:rsidRPr="00681326">
        <w:rPr>
          <w:lang w:val="en-US"/>
        </w:rPr>
        <w:t xml:space="preserve">Kofler, </w:t>
      </w:r>
      <w:r w:rsidR="00291519">
        <w:rPr>
          <w:lang w:val="en-US"/>
        </w:rPr>
        <w:t>P.</w:t>
      </w:r>
      <w:r w:rsidR="00F40851">
        <w:rPr>
          <w:lang w:val="en-US"/>
        </w:rPr>
        <w:t xml:space="preserve"> </w:t>
      </w:r>
      <w:r w:rsidR="00291519">
        <w:rPr>
          <w:lang w:val="en-US"/>
        </w:rPr>
        <w:t xml:space="preserve">S. </w:t>
      </w:r>
      <w:r w:rsidRPr="00681326">
        <w:rPr>
          <w:lang w:val="en-US"/>
        </w:rPr>
        <w:t>Schmidt,</w:t>
      </w:r>
      <w:r w:rsidR="00291519">
        <w:rPr>
          <w:lang w:val="en-US"/>
        </w:rPr>
        <w:t xml:space="preserve"> et al., </w:t>
      </w:r>
      <w:r w:rsidRPr="00681326">
        <w:rPr>
          <w:lang w:val="en-US"/>
        </w:rPr>
        <w:t xml:space="preserve">2012 Genome-wide patterns of latitudinal differentiation among populations of Drosophila melanogaster from North America. Mol. Ecol. </w:t>
      </w:r>
      <w:r w:rsidRPr="008A751E">
        <w:rPr>
          <w:bCs/>
          <w:lang w:val="en-US"/>
        </w:rPr>
        <w:t>21</w:t>
      </w:r>
      <w:r w:rsidRPr="00681326">
        <w:rPr>
          <w:lang w:val="en-US"/>
        </w:rPr>
        <w:t>: 4748–4769.</w:t>
      </w:r>
    </w:p>
    <w:p w14:paraId="248F2459" w14:textId="77777777" w:rsidR="00681326" w:rsidRPr="00681326" w:rsidRDefault="00681326" w:rsidP="00681326">
      <w:pPr>
        <w:pStyle w:val="Bibliography"/>
        <w:rPr>
          <w:lang w:val="en-US"/>
        </w:rPr>
      </w:pPr>
      <w:r w:rsidRPr="00681326">
        <w:rPr>
          <w:lang w:val="en-US"/>
        </w:rPr>
        <w:t>Falconer D. S.,</w:t>
      </w:r>
      <w:r w:rsidR="00291519">
        <w:rPr>
          <w:lang w:val="en-US"/>
        </w:rPr>
        <w:t xml:space="preserve"> and T.</w:t>
      </w:r>
      <w:r w:rsidR="00F40851">
        <w:rPr>
          <w:lang w:val="en-US"/>
        </w:rPr>
        <w:t xml:space="preserve"> </w:t>
      </w:r>
      <w:r w:rsidR="00291519">
        <w:rPr>
          <w:lang w:val="en-US"/>
        </w:rPr>
        <w:t>F.</w:t>
      </w:r>
      <w:r w:rsidR="00F40851">
        <w:rPr>
          <w:lang w:val="en-US"/>
        </w:rPr>
        <w:t xml:space="preserve"> </w:t>
      </w:r>
      <w:r w:rsidR="00291519">
        <w:rPr>
          <w:lang w:val="en-US"/>
        </w:rPr>
        <w:t>C.</w:t>
      </w:r>
      <w:r w:rsidRPr="00681326">
        <w:rPr>
          <w:lang w:val="en-US"/>
        </w:rPr>
        <w:t xml:space="preserve"> Mackay, 1996 </w:t>
      </w:r>
      <w:r w:rsidRPr="00681326">
        <w:rPr>
          <w:i/>
          <w:iCs/>
          <w:lang w:val="en-US"/>
        </w:rPr>
        <w:t>Introduction to quantitative genetics</w:t>
      </w:r>
      <w:r w:rsidRPr="00681326">
        <w:rPr>
          <w:lang w:val="en-US"/>
        </w:rPr>
        <w:t>. Benjamin Cummings.</w:t>
      </w:r>
    </w:p>
    <w:p w14:paraId="22722A53" w14:textId="77777777" w:rsidR="00681326" w:rsidRPr="00681326" w:rsidRDefault="00681326" w:rsidP="00681326">
      <w:pPr>
        <w:pStyle w:val="Bibliography"/>
        <w:rPr>
          <w:lang w:val="en-US"/>
        </w:rPr>
      </w:pPr>
      <w:r w:rsidRPr="00681326">
        <w:rPr>
          <w:lang w:val="en-US"/>
        </w:rPr>
        <w:t xml:space="preserve">Findsen A., </w:t>
      </w:r>
      <w:r w:rsidR="00291519">
        <w:rPr>
          <w:lang w:val="en-US"/>
        </w:rPr>
        <w:t>T.</w:t>
      </w:r>
      <w:r w:rsidR="00F40851">
        <w:rPr>
          <w:lang w:val="en-US"/>
        </w:rPr>
        <w:t xml:space="preserve"> </w:t>
      </w:r>
      <w:r w:rsidR="00291519">
        <w:rPr>
          <w:lang w:val="en-US"/>
        </w:rPr>
        <w:t xml:space="preserve">H. </w:t>
      </w:r>
      <w:r w:rsidRPr="00681326">
        <w:rPr>
          <w:lang w:val="en-US"/>
        </w:rPr>
        <w:t xml:space="preserve">Pedersen, </w:t>
      </w:r>
      <w:r w:rsidR="00291519">
        <w:rPr>
          <w:lang w:val="en-US"/>
        </w:rPr>
        <w:t>A.</w:t>
      </w:r>
      <w:r w:rsidR="00F40851">
        <w:rPr>
          <w:lang w:val="en-US"/>
        </w:rPr>
        <w:t xml:space="preserve"> </w:t>
      </w:r>
      <w:r w:rsidR="00291519">
        <w:rPr>
          <w:lang w:val="en-US"/>
        </w:rPr>
        <w:t xml:space="preserve">G. </w:t>
      </w:r>
      <w:r w:rsidRPr="00681326">
        <w:rPr>
          <w:lang w:val="en-US"/>
        </w:rPr>
        <w:t>Petersen,</w:t>
      </w:r>
      <w:r w:rsidR="00291519">
        <w:rPr>
          <w:lang w:val="en-US"/>
        </w:rPr>
        <w:t xml:space="preserve"> O.</w:t>
      </w:r>
      <w:r w:rsidR="00F40851">
        <w:rPr>
          <w:lang w:val="en-US"/>
        </w:rPr>
        <w:t xml:space="preserve"> </w:t>
      </w:r>
      <w:r w:rsidR="00291519">
        <w:rPr>
          <w:lang w:val="en-US"/>
        </w:rPr>
        <w:t>B.</w:t>
      </w:r>
      <w:r w:rsidRPr="00681326">
        <w:rPr>
          <w:lang w:val="en-US"/>
        </w:rPr>
        <w:t xml:space="preserve"> Nielsen,</w:t>
      </w:r>
      <w:r w:rsidR="00291519">
        <w:rPr>
          <w:lang w:val="en-US"/>
        </w:rPr>
        <w:t xml:space="preserve"> and J.</w:t>
      </w:r>
      <w:r w:rsidRPr="00681326">
        <w:rPr>
          <w:lang w:val="en-US"/>
        </w:rPr>
        <w:t xml:space="preserve"> Overgaard, 2014 Why do insects enter and recover from chill coma? Low temperature and high extracellular potassium compromise muscle function in </w:t>
      </w:r>
      <w:r w:rsidRPr="00681326">
        <w:rPr>
          <w:i/>
          <w:iCs/>
          <w:lang w:val="en-US"/>
        </w:rPr>
        <w:t>Locusta migratoria</w:t>
      </w:r>
      <w:r w:rsidRPr="00681326">
        <w:rPr>
          <w:lang w:val="en-US"/>
        </w:rPr>
        <w:t xml:space="preserve">. </w:t>
      </w:r>
      <w:r w:rsidRPr="002B53AC">
        <w:rPr>
          <w:iCs/>
          <w:lang w:val="en-US"/>
        </w:rPr>
        <w:t>J. Exp. Biol.</w:t>
      </w:r>
      <w:r w:rsidRPr="00681326">
        <w:rPr>
          <w:lang w:val="en-US"/>
        </w:rPr>
        <w:t xml:space="preserve"> 217: 1297–1306.</w:t>
      </w:r>
    </w:p>
    <w:p w14:paraId="10CE6A47" w14:textId="77777777" w:rsidR="00681326" w:rsidRPr="00681326" w:rsidRDefault="00681326" w:rsidP="00681326">
      <w:pPr>
        <w:pStyle w:val="Bibliography"/>
        <w:rPr>
          <w:lang w:val="en-US"/>
        </w:rPr>
      </w:pPr>
      <w:r w:rsidRPr="00681326">
        <w:rPr>
          <w:lang w:val="en-US"/>
        </w:rPr>
        <w:t xml:space="preserve">Finucane H. K., </w:t>
      </w:r>
      <w:r w:rsidR="00563081">
        <w:rPr>
          <w:lang w:val="en-US"/>
        </w:rPr>
        <w:t xml:space="preserve">B. </w:t>
      </w:r>
      <w:r w:rsidRPr="00681326">
        <w:rPr>
          <w:lang w:val="en-US"/>
        </w:rPr>
        <w:t xml:space="preserve">Bulik-Sullivan, </w:t>
      </w:r>
      <w:r w:rsidR="00563081">
        <w:rPr>
          <w:lang w:val="en-US"/>
        </w:rPr>
        <w:t xml:space="preserve">A. </w:t>
      </w:r>
      <w:r w:rsidRPr="00681326">
        <w:rPr>
          <w:lang w:val="en-US"/>
        </w:rPr>
        <w:t xml:space="preserve">Gusev, </w:t>
      </w:r>
      <w:r w:rsidR="00563081">
        <w:rPr>
          <w:lang w:val="en-US"/>
        </w:rPr>
        <w:t xml:space="preserve">G. </w:t>
      </w:r>
      <w:r w:rsidRPr="00681326">
        <w:rPr>
          <w:lang w:val="en-US"/>
        </w:rPr>
        <w:t xml:space="preserve">Trynka, </w:t>
      </w:r>
      <w:r w:rsidR="00563081">
        <w:rPr>
          <w:lang w:val="en-US"/>
        </w:rPr>
        <w:t xml:space="preserve">Y. </w:t>
      </w:r>
      <w:r w:rsidRPr="00681326">
        <w:rPr>
          <w:lang w:val="en-US"/>
        </w:rPr>
        <w:t>Reshef</w:t>
      </w:r>
      <w:r w:rsidR="00563081">
        <w:rPr>
          <w:lang w:val="en-US"/>
        </w:rPr>
        <w:t xml:space="preserve">, </w:t>
      </w:r>
      <w:r w:rsidR="00291519">
        <w:rPr>
          <w:lang w:val="en-US"/>
        </w:rPr>
        <w:t xml:space="preserve">et al., </w:t>
      </w:r>
      <w:r w:rsidRPr="00681326">
        <w:rPr>
          <w:lang w:val="en-US"/>
        </w:rPr>
        <w:t xml:space="preserve">2015 Partitioning heritability by functional annotation using genome-wide association summary statistics. Nat. Genet. </w:t>
      </w:r>
      <w:r w:rsidRPr="002B53AC">
        <w:rPr>
          <w:bCs/>
          <w:lang w:val="en-US"/>
        </w:rPr>
        <w:t>47</w:t>
      </w:r>
      <w:r w:rsidRPr="002B53AC">
        <w:rPr>
          <w:lang w:val="en-US"/>
        </w:rPr>
        <w:t>:</w:t>
      </w:r>
      <w:r w:rsidRPr="00681326">
        <w:rPr>
          <w:lang w:val="en-US"/>
        </w:rPr>
        <w:t xml:space="preserve"> 1228–1235.</w:t>
      </w:r>
    </w:p>
    <w:p w14:paraId="59CFDB24" w14:textId="77777777" w:rsidR="00681326" w:rsidRPr="00681326" w:rsidRDefault="00681326" w:rsidP="00681326">
      <w:pPr>
        <w:pStyle w:val="Bibliography"/>
        <w:rPr>
          <w:lang w:val="en-US"/>
        </w:rPr>
      </w:pPr>
      <w:r w:rsidRPr="00681326">
        <w:rPr>
          <w:lang w:val="en-US"/>
        </w:rPr>
        <w:lastRenderedPageBreak/>
        <w:t xml:space="preserve">Gusev A., </w:t>
      </w:r>
      <w:r w:rsidR="00B902A9">
        <w:rPr>
          <w:lang w:val="en-US"/>
        </w:rPr>
        <w:t>S.</w:t>
      </w:r>
      <w:r w:rsidR="008A751E">
        <w:rPr>
          <w:lang w:val="en-US"/>
        </w:rPr>
        <w:t xml:space="preserve"> </w:t>
      </w:r>
      <w:r w:rsidR="00B902A9">
        <w:rPr>
          <w:lang w:val="en-US"/>
        </w:rPr>
        <w:t xml:space="preserve">H. </w:t>
      </w:r>
      <w:r w:rsidRPr="00681326">
        <w:rPr>
          <w:lang w:val="en-US"/>
        </w:rPr>
        <w:t xml:space="preserve">Lee, </w:t>
      </w:r>
      <w:r w:rsidR="00B902A9">
        <w:rPr>
          <w:lang w:val="en-US"/>
        </w:rPr>
        <w:t>G. Trynka, H.</w:t>
      </w:r>
      <w:r w:rsidRPr="00681326">
        <w:rPr>
          <w:lang w:val="en-US"/>
        </w:rPr>
        <w:t xml:space="preserve"> Finucane, </w:t>
      </w:r>
      <w:r w:rsidR="00B902A9">
        <w:rPr>
          <w:lang w:val="en-US"/>
        </w:rPr>
        <w:t>B.</w:t>
      </w:r>
      <w:r w:rsidR="008A751E">
        <w:rPr>
          <w:lang w:val="en-US"/>
        </w:rPr>
        <w:t xml:space="preserve"> </w:t>
      </w:r>
      <w:r w:rsidR="00B902A9">
        <w:rPr>
          <w:lang w:val="en-US"/>
        </w:rPr>
        <w:t xml:space="preserve">J. </w:t>
      </w:r>
      <w:r w:rsidRPr="00681326">
        <w:rPr>
          <w:lang w:val="en-US"/>
        </w:rPr>
        <w:t xml:space="preserve">Vilhjálmsson, </w:t>
      </w:r>
      <w:r w:rsidR="00563081">
        <w:rPr>
          <w:lang w:val="en-US"/>
        </w:rPr>
        <w:t xml:space="preserve">et al., </w:t>
      </w:r>
      <w:r w:rsidRPr="00681326">
        <w:rPr>
          <w:lang w:val="en-US"/>
        </w:rPr>
        <w:t>Schizophrenia Working Group of the Psychiatric Genomics Consortium, SWE-SCZ Consortium, 2014 Partitioning heritability of regulatory and cell-type-specific variants across 11 common diseases. Am. J. Hum. Genet.</w:t>
      </w:r>
      <w:r w:rsidRPr="002B53AC">
        <w:rPr>
          <w:lang w:val="en-US"/>
        </w:rPr>
        <w:t xml:space="preserve"> </w:t>
      </w:r>
      <w:r w:rsidRPr="002B53AC">
        <w:rPr>
          <w:bCs/>
          <w:lang w:val="en-US"/>
        </w:rPr>
        <w:t>95</w:t>
      </w:r>
      <w:r w:rsidRPr="00681326">
        <w:rPr>
          <w:lang w:val="en-US"/>
        </w:rPr>
        <w:t>: 535–552.</w:t>
      </w:r>
    </w:p>
    <w:p w14:paraId="1616DA82" w14:textId="77777777" w:rsidR="00681326" w:rsidRPr="00681326" w:rsidRDefault="00681326" w:rsidP="00681326">
      <w:pPr>
        <w:pStyle w:val="Bibliography"/>
        <w:rPr>
          <w:lang w:val="en-US"/>
        </w:rPr>
      </w:pPr>
      <w:r w:rsidRPr="00681326">
        <w:rPr>
          <w:lang w:val="en-US"/>
        </w:rPr>
        <w:t>Habier D.,</w:t>
      </w:r>
      <w:r w:rsidR="00B15C7F">
        <w:rPr>
          <w:lang w:val="en-US"/>
        </w:rPr>
        <w:t xml:space="preserve"> R.</w:t>
      </w:r>
      <w:r w:rsidR="008A751E">
        <w:rPr>
          <w:lang w:val="en-US"/>
        </w:rPr>
        <w:t xml:space="preserve"> </w:t>
      </w:r>
      <w:r w:rsidR="00B15C7F">
        <w:rPr>
          <w:lang w:val="en-US"/>
        </w:rPr>
        <w:t>L.</w:t>
      </w:r>
      <w:r w:rsidRPr="00681326">
        <w:rPr>
          <w:lang w:val="en-US"/>
        </w:rPr>
        <w:t xml:space="preserve"> Fernando,</w:t>
      </w:r>
      <w:r w:rsidR="00B15C7F">
        <w:rPr>
          <w:lang w:val="en-US"/>
        </w:rPr>
        <w:t xml:space="preserve"> and J.</w:t>
      </w:r>
      <w:r w:rsidR="008A751E">
        <w:rPr>
          <w:lang w:val="en-US"/>
        </w:rPr>
        <w:t xml:space="preserve"> </w:t>
      </w:r>
      <w:r w:rsidR="00B15C7F">
        <w:rPr>
          <w:lang w:val="en-US"/>
        </w:rPr>
        <w:t>C.</w:t>
      </w:r>
      <w:r w:rsidR="008A751E">
        <w:rPr>
          <w:lang w:val="en-US"/>
        </w:rPr>
        <w:t xml:space="preserve"> </w:t>
      </w:r>
      <w:r w:rsidR="00B15C7F">
        <w:rPr>
          <w:lang w:val="en-US"/>
        </w:rPr>
        <w:t>M.</w:t>
      </w:r>
      <w:r w:rsidRPr="00681326">
        <w:rPr>
          <w:lang w:val="en-US"/>
        </w:rPr>
        <w:t xml:space="preserve"> Dekkers, 2007 The Impact of Genetic Relationship Information on Genome-Assisted Breeding Values. Genetics </w:t>
      </w:r>
      <w:r w:rsidRPr="002B53AC">
        <w:rPr>
          <w:bCs/>
          <w:lang w:val="en-US"/>
        </w:rPr>
        <w:t>177</w:t>
      </w:r>
      <w:r w:rsidRPr="002B53AC">
        <w:rPr>
          <w:lang w:val="en-US"/>
        </w:rPr>
        <w:t>:</w:t>
      </w:r>
      <w:r w:rsidRPr="00681326">
        <w:rPr>
          <w:lang w:val="en-US"/>
        </w:rPr>
        <w:t xml:space="preserve"> 2389–2397.</w:t>
      </w:r>
    </w:p>
    <w:p w14:paraId="05C96C52" w14:textId="77777777" w:rsidR="00681326" w:rsidRPr="00681326" w:rsidRDefault="00681326" w:rsidP="00681326">
      <w:pPr>
        <w:pStyle w:val="Bibliography"/>
        <w:rPr>
          <w:lang w:val="en-US"/>
        </w:rPr>
      </w:pPr>
      <w:r w:rsidRPr="00681326">
        <w:rPr>
          <w:lang w:val="en-US"/>
        </w:rPr>
        <w:t>Harbison S. T.,</w:t>
      </w:r>
      <w:r w:rsidR="00B15C7F">
        <w:rPr>
          <w:lang w:val="en-US"/>
        </w:rPr>
        <w:t xml:space="preserve"> A.</w:t>
      </w:r>
      <w:r w:rsidR="008A751E">
        <w:rPr>
          <w:lang w:val="en-US"/>
        </w:rPr>
        <w:t xml:space="preserve"> </w:t>
      </w:r>
      <w:r w:rsidR="00B15C7F">
        <w:rPr>
          <w:lang w:val="en-US"/>
        </w:rPr>
        <w:t>H.</w:t>
      </w:r>
      <w:r w:rsidRPr="00681326">
        <w:rPr>
          <w:lang w:val="en-US"/>
        </w:rPr>
        <w:t xml:space="preserve"> Yamamoto, </w:t>
      </w:r>
      <w:r w:rsidR="00B15C7F">
        <w:rPr>
          <w:lang w:val="en-US"/>
        </w:rPr>
        <w:t>J.</w:t>
      </w:r>
      <w:r w:rsidR="0084684A">
        <w:rPr>
          <w:lang w:val="en-US"/>
        </w:rPr>
        <w:t xml:space="preserve"> </w:t>
      </w:r>
      <w:r w:rsidR="00B15C7F">
        <w:rPr>
          <w:lang w:val="en-US"/>
        </w:rPr>
        <w:t xml:space="preserve">J. </w:t>
      </w:r>
      <w:r w:rsidRPr="00681326">
        <w:rPr>
          <w:lang w:val="en-US"/>
        </w:rPr>
        <w:t xml:space="preserve">Fanara, </w:t>
      </w:r>
      <w:r w:rsidR="00B15C7F">
        <w:rPr>
          <w:lang w:val="en-US"/>
        </w:rPr>
        <w:t>K.</w:t>
      </w:r>
      <w:r w:rsidR="008A751E">
        <w:rPr>
          <w:lang w:val="en-US"/>
        </w:rPr>
        <w:t xml:space="preserve"> </w:t>
      </w:r>
      <w:r w:rsidR="00B15C7F">
        <w:rPr>
          <w:lang w:val="en-US"/>
        </w:rPr>
        <w:t xml:space="preserve">K. </w:t>
      </w:r>
      <w:r w:rsidRPr="00681326">
        <w:rPr>
          <w:lang w:val="en-US"/>
        </w:rPr>
        <w:t>Norga,</w:t>
      </w:r>
      <w:r w:rsidR="00B15C7F">
        <w:rPr>
          <w:lang w:val="en-US"/>
        </w:rPr>
        <w:t xml:space="preserve"> and T.</w:t>
      </w:r>
      <w:r w:rsidR="008A751E">
        <w:rPr>
          <w:lang w:val="en-US"/>
        </w:rPr>
        <w:t xml:space="preserve"> </w:t>
      </w:r>
      <w:r w:rsidR="00B15C7F">
        <w:rPr>
          <w:lang w:val="en-US"/>
        </w:rPr>
        <w:t>F.</w:t>
      </w:r>
      <w:r w:rsidR="008A751E">
        <w:rPr>
          <w:lang w:val="en-US"/>
        </w:rPr>
        <w:t xml:space="preserve"> </w:t>
      </w:r>
      <w:r w:rsidR="00B15C7F">
        <w:rPr>
          <w:lang w:val="en-US"/>
        </w:rPr>
        <w:t>C.</w:t>
      </w:r>
      <w:r w:rsidRPr="00681326">
        <w:rPr>
          <w:lang w:val="en-US"/>
        </w:rPr>
        <w:t xml:space="preserve"> Mackay, 2004 Quantitative Trait Loci Affecting Starvation Resistance in </w:t>
      </w:r>
      <w:r w:rsidRPr="00681326">
        <w:rPr>
          <w:i/>
          <w:iCs/>
          <w:lang w:val="en-US"/>
        </w:rPr>
        <w:t>Drosophila melanogaster</w:t>
      </w:r>
      <w:r w:rsidRPr="00681326">
        <w:rPr>
          <w:lang w:val="en-US"/>
        </w:rPr>
        <w:t xml:space="preserve">. </w:t>
      </w:r>
      <w:r w:rsidRPr="00B81E51">
        <w:rPr>
          <w:iCs/>
          <w:lang w:val="en-US"/>
        </w:rPr>
        <w:t>Genetics</w:t>
      </w:r>
      <w:r w:rsidRPr="00681326">
        <w:rPr>
          <w:lang w:val="en-US"/>
        </w:rPr>
        <w:t xml:space="preserve"> </w:t>
      </w:r>
      <w:r w:rsidRPr="002B53AC">
        <w:rPr>
          <w:bCs/>
          <w:lang w:val="en-US"/>
        </w:rPr>
        <w:t>166</w:t>
      </w:r>
      <w:r w:rsidRPr="00681326">
        <w:rPr>
          <w:lang w:val="en-US"/>
        </w:rPr>
        <w:t>: 1807–1823.</w:t>
      </w:r>
    </w:p>
    <w:p w14:paraId="1B4D3705" w14:textId="77777777" w:rsidR="00681326" w:rsidRPr="00681326" w:rsidRDefault="00681326" w:rsidP="00681326">
      <w:pPr>
        <w:pStyle w:val="Bibliography"/>
        <w:rPr>
          <w:lang w:val="en-US"/>
        </w:rPr>
      </w:pPr>
      <w:r w:rsidRPr="00681326">
        <w:rPr>
          <w:lang w:val="en-US"/>
        </w:rPr>
        <w:t xml:space="preserve">Hayes B. J., </w:t>
      </w:r>
      <w:r w:rsidR="00B15C7F">
        <w:rPr>
          <w:lang w:val="en-US"/>
        </w:rPr>
        <w:t>P.</w:t>
      </w:r>
      <w:r w:rsidR="008A751E">
        <w:rPr>
          <w:lang w:val="en-US"/>
        </w:rPr>
        <w:t xml:space="preserve"> </w:t>
      </w:r>
      <w:r w:rsidR="00B15C7F">
        <w:rPr>
          <w:lang w:val="en-US"/>
        </w:rPr>
        <w:t xml:space="preserve">J. </w:t>
      </w:r>
      <w:r w:rsidRPr="00681326">
        <w:rPr>
          <w:lang w:val="en-US"/>
        </w:rPr>
        <w:t>Bowman,</w:t>
      </w:r>
      <w:r w:rsidR="0084684A">
        <w:rPr>
          <w:lang w:val="en-US"/>
        </w:rPr>
        <w:t xml:space="preserve"> A.</w:t>
      </w:r>
      <w:r w:rsidR="008A751E">
        <w:rPr>
          <w:lang w:val="en-US"/>
        </w:rPr>
        <w:t xml:space="preserve"> </w:t>
      </w:r>
      <w:r w:rsidR="0084684A">
        <w:rPr>
          <w:lang w:val="en-US"/>
        </w:rPr>
        <w:t>J.</w:t>
      </w:r>
      <w:r w:rsidRPr="00681326">
        <w:rPr>
          <w:lang w:val="en-US"/>
        </w:rPr>
        <w:t xml:space="preserve"> Chamberlain,</w:t>
      </w:r>
      <w:r w:rsidR="0084684A">
        <w:rPr>
          <w:lang w:val="en-US"/>
        </w:rPr>
        <w:t xml:space="preserve"> and M.</w:t>
      </w:r>
      <w:r w:rsidR="008A751E">
        <w:rPr>
          <w:lang w:val="en-US"/>
        </w:rPr>
        <w:t xml:space="preserve"> </w:t>
      </w:r>
      <w:r w:rsidR="0084684A">
        <w:rPr>
          <w:lang w:val="en-US"/>
        </w:rPr>
        <w:t>E.</w:t>
      </w:r>
      <w:r w:rsidRPr="00681326">
        <w:rPr>
          <w:lang w:val="en-US"/>
        </w:rPr>
        <w:t xml:space="preserve"> Goddard, 2009 Invited review: Genomic selection in dairy cattle: Progress and challenges. J. Dairy Sci. </w:t>
      </w:r>
      <w:r w:rsidRPr="002B53AC">
        <w:rPr>
          <w:bCs/>
          <w:lang w:val="en-US"/>
        </w:rPr>
        <w:t>92</w:t>
      </w:r>
      <w:r w:rsidRPr="00681326">
        <w:rPr>
          <w:lang w:val="en-US"/>
        </w:rPr>
        <w:t>: 433–443.</w:t>
      </w:r>
    </w:p>
    <w:p w14:paraId="7C447B40" w14:textId="77777777" w:rsidR="00044E2A" w:rsidRDefault="00681326" w:rsidP="00044E2A">
      <w:pPr>
        <w:pStyle w:val="Bibliography"/>
        <w:rPr>
          <w:lang w:val="en-US"/>
        </w:rPr>
      </w:pPr>
      <w:r w:rsidRPr="00681326">
        <w:rPr>
          <w:lang w:val="en-US"/>
        </w:rPr>
        <w:t xml:space="preserve">Hayes B. J., </w:t>
      </w:r>
      <w:r w:rsidR="008A751E">
        <w:rPr>
          <w:lang w:val="en-US"/>
        </w:rPr>
        <w:t>J. Pryce</w:t>
      </w:r>
      <w:r w:rsidRPr="00681326">
        <w:rPr>
          <w:lang w:val="en-US"/>
        </w:rPr>
        <w:t>,</w:t>
      </w:r>
      <w:r w:rsidR="0084684A">
        <w:rPr>
          <w:lang w:val="en-US"/>
        </w:rPr>
        <w:t xml:space="preserve"> A.</w:t>
      </w:r>
      <w:r w:rsidR="008A751E">
        <w:rPr>
          <w:lang w:val="en-US"/>
        </w:rPr>
        <w:t xml:space="preserve"> </w:t>
      </w:r>
      <w:r w:rsidR="0084684A">
        <w:rPr>
          <w:lang w:val="en-US"/>
        </w:rPr>
        <w:t>J.</w:t>
      </w:r>
      <w:r w:rsidRPr="00681326">
        <w:rPr>
          <w:lang w:val="en-US"/>
        </w:rPr>
        <w:t xml:space="preserve"> Chamberlain,</w:t>
      </w:r>
      <w:r w:rsidR="00655CE0">
        <w:rPr>
          <w:lang w:val="en-US"/>
        </w:rPr>
        <w:t xml:space="preserve"> P.</w:t>
      </w:r>
      <w:r w:rsidR="008A751E">
        <w:rPr>
          <w:lang w:val="en-US"/>
        </w:rPr>
        <w:t xml:space="preserve"> </w:t>
      </w:r>
      <w:r w:rsidR="00655CE0">
        <w:rPr>
          <w:lang w:val="en-US"/>
        </w:rPr>
        <w:t>J.</w:t>
      </w:r>
      <w:r w:rsidRPr="00681326">
        <w:rPr>
          <w:lang w:val="en-US"/>
        </w:rPr>
        <w:t xml:space="preserve"> Bowman,</w:t>
      </w:r>
      <w:r w:rsidR="00655CE0">
        <w:rPr>
          <w:lang w:val="en-US"/>
        </w:rPr>
        <w:t xml:space="preserve"> and M.</w:t>
      </w:r>
      <w:r w:rsidR="008A751E">
        <w:rPr>
          <w:lang w:val="en-US"/>
        </w:rPr>
        <w:t xml:space="preserve"> </w:t>
      </w:r>
      <w:r w:rsidR="00655CE0">
        <w:rPr>
          <w:lang w:val="en-US"/>
        </w:rPr>
        <w:t>E.</w:t>
      </w:r>
      <w:r w:rsidRPr="00681326">
        <w:rPr>
          <w:lang w:val="en-US"/>
        </w:rPr>
        <w:t xml:space="preserve"> Goddard, 2010 Genetic Architecture of Complex Traits and Accuracy of Genomic Prediction: Coat Colour, Milk-Fat Percentage, and Type in Holstein Cattle as Contrasting Model Traits. PLoS Genet</w:t>
      </w:r>
      <w:r w:rsidR="003A4E1C">
        <w:rPr>
          <w:lang w:val="en-US"/>
        </w:rPr>
        <w:t>.</w:t>
      </w:r>
      <w:r w:rsidRPr="002B53AC">
        <w:rPr>
          <w:lang w:val="en-US"/>
        </w:rPr>
        <w:t xml:space="preserve"> </w:t>
      </w:r>
      <w:r w:rsidRPr="002B53AC">
        <w:rPr>
          <w:bCs/>
          <w:lang w:val="en-US"/>
        </w:rPr>
        <w:t>6</w:t>
      </w:r>
      <w:r w:rsidRPr="00681326">
        <w:rPr>
          <w:lang w:val="en-US"/>
        </w:rPr>
        <w:t>: e1001139.</w:t>
      </w:r>
    </w:p>
    <w:p w14:paraId="6A394E8B" w14:textId="77777777" w:rsidR="00681326" w:rsidRPr="00044E2A" w:rsidRDefault="00681326" w:rsidP="00044E2A">
      <w:pPr>
        <w:pStyle w:val="Bibliography"/>
        <w:rPr>
          <w:lang w:val="en-US"/>
        </w:rPr>
      </w:pPr>
      <w:r w:rsidRPr="00655CE0">
        <w:rPr>
          <w:lang w:val="en-US"/>
        </w:rPr>
        <w:t xml:space="preserve">Huang W., </w:t>
      </w:r>
      <w:r w:rsidR="00655CE0" w:rsidRPr="00655CE0">
        <w:rPr>
          <w:lang w:val="en-US"/>
        </w:rPr>
        <w:t xml:space="preserve">A. </w:t>
      </w:r>
      <w:r w:rsidRPr="00655CE0">
        <w:rPr>
          <w:lang w:val="en-US"/>
        </w:rPr>
        <w:t xml:space="preserve">Massouras, </w:t>
      </w:r>
      <w:r w:rsidR="00655CE0" w:rsidRPr="00655CE0">
        <w:rPr>
          <w:lang w:val="en-US"/>
        </w:rPr>
        <w:t xml:space="preserve">Y. </w:t>
      </w:r>
      <w:r w:rsidRPr="00655CE0">
        <w:rPr>
          <w:lang w:val="en-US"/>
        </w:rPr>
        <w:t xml:space="preserve">Inoue, </w:t>
      </w:r>
      <w:r w:rsidR="00655CE0" w:rsidRPr="00655CE0">
        <w:rPr>
          <w:lang w:val="en-US"/>
        </w:rPr>
        <w:t xml:space="preserve">J. </w:t>
      </w:r>
      <w:r w:rsidRPr="00655CE0">
        <w:rPr>
          <w:lang w:val="en-US"/>
        </w:rPr>
        <w:t xml:space="preserve">Peiffer, </w:t>
      </w:r>
      <w:r w:rsidR="00655CE0" w:rsidRPr="00655CE0">
        <w:rPr>
          <w:lang w:val="en-US"/>
        </w:rPr>
        <w:t xml:space="preserve">M. </w:t>
      </w:r>
      <w:r w:rsidRPr="00655CE0">
        <w:rPr>
          <w:lang w:val="en-US"/>
        </w:rPr>
        <w:t>Ràmia,</w:t>
      </w:r>
      <w:r w:rsidR="00655CE0" w:rsidRPr="00655CE0">
        <w:rPr>
          <w:lang w:val="en-US"/>
        </w:rPr>
        <w:t xml:space="preserve"> et al.,</w:t>
      </w:r>
      <w:r w:rsidRPr="00681326">
        <w:rPr>
          <w:lang w:val="en-US"/>
        </w:rPr>
        <w:t xml:space="preserve"> 2014 Natural variation in genome architecture among 205 </w:t>
      </w:r>
      <w:r w:rsidRPr="00681326">
        <w:rPr>
          <w:i/>
          <w:iCs/>
          <w:lang w:val="en-US"/>
        </w:rPr>
        <w:t>Drosophila melanogaster</w:t>
      </w:r>
      <w:r w:rsidRPr="00681326">
        <w:rPr>
          <w:lang w:val="en-US"/>
        </w:rPr>
        <w:t xml:space="preserve"> Genetic Reference Panel lines. </w:t>
      </w:r>
      <w:r w:rsidRPr="002B53AC">
        <w:rPr>
          <w:iCs/>
          <w:lang w:val="en-US"/>
        </w:rPr>
        <w:t>Genome Res</w:t>
      </w:r>
      <w:r w:rsidRPr="002B53AC">
        <w:rPr>
          <w:lang w:val="en-US"/>
        </w:rPr>
        <w:t xml:space="preserve">. </w:t>
      </w:r>
      <w:r w:rsidRPr="002B53AC">
        <w:rPr>
          <w:bCs/>
          <w:lang w:val="en-US"/>
        </w:rPr>
        <w:t>24</w:t>
      </w:r>
      <w:r w:rsidRPr="002B53AC">
        <w:rPr>
          <w:lang w:val="en-US"/>
        </w:rPr>
        <w:t>:</w:t>
      </w:r>
      <w:r w:rsidRPr="00044E2A">
        <w:rPr>
          <w:lang w:val="en-US"/>
        </w:rPr>
        <w:t xml:space="preserve"> 1193–1208.</w:t>
      </w:r>
    </w:p>
    <w:p w14:paraId="338713EC" w14:textId="77777777" w:rsidR="00681326" w:rsidRPr="00681326" w:rsidRDefault="00681326" w:rsidP="00681326">
      <w:pPr>
        <w:pStyle w:val="Bibliography"/>
        <w:rPr>
          <w:lang w:val="en-US"/>
        </w:rPr>
      </w:pPr>
      <w:r w:rsidRPr="00681326">
        <w:rPr>
          <w:lang w:val="en-US"/>
        </w:rPr>
        <w:t xml:space="preserve">Johnson D. L., and </w:t>
      </w:r>
      <w:r w:rsidR="00655CE0">
        <w:rPr>
          <w:lang w:val="en-US"/>
        </w:rPr>
        <w:t xml:space="preserve">R. </w:t>
      </w:r>
      <w:r w:rsidRPr="00681326">
        <w:rPr>
          <w:lang w:val="en-US"/>
        </w:rPr>
        <w:t>Thompson, 1995 Restricted Maximum Likelihood Estimation of Variance Components for Univariate Animal Models Using Sparse Matrix Techniques and Average Information.</w:t>
      </w:r>
      <w:r w:rsidRPr="002B53AC">
        <w:rPr>
          <w:lang w:val="en-US"/>
        </w:rPr>
        <w:t xml:space="preserve"> </w:t>
      </w:r>
      <w:r w:rsidRPr="002B53AC">
        <w:rPr>
          <w:iCs/>
          <w:lang w:val="en-US"/>
        </w:rPr>
        <w:t>J. Dairy Sci.</w:t>
      </w:r>
      <w:r w:rsidRPr="00681326">
        <w:rPr>
          <w:lang w:val="en-US"/>
        </w:rPr>
        <w:t xml:space="preserve"> 78: 449–456.</w:t>
      </w:r>
    </w:p>
    <w:p w14:paraId="60140E03" w14:textId="77777777" w:rsidR="00681326" w:rsidRPr="00681326" w:rsidRDefault="00681326" w:rsidP="00681326">
      <w:pPr>
        <w:pStyle w:val="Bibliography"/>
        <w:rPr>
          <w:lang w:val="en-US"/>
        </w:rPr>
      </w:pPr>
      <w:r w:rsidRPr="00681326">
        <w:rPr>
          <w:lang w:val="en-US"/>
        </w:rPr>
        <w:lastRenderedPageBreak/>
        <w:t xml:space="preserve">Lage K., </w:t>
      </w:r>
      <w:r w:rsidR="00D34724">
        <w:rPr>
          <w:lang w:val="en-US"/>
        </w:rPr>
        <w:t xml:space="preserve">S. C. </w:t>
      </w:r>
      <w:r w:rsidRPr="00681326">
        <w:rPr>
          <w:lang w:val="en-US"/>
        </w:rPr>
        <w:t xml:space="preserve">Greenway, </w:t>
      </w:r>
      <w:r w:rsidR="00D34724">
        <w:rPr>
          <w:lang w:val="en-US"/>
        </w:rPr>
        <w:t xml:space="preserve">J. A. </w:t>
      </w:r>
      <w:r w:rsidRPr="00681326">
        <w:rPr>
          <w:lang w:val="en-US"/>
        </w:rPr>
        <w:t>Rosenfeld,</w:t>
      </w:r>
      <w:r w:rsidR="00D34724">
        <w:rPr>
          <w:lang w:val="en-US"/>
        </w:rPr>
        <w:t xml:space="preserve"> H.</w:t>
      </w:r>
      <w:r w:rsidRPr="00681326">
        <w:rPr>
          <w:lang w:val="en-US"/>
        </w:rPr>
        <w:t xml:space="preserve"> Wakimoto, </w:t>
      </w:r>
      <w:r w:rsidR="00D34724">
        <w:rPr>
          <w:lang w:val="en-US"/>
        </w:rPr>
        <w:t xml:space="preserve">J. M. </w:t>
      </w:r>
      <w:r w:rsidRPr="00681326">
        <w:rPr>
          <w:lang w:val="en-US"/>
        </w:rPr>
        <w:t xml:space="preserve">Gorham, et al., 2012 Genetic and environmental risk factors in congenital heart disease functionally converge in protein networks driving heart development. </w:t>
      </w:r>
      <w:r w:rsidRPr="002B53AC">
        <w:rPr>
          <w:iCs/>
          <w:lang w:val="en-US"/>
        </w:rPr>
        <w:t>Proc. Natl. Acad. Sci. U.S.A.</w:t>
      </w:r>
      <w:r w:rsidRPr="00681326">
        <w:rPr>
          <w:lang w:val="en-US"/>
        </w:rPr>
        <w:t xml:space="preserve"> 109: 14035–14040.</w:t>
      </w:r>
    </w:p>
    <w:p w14:paraId="7C6A7BA7" w14:textId="77777777" w:rsidR="00681326" w:rsidRPr="00681326" w:rsidRDefault="00681326" w:rsidP="00681326">
      <w:pPr>
        <w:pStyle w:val="Bibliography"/>
        <w:rPr>
          <w:lang w:val="en-US"/>
        </w:rPr>
      </w:pPr>
      <w:r w:rsidRPr="00681326">
        <w:rPr>
          <w:lang w:val="en-US"/>
        </w:rPr>
        <w:t>Lango Allen H.,</w:t>
      </w:r>
      <w:r w:rsidR="00D34724">
        <w:rPr>
          <w:lang w:val="en-US"/>
        </w:rPr>
        <w:t xml:space="preserve"> K.</w:t>
      </w:r>
      <w:r w:rsidRPr="00681326">
        <w:rPr>
          <w:lang w:val="en-US"/>
        </w:rPr>
        <w:t xml:space="preserve"> Estrada, </w:t>
      </w:r>
      <w:r w:rsidR="00D34724">
        <w:rPr>
          <w:lang w:val="en-US"/>
        </w:rPr>
        <w:t xml:space="preserve">G. </w:t>
      </w:r>
      <w:r w:rsidRPr="00681326">
        <w:rPr>
          <w:lang w:val="en-US"/>
        </w:rPr>
        <w:t xml:space="preserve">Lettre, </w:t>
      </w:r>
      <w:r w:rsidR="00D34724">
        <w:rPr>
          <w:lang w:val="en-US"/>
        </w:rPr>
        <w:t xml:space="preserve">S.I. </w:t>
      </w:r>
      <w:r w:rsidRPr="00681326">
        <w:rPr>
          <w:lang w:val="en-US"/>
        </w:rPr>
        <w:t>Berndt,</w:t>
      </w:r>
      <w:r w:rsidR="00D34724">
        <w:rPr>
          <w:lang w:val="en-US"/>
        </w:rPr>
        <w:t xml:space="preserve"> M. N.</w:t>
      </w:r>
      <w:r w:rsidRPr="00681326">
        <w:rPr>
          <w:lang w:val="en-US"/>
        </w:rPr>
        <w:t xml:space="preserve"> Weedon, et al., 2010 Hundreds of variants clustered in genomic loci and biological pathways affect human height. </w:t>
      </w:r>
      <w:r w:rsidRPr="002B53AC">
        <w:rPr>
          <w:iCs/>
          <w:lang w:val="en-US"/>
        </w:rPr>
        <w:t>Nature</w:t>
      </w:r>
      <w:r w:rsidRPr="00681326">
        <w:rPr>
          <w:lang w:val="en-US"/>
        </w:rPr>
        <w:t xml:space="preserve"> 467: 832–838.</w:t>
      </w:r>
    </w:p>
    <w:p w14:paraId="1C16AB75" w14:textId="77777777" w:rsidR="00681326" w:rsidRPr="00681326" w:rsidRDefault="00681326" w:rsidP="00681326">
      <w:pPr>
        <w:pStyle w:val="Bibliography"/>
        <w:rPr>
          <w:lang w:val="en-US"/>
        </w:rPr>
      </w:pPr>
      <w:r w:rsidRPr="00681326">
        <w:rPr>
          <w:lang w:val="en-US"/>
        </w:rPr>
        <w:t xml:space="preserve">Mackay T. F. C., 2001 The Genetic Architecture of Quantitative Traits. </w:t>
      </w:r>
      <w:r w:rsidRPr="002B53AC">
        <w:rPr>
          <w:iCs/>
          <w:lang w:val="en-US"/>
        </w:rPr>
        <w:t>Annu. Rev. Genet.</w:t>
      </w:r>
      <w:r w:rsidR="002B53AC">
        <w:rPr>
          <w:iCs/>
          <w:lang w:val="en-US"/>
        </w:rPr>
        <w:t xml:space="preserve"> </w:t>
      </w:r>
      <w:r w:rsidRPr="00681326">
        <w:rPr>
          <w:lang w:val="en-US"/>
        </w:rPr>
        <w:t>35: 303–339.</w:t>
      </w:r>
    </w:p>
    <w:p w14:paraId="2CBC6FA9" w14:textId="77777777" w:rsidR="00681326" w:rsidRPr="00681326" w:rsidRDefault="00681326" w:rsidP="00681326">
      <w:pPr>
        <w:pStyle w:val="Bibliography"/>
        <w:rPr>
          <w:lang w:val="en-US"/>
        </w:rPr>
      </w:pPr>
      <w:r w:rsidRPr="00681326">
        <w:rPr>
          <w:lang w:val="en-US"/>
        </w:rPr>
        <w:t>Mackay T. F. C.,</w:t>
      </w:r>
      <w:r w:rsidR="00D34724">
        <w:rPr>
          <w:lang w:val="en-US"/>
        </w:rPr>
        <w:t xml:space="preserve"> S.</w:t>
      </w:r>
      <w:r w:rsidRPr="00681326">
        <w:rPr>
          <w:lang w:val="en-US"/>
        </w:rPr>
        <w:t xml:space="preserve"> Richards, </w:t>
      </w:r>
      <w:r w:rsidR="00D34724">
        <w:rPr>
          <w:lang w:val="en-US"/>
        </w:rPr>
        <w:t>E.</w:t>
      </w:r>
      <w:r w:rsidR="008A751E">
        <w:rPr>
          <w:lang w:val="en-US"/>
        </w:rPr>
        <w:t xml:space="preserve"> </w:t>
      </w:r>
      <w:r w:rsidR="00D34724">
        <w:rPr>
          <w:lang w:val="en-US"/>
        </w:rPr>
        <w:t xml:space="preserve">A. </w:t>
      </w:r>
      <w:r w:rsidRPr="00681326">
        <w:rPr>
          <w:lang w:val="en-US"/>
        </w:rPr>
        <w:t xml:space="preserve">Stone, </w:t>
      </w:r>
      <w:r w:rsidR="00D34724">
        <w:rPr>
          <w:lang w:val="en-US"/>
        </w:rPr>
        <w:t xml:space="preserve">A. </w:t>
      </w:r>
      <w:r w:rsidRPr="00681326">
        <w:rPr>
          <w:lang w:val="en-US"/>
        </w:rPr>
        <w:t xml:space="preserve">Barbadilla, </w:t>
      </w:r>
      <w:r w:rsidR="00D34724">
        <w:rPr>
          <w:lang w:val="en-US"/>
        </w:rPr>
        <w:t>J.</w:t>
      </w:r>
      <w:r w:rsidR="008A751E">
        <w:rPr>
          <w:lang w:val="en-US"/>
        </w:rPr>
        <w:t xml:space="preserve"> </w:t>
      </w:r>
      <w:r w:rsidR="00D34724">
        <w:rPr>
          <w:lang w:val="en-US"/>
        </w:rPr>
        <w:t xml:space="preserve">F. </w:t>
      </w:r>
      <w:r w:rsidRPr="00681326">
        <w:rPr>
          <w:lang w:val="en-US"/>
        </w:rPr>
        <w:t xml:space="preserve">Ayroles, et al., 2012 The </w:t>
      </w:r>
      <w:r w:rsidRPr="00681326">
        <w:rPr>
          <w:i/>
          <w:iCs/>
          <w:lang w:val="en-US"/>
        </w:rPr>
        <w:t>Drosophila melanogaster</w:t>
      </w:r>
      <w:r w:rsidRPr="00681326">
        <w:rPr>
          <w:lang w:val="en-US"/>
        </w:rPr>
        <w:t xml:space="preserve"> Genetic Reference Panel. </w:t>
      </w:r>
      <w:r w:rsidRPr="002B53AC">
        <w:rPr>
          <w:iCs/>
          <w:lang w:val="en-US"/>
        </w:rPr>
        <w:t>Nature</w:t>
      </w:r>
      <w:r w:rsidRPr="00681326">
        <w:rPr>
          <w:lang w:val="en-US"/>
        </w:rPr>
        <w:t xml:space="preserve"> 482: 173–178.</w:t>
      </w:r>
    </w:p>
    <w:p w14:paraId="54147D29" w14:textId="77777777" w:rsidR="00681326" w:rsidRPr="00681326" w:rsidRDefault="00681326" w:rsidP="00681326">
      <w:pPr>
        <w:pStyle w:val="Bibliography"/>
        <w:rPr>
          <w:lang w:val="en-US"/>
        </w:rPr>
      </w:pPr>
      <w:r w:rsidRPr="00D34724">
        <w:rPr>
          <w:lang w:val="en-US"/>
        </w:rPr>
        <w:t xml:space="preserve">MacLeod I. M., </w:t>
      </w:r>
      <w:r w:rsidR="00D34724">
        <w:rPr>
          <w:lang w:val="en-US"/>
        </w:rPr>
        <w:t xml:space="preserve">B. J. </w:t>
      </w:r>
      <w:r w:rsidRPr="00D34724">
        <w:rPr>
          <w:lang w:val="en-US"/>
        </w:rPr>
        <w:t>Hayes,</w:t>
      </w:r>
      <w:r w:rsidR="00D34724">
        <w:rPr>
          <w:lang w:val="en-US"/>
        </w:rPr>
        <w:t xml:space="preserve"> C. J.</w:t>
      </w:r>
      <w:r w:rsidRPr="00D34724">
        <w:rPr>
          <w:lang w:val="en-US"/>
        </w:rPr>
        <w:t xml:space="preserve"> Vander Jagt,</w:t>
      </w:r>
      <w:r w:rsidR="00D34724">
        <w:rPr>
          <w:lang w:val="en-US"/>
        </w:rPr>
        <w:t xml:space="preserve"> K. E.</w:t>
      </w:r>
      <w:r w:rsidRPr="00D34724">
        <w:rPr>
          <w:lang w:val="en-US"/>
        </w:rPr>
        <w:t xml:space="preserve"> Kemper,</w:t>
      </w:r>
      <w:r w:rsidR="00D34724">
        <w:rPr>
          <w:lang w:val="en-US"/>
        </w:rPr>
        <w:t xml:space="preserve"> M.</w:t>
      </w:r>
      <w:r w:rsidRPr="00D34724">
        <w:rPr>
          <w:lang w:val="en-US"/>
        </w:rPr>
        <w:t xml:space="preserve"> Haile-Mariam,</w:t>
      </w:r>
      <w:r w:rsidR="00D34724" w:rsidRPr="00D34724">
        <w:rPr>
          <w:lang w:val="en-US"/>
        </w:rPr>
        <w:t xml:space="preserve"> et al.,</w:t>
      </w:r>
      <w:r w:rsidRPr="00D34724">
        <w:rPr>
          <w:lang w:val="en-US"/>
        </w:rPr>
        <w:t xml:space="preserve"> </w:t>
      </w:r>
      <w:r w:rsidRPr="00681326">
        <w:rPr>
          <w:lang w:val="en-US"/>
        </w:rPr>
        <w:t xml:space="preserve">2014 A Bayesian Analysis to Exploit Imputed Sequence Variants for QTL discovery. In: </w:t>
      </w:r>
      <w:r w:rsidRPr="00681326">
        <w:rPr>
          <w:i/>
          <w:iCs/>
          <w:lang w:val="en-US"/>
        </w:rPr>
        <w:t>10th World Congress of Genetics Applied to Livestock Production</w:t>
      </w:r>
      <w:r w:rsidR="00044E2A">
        <w:rPr>
          <w:lang w:val="en-US"/>
        </w:rPr>
        <w:t>, Vancouver</w:t>
      </w:r>
      <w:r w:rsidRPr="00681326">
        <w:rPr>
          <w:lang w:val="en-US"/>
        </w:rPr>
        <w:t>.</w:t>
      </w:r>
    </w:p>
    <w:p w14:paraId="311274C6" w14:textId="77777777" w:rsidR="00681326" w:rsidRPr="00681326" w:rsidRDefault="00681326" w:rsidP="00681326">
      <w:pPr>
        <w:pStyle w:val="Bibliography"/>
        <w:rPr>
          <w:lang w:val="en-US"/>
        </w:rPr>
      </w:pPr>
      <w:r w:rsidRPr="00681326">
        <w:rPr>
          <w:lang w:val="en-US"/>
        </w:rPr>
        <w:t xml:space="preserve">MacMillan H. A., and </w:t>
      </w:r>
      <w:r w:rsidR="00D34724">
        <w:rPr>
          <w:lang w:val="en-US"/>
        </w:rPr>
        <w:t xml:space="preserve">B. J. </w:t>
      </w:r>
      <w:r w:rsidRPr="00681326">
        <w:rPr>
          <w:lang w:val="en-US"/>
        </w:rPr>
        <w:t xml:space="preserve">Sinclair, 2011 Mechanisms underlying insect chill-coma. </w:t>
      </w:r>
      <w:r w:rsidRPr="002B53AC">
        <w:rPr>
          <w:iCs/>
          <w:lang w:val="en-US"/>
        </w:rPr>
        <w:t>J. Insect Physiol.</w:t>
      </w:r>
      <w:r w:rsidRPr="00681326">
        <w:rPr>
          <w:lang w:val="en-US"/>
        </w:rPr>
        <w:t xml:space="preserve"> 57: 12–20.</w:t>
      </w:r>
    </w:p>
    <w:p w14:paraId="2C169278" w14:textId="77777777" w:rsidR="00681326" w:rsidRPr="00681326" w:rsidRDefault="00681326" w:rsidP="00681326">
      <w:pPr>
        <w:pStyle w:val="Bibliography"/>
        <w:rPr>
          <w:lang w:val="en-US"/>
        </w:rPr>
      </w:pPr>
      <w:r w:rsidRPr="00681326">
        <w:rPr>
          <w:lang w:val="en-US"/>
        </w:rPr>
        <w:t xml:space="preserve">Madsen P., </w:t>
      </w:r>
      <w:r w:rsidR="0005246C">
        <w:rPr>
          <w:lang w:val="en-US"/>
        </w:rPr>
        <w:t xml:space="preserve">J. </w:t>
      </w:r>
      <w:r w:rsidRPr="00681326">
        <w:rPr>
          <w:lang w:val="en-US"/>
        </w:rPr>
        <w:t>Jensen,</w:t>
      </w:r>
      <w:r w:rsidR="0005246C">
        <w:rPr>
          <w:lang w:val="en-US"/>
        </w:rPr>
        <w:t xml:space="preserve"> and R.</w:t>
      </w:r>
      <w:r w:rsidRPr="00681326">
        <w:rPr>
          <w:lang w:val="en-US"/>
        </w:rPr>
        <w:t xml:space="preserve"> Thompson, 1994 Estimation of (co)variance components by REML in multivariate mixed linear models using average of observed and expected information</w:t>
      </w:r>
      <w:r w:rsidR="002B53AC">
        <w:rPr>
          <w:lang w:val="en-US"/>
        </w:rPr>
        <w:t xml:space="preserve">, </w:t>
      </w:r>
      <w:r w:rsidR="002B53AC" w:rsidRPr="00681326">
        <w:rPr>
          <w:lang w:val="en-US"/>
        </w:rPr>
        <w:t>pp. 455–462</w:t>
      </w:r>
      <w:r w:rsidR="002B53AC">
        <w:rPr>
          <w:lang w:val="en-US"/>
        </w:rPr>
        <w:t>, in</w:t>
      </w:r>
      <w:r w:rsidRPr="00681326">
        <w:rPr>
          <w:lang w:val="en-US"/>
        </w:rPr>
        <w:t xml:space="preserve"> </w:t>
      </w:r>
      <w:r w:rsidRPr="00681326">
        <w:rPr>
          <w:i/>
          <w:iCs/>
          <w:lang w:val="en-US"/>
        </w:rPr>
        <w:t>5th WCGALP</w:t>
      </w:r>
      <w:r w:rsidRPr="00681326">
        <w:rPr>
          <w:lang w:val="en-US"/>
        </w:rPr>
        <w:t>, Guelph, Cana</w:t>
      </w:r>
      <w:r w:rsidR="003A4E1C">
        <w:rPr>
          <w:lang w:val="en-US"/>
        </w:rPr>
        <w:t>da.</w:t>
      </w:r>
    </w:p>
    <w:p w14:paraId="78FDC475" w14:textId="77777777" w:rsidR="00681326" w:rsidRPr="00681326" w:rsidRDefault="00681326" w:rsidP="00681326">
      <w:pPr>
        <w:pStyle w:val="Bibliography"/>
        <w:rPr>
          <w:lang w:val="en-US"/>
        </w:rPr>
      </w:pPr>
      <w:r w:rsidRPr="00681326">
        <w:rPr>
          <w:lang w:val="en-US"/>
        </w:rPr>
        <w:t xml:space="preserve">Makowsky R., </w:t>
      </w:r>
      <w:r w:rsidR="0005246C">
        <w:rPr>
          <w:lang w:val="en-US"/>
        </w:rPr>
        <w:t xml:space="preserve">N. M. </w:t>
      </w:r>
      <w:r w:rsidRPr="00681326">
        <w:rPr>
          <w:lang w:val="en-US"/>
        </w:rPr>
        <w:t>Pajewski,</w:t>
      </w:r>
      <w:r w:rsidR="0005246C">
        <w:rPr>
          <w:lang w:val="en-US"/>
        </w:rPr>
        <w:t xml:space="preserve"> Y. C.</w:t>
      </w:r>
      <w:r w:rsidRPr="00681326">
        <w:rPr>
          <w:lang w:val="en-US"/>
        </w:rPr>
        <w:t xml:space="preserve"> Klimentidis,</w:t>
      </w:r>
      <w:r w:rsidR="0005246C">
        <w:rPr>
          <w:lang w:val="en-US"/>
        </w:rPr>
        <w:t xml:space="preserve"> A. I. Vazquez</w:t>
      </w:r>
      <w:r w:rsidRPr="00681326">
        <w:rPr>
          <w:lang w:val="en-US"/>
        </w:rPr>
        <w:t xml:space="preserve">, </w:t>
      </w:r>
      <w:r w:rsidR="0005246C">
        <w:rPr>
          <w:lang w:val="en-US"/>
        </w:rPr>
        <w:t xml:space="preserve">C. W. </w:t>
      </w:r>
      <w:r w:rsidRPr="00681326">
        <w:rPr>
          <w:lang w:val="en-US"/>
        </w:rPr>
        <w:t>Duarte,</w:t>
      </w:r>
      <w:r w:rsidR="0005246C">
        <w:rPr>
          <w:lang w:val="en-US"/>
        </w:rPr>
        <w:t xml:space="preserve"> et al., </w:t>
      </w:r>
      <w:r w:rsidRPr="00681326">
        <w:rPr>
          <w:lang w:val="en-US"/>
        </w:rPr>
        <w:t>2011 Beyond Missing Heritability: Prediction of Complex Traits. PLoS Genet</w:t>
      </w:r>
      <w:r w:rsidR="003A4E1C">
        <w:rPr>
          <w:lang w:val="en-US"/>
        </w:rPr>
        <w:t>.</w:t>
      </w:r>
      <w:r w:rsidRPr="00681326">
        <w:rPr>
          <w:lang w:val="en-US"/>
        </w:rPr>
        <w:t xml:space="preserve"> </w:t>
      </w:r>
      <w:r w:rsidRPr="002B53AC">
        <w:rPr>
          <w:bCs/>
          <w:lang w:val="en-US"/>
        </w:rPr>
        <w:t>7</w:t>
      </w:r>
      <w:r w:rsidRPr="00681326">
        <w:rPr>
          <w:lang w:val="en-US"/>
        </w:rPr>
        <w:t>: e1002051.</w:t>
      </w:r>
    </w:p>
    <w:p w14:paraId="3A66A58E" w14:textId="77777777" w:rsidR="00681326" w:rsidRPr="00681326" w:rsidRDefault="00681326" w:rsidP="00681326">
      <w:pPr>
        <w:pStyle w:val="Bibliography"/>
        <w:rPr>
          <w:lang w:val="en-US"/>
        </w:rPr>
      </w:pPr>
      <w:r w:rsidRPr="0005246C">
        <w:rPr>
          <w:lang w:val="en-US"/>
        </w:rPr>
        <w:lastRenderedPageBreak/>
        <w:t xml:space="preserve">Manolio T. A., </w:t>
      </w:r>
      <w:r w:rsidR="0005246C" w:rsidRPr="0005246C">
        <w:rPr>
          <w:lang w:val="en-US"/>
        </w:rPr>
        <w:t>F.</w:t>
      </w:r>
      <w:r w:rsidR="008A751E">
        <w:rPr>
          <w:lang w:val="en-US"/>
        </w:rPr>
        <w:t xml:space="preserve"> </w:t>
      </w:r>
      <w:r w:rsidR="0005246C" w:rsidRPr="0005246C">
        <w:rPr>
          <w:lang w:val="en-US"/>
        </w:rPr>
        <w:t xml:space="preserve">S. </w:t>
      </w:r>
      <w:r w:rsidRPr="0005246C">
        <w:rPr>
          <w:lang w:val="en-US"/>
        </w:rPr>
        <w:t xml:space="preserve">Collins, </w:t>
      </w:r>
      <w:r w:rsidR="0005246C" w:rsidRPr="0005246C">
        <w:rPr>
          <w:lang w:val="en-US"/>
        </w:rPr>
        <w:t>N.</w:t>
      </w:r>
      <w:r w:rsidR="008A751E">
        <w:rPr>
          <w:lang w:val="en-US"/>
        </w:rPr>
        <w:t xml:space="preserve"> </w:t>
      </w:r>
      <w:r w:rsidR="0005246C" w:rsidRPr="0005246C">
        <w:rPr>
          <w:lang w:val="en-US"/>
        </w:rPr>
        <w:t xml:space="preserve">J. </w:t>
      </w:r>
      <w:r w:rsidRPr="0005246C">
        <w:rPr>
          <w:lang w:val="en-US"/>
        </w:rPr>
        <w:t xml:space="preserve">Cox, </w:t>
      </w:r>
      <w:r w:rsidR="0005246C" w:rsidRPr="0005246C">
        <w:rPr>
          <w:lang w:val="en-US"/>
        </w:rPr>
        <w:t>D.</w:t>
      </w:r>
      <w:r w:rsidR="008A751E">
        <w:rPr>
          <w:lang w:val="en-US"/>
        </w:rPr>
        <w:t xml:space="preserve"> </w:t>
      </w:r>
      <w:r w:rsidR="0005246C" w:rsidRPr="0005246C">
        <w:rPr>
          <w:lang w:val="en-US"/>
        </w:rPr>
        <w:t xml:space="preserve">B. </w:t>
      </w:r>
      <w:r w:rsidRPr="0005246C">
        <w:rPr>
          <w:lang w:val="en-US"/>
        </w:rPr>
        <w:t xml:space="preserve">Goldstein, </w:t>
      </w:r>
      <w:r w:rsidR="0005246C" w:rsidRPr="0005246C">
        <w:rPr>
          <w:lang w:val="en-US"/>
        </w:rPr>
        <w:t>L.</w:t>
      </w:r>
      <w:r w:rsidR="008A751E">
        <w:rPr>
          <w:lang w:val="en-US"/>
        </w:rPr>
        <w:t xml:space="preserve"> </w:t>
      </w:r>
      <w:r w:rsidR="0005246C" w:rsidRPr="0005246C">
        <w:rPr>
          <w:lang w:val="en-US"/>
        </w:rPr>
        <w:t xml:space="preserve">A. </w:t>
      </w:r>
      <w:r w:rsidRPr="0005246C">
        <w:rPr>
          <w:lang w:val="en-US"/>
        </w:rPr>
        <w:t>Hindorff,</w:t>
      </w:r>
      <w:r w:rsidR="0005246C" w:rsidRPr="0005246C">
        <w:rPr>
          <w:lang w:val="en-US"/>
        </w:rPr>
        <w:t xml:space="preserve"> et al.,</w:t>
      </w:r>
      <w:r w:rsidRPr="0005246C">
        <w:rPr>
          <w:lang w:val="en-US"/>
        </w:rPr>
        <w:t xml:space="preserve"> </w:t>
      </w:r>
      <w:r w:rsidRPr="00681326">
        <w:rPr>
          <w:lang w:val="en-US"/>
        </w:rPr>
        <w:t xml:space="preserve">2009 Finding the missing heritability of complex diseases. Nature </w:t>
      </w:r>
      <w:r w:rsidRPr="002B53AC">
        <w:rPr>
          <w:bCs/>
          <w:lang w:val="en-US"/>
        </w:rPr>
        <w:t>461</w:t>
      </w:r>
      <w:r w:rsidRPr="00681326">
        <w:rPr>
          <w:lang w:val="en-US"/>
        </w:rPr>
        <w:t>: 747–753.</w:t>
      </w:r>
    </w:p>
    <w:p w14:paraId="0EEA058A" w14:textId="77777777" w:rsidR="00681326" w:rsidRPr="00681326" w:rsidRDefault="00681326" w:rsidP="00681326">
      <w:pPr>
        <w:pStyle w:val="Bibliography"/>
        <w:rPr>
          <w:lang w:val="en-US"/>
        </w:rPr>
      </w:pPr>
      <w:r w:rsidRPr="00681326">
        <w:rPr>
          <w:lang w:val="en-US"/>
        </w:rPr>
        <w:t xml:space="preserve">Maurano M. T., </w:t>
      </w:r>
      <w:r w:rsidR="0005246C">
        <w:rPr>
          <w:lang w:val="en-US"/>
        </w:rPr>
        <w:t xml:space="preserve">R. </w:t>
      </w:r>
      <w:r w:rsidRPr="00681326">
        <w:rPr>
          <w:lang w:val="en-US"/>
        </w:rPr>
        <w:t xml:space="preserve">Humbert, </w:t>
      </w:r>
      <w:r w:rsidR="0005246C">
        <w:rPr>
          <w:lang w:val="en-US"/>
        </w:rPr>
        <w:t xml:space="preserve">E. </w:t>
      </w:r>
      <w:r w:rsidRPr="00681326">
        <w:rPr>
          <w:lang w:val="en-US"/>
        </w:rPr>
        <w:t>Rynes,</w:t>
      </w:r>
      <w:r w:rsidR="0005246C">
        <w:rPr>
          <w:lang w:val="en-US"/>
        </w:rPr>
        <w:t xml:space="preserve"> R.</w:t>
      </w:r>
      <w:r w:rsidR="008A751E">
        <w:rPr>
          <w:lang w:val="en-US"/>
        </w:rPr>
        <w:t xml:space="preserve"> </w:t>
      </w:r>
      <w:r w:rsidR="0005246C">
        <w:rPr>
          <w:lang w:val="en-US"/>
        </w:rPr>
        <w:t>E.</w:t>
      </w:r>
      <w:r w:rsidRPr="00681326">
        <w:rPr>
          <w:lang w:val="en-US"/>
        </w:rPr>
        <w:t xml:space="preserve"> Thurman,</w:t>
      </w:r>
      <w:r w:rsidR="0005246C">
        <w:rPr>
          <w:lang w:val="en-US"/>
        </w:rPr>
        <w:t xml:space="preserve"> E.</w:t>
      </w:r>
      <w:r w:rsidRPr="00681326">
        <w:rPr>
          <w:lang w:val="en-US"/>
        </w:rPr>
        <w:t xml:space="preserve"> Haugen, </w:t>
      </w:r>
      <w:r w:rsidRPr="002B53AC">
        <w:rPr>
          <w:iCs/>
          <w:lang w:val="en-US"/>
        </w:rPr>
        <w:t>et al</w:t>
      </w:r>
      <w:r w:rsidRPr="00681326">
        <w:rPr>
          <w:lang w:val="en-US"/>
        </w:rPr>
        <w:t xml:space="preserve">., 2012 Systematic Localization of Common Disease-Associated Variation in Regulatory DNA. </w:t>
      </w:r>
      <w:r w:rsidRPr="002B53AC">
        <w:rPr>
          <w:iCs/>
          <w:lang w:val="en-US"/>
        </w:rPr>
        <w:t>Science</w:t>
      </w:r>
      <w:r w:rsidRPr="00681326">
        <w:rPr>
          <w:lang w:val="en-US"/>
        </w:rPr>
        <w:t xml:space="preserve"> 337: 1190–1195.</w:t>
      </w:r>
    </w:p>
    <w:p w14:paraId="42E34784" w14:textId="77777777" w:rsidR="00681326" w:rsidRPr="00681326" w:rsidRDefault="00681326" w:rsidP="00681326">
      <w:pPr>
        <w:pStyle w:val="Bibliography"/>
        <w:rPr>
          <w:lang w:val="en-US"/>
        </w:rPr>
      </w:pPr>
      <w:r w:rsidRPr="00681326">
        <w:rPr>
          <w:lang w:val="en-US"/>
        </w:rPr>
        <w:t xml:space="preserve">Meuwissen T. H. E., </w:t>
      </w:r>
      <w:r w:rsidR="0005246C">
        <w:rPr>
          <w:lang w:val="en-US"/>
        </w:rPr>
        <w:t xml:space="preserve">B. J. </w:t>
      </w:r>
      <w:r w:rsidRPr="00681326">
        <w:rPr>
          <w:lang w:val="en-US"/>
        </w:rPr>
        <w:t>Hayes,</w:t>
      </w:r>
      <w:r w:rsidR="0005246C">
        <w:rPr>
          <w:lang w:val="en-US"/>
        </w:rPr>
        <w:t xml:space="preserve"> and M.</w:t>
      </w:r>
      <w:r w:rsidR="008A751E">
        <w:rPr>
          <w:lang w:val="en-US"/>
        </w:rPr>
        <w:t xml:space="preserve"> </w:t>
      </w:r>
      <w:r w:rsidR="0005246C">
        <w:rPr>
          <w:lang w:val="en-US"/>
        </w:rPr>
        <w:t>E.</w:t>
      </w:r>
      <w:r w:rsidRPr="00681326">
        <w:rPr>
          <w:lang w:val="en-US"/>
        </w:rPr>
        <w:t xml:space="preserve"> Goddard, 2001 Prediction of Total Genetic Value Using Genome-Wide Dense Marker Maps. </w:t>
      </w:r>
      <w:r w:rsidRPr="002B53AC">
        <w:rPr>
          <w:iCs/>
          <w:lang w:val="en-US"/>
        </w:rPr>
        <w:t>Genetics</w:t>
      </w:r>
      <w:r w:rsidRPr="002B53AC">
        <w:rPr>
          <w:lang w:val="en-US"/>
        </w:rPr>
        <w:t xml:space="preserve"> </w:t>
      </w:r>
      <w:r w:rsidRPr="00681326">
        <w:rPr>
          <w:lang w:val="en-US"/>
        </w:rPr>
        <w:t>157: 1819–1829.</w:t>
      </w:r>
    </w:p>
    <w:p w14:paraId="243B5844" w14:textId="77777777" w:rsidR="00681326" w:rsidRPr="00681326" w:rsidRDefault="00681326" w:rsidP="00681326">
      <w:pPr>
        <w:pStyle w:val="Bibliography"/>
        <w:rPr>
          <w:lang w:val="en-US"/>
        </w:rPr>
      </w:pPr>
      <w:r w:rsidRPr="00681326">
        <w:rPr>
          <w:lang w:val="en-US"/>
        </w:rPr>
        <w:t xml:space="preserve">Meuwissen T. H., </w:t>
      </w:r>
      <w:r w:rsidR="0005246C">
        <w:rPr>
          <w:lang w:val="en-US"/>
        </w:rPr>
        <w:t xml:space="preserve">T. R. </w:t>
      </w:r>
      <w:r w:rsidRPr="00681326">
        <w:rPr>
          <w:lang w:val="en-US"/>
        </w:rPr>
        <w:t xml:space="preserve">Solberg, </w:t>
      </w:r>
      <w:r w:rsidR="0005246C">
        <w:rPr>
          <w:lang w:val="en-US"/>
        </w:rPr>
        <w:t xml:space="preserve">R. </w:t>
      </w:r>
      <w:r w:rsidRPr="00681326">
        <w:rPr>
          <w:lang w:val="en-US"/>
        </w:rPr>
        <w:t xml:space="preserve">Shepherd, </w:t>
      </w:r>
      <w:r w:rsidR="0005246C">
        <w:rPr>
          <w:lang w:val="en-US"/>
        </w:rPr>
        <w:t xml:space="preserve">and J. A. </w:t>
      </w:r>
      <w:r w:rsidRPr="00681326">
        <w:rPr>
          <w:lang w:val="en-US"/>
        </w:rPr>
        <w:t xml:space="preserve">Woolliams, 2009 A fast algorithm for BayesB type of prediction of genome-wide estimates of genetic value. </w:t>
      </w:r>
      <w:r w:rsidR="009A3409">
        <w:rPr>
          <w:iCs/>
          <w:lang w:val="en-US"/>
        </w:rPr>
        <w:t>Genet. Sel. Evol.</w:t>
      </w:r>
      <w:r w:rsidRPr="00681326">
        <w:rPr>
          <w:lang w:val="en-US"/>
        </w:rPr>
        <w:t xml:space="preserve"> 41: 2.</w:t>
      </w:r>
    </w:p>
    <w:p w14:paraId="13B5DCDB" w14:textId="77777777" w:rsidR="00681326" w:rsidRPr="00681326" w:rsidRDefault="00681326" w:rsidP="00681326">
      <w:pPr>
        <w:pStyle w:val="Bibliography"/>
        <w:rPr>
          <w:lang w:val="en-US"/>
        </w:rPr>
      </w:pPr>
      <w:r w:rsidRPr="00681326">
        <w:rPr>
          <w:lang w:val="en-US"/>
        </w:rPr>
        <w:t>Morgan T. J.,</w:t>
      </w:r>
      <w:r w:rsidR="0005246C">
        <w:rPr>
          <w:lang w:val="en-US"/>
        </w:rPr>
        <w:t xml:space="preserve"> and T. F. C.</w:t>
      </w:r>
      <w:r w:rsidRPr="00681326">
        <w:rPr>
          <w:lang w:val="en-US"/>
        </w:rPr>
        <w:t xml:space="preserve"> Mackay, 2006 Quantitative trait loci for thermotolerance phenotypes in Drosophila melanogaster.</w:t>
      </w:r>
      <w:r w:rsidRPr="009A3409">
        <w:rPr>
          <w:lang w:val="en-US"/>
        </w:rPr>
        <w:t xml:space="preserve"> </w:t>
      </w:r>
      <w:r w:rsidRPr="009A3409">
        <w:rPr>
          <w:iCs/>
          <w:lang w:val="en-US"/>
        </w:rPr>
        <w:t>Heredity</w:t>
      </w:r>
      <w:r w:rsidRPr="00681326">
        <w:rPr>
          <w:lang w:val="en-US"/>
        </w:rPr>
        <w:t xml:space="preserve"> 96: 232–242.</w:t>
      </w:r>
    </w:p>
    <w:p w14:paraId="42E68138" w14:textId="77777777" w:rsidR="00681326" w:rsidRPr="00681326" w:rsidRDefault="00681326" w:rsidP="00681326">
      <w:pPr>
        <w:pStyle w:val="Bibliography"/>
        <w:rPr>
          <w:lang w:val="en-US"/>
        </w:rPr>
      </w:pPr>
      <w:r w:rsidRPr="00681326">
        <w:rPr>
          <w:lang w:val="en-US"/>
        </w:rPr>
        <w:t xml:space="preserve">Ober U., </w:t>
      </w:r>
      <w:r w:rsidR="0005246C" w:rsidRPr="00681326">
        <w:rPr>
          <w:lang w:val="en-US"/>
        </w:rPr>
        <w:t>J. F.</w:t>
      </w:r>
      <w:r w:rsidR="0005246C">
        <w:rPr>
          <w:lang w:val="en-US"/>
        </w:rPr>
        <w:t xml:space="preserve"> </w:t>
      </w:r>
      <w:r w:rsidRPr="00681326">
        <w:rPr>
          <w:lang w:val="en-US"/>
        </w:rPr>
        <w:t xml:space="preserve">Ayroles, </w:t>
      </w:r>
      <w:r w:rsidR="0005246C" w:rsidRPr="00681326">
        <w:rPr>
          <w:lang w:val="en-US"/>
        </w:rPr>
        <w:t>E. A.</w:t>
      </w:r>
      <w:r w:rsidR="0005246C">
        <w:rPr>
          <w:lang w:val="en-US"/>
        </w:rPr>
        <w:t xml:space="preserve"> </w:t>
      </w:r>
      <w:r w:rsidRPr="00681326">
        <w:rPr>
          <w:lang w:val="en-US"/>
        </w:rPr>
        <w:t xml:space="preserve">Stone, </w:t>
      </w:r>
      <w:r w:rsidR="0005246C" w:rsidRPr="00681326">
        <w:rPr>
          <w:lang w:val="en-US"/>
        </w:rPr>
        <w:t>S.</w:t>
      </w:r>
      <w:r w:rsidR="0005246C">
        <w:rPr>
          <w:lang w:val="en-US"/>
        </w:rPr>
        <w:t xml:space="preserve"> </w:t>
      </w:r>
      <w:r w:rsidRPr="00681326">
        <w:rPr>
          <w:lang w:val="en-US"/>
        </w:rPr>
        <w:t xml:space="preserve">Richards, </w:t>
      </w:r>
      <w:r w:rsidR="0005246C" w:rsidRPr="00681326">
        <w:rPr>
          <w:lang w:val="en-US"/>
        </w:rPr>
        <w:t>D.</w:t>
      </w:r>
      <w:r w:rsidR="0005246C">
        <w:rPr>
          <w:lang w:val="en-US"/>
        </w:rPr>
        <w:t xml:space="preserve"> </w:t>
      </w:r>
      <w:r w:rsidRPr="00681326">
        <w:rPr>
          <w:lang w:val="en-US"/>
        </w:rPr>
        <w:t xml:space="preserve">Zhu, </w:t>
      </w:r>
      <w:r w:rsidRPr="009A3409">
        <w:rPr>
          <w:iCs/>
          <w:lang w:val="en-US"/>
        </w:rPr>
        <w:t>et al</w:t>
      </w:r>
      <w:r w:rsidRPr="00681326">
        <w:rPr>
          <w:lang w:val="en-US"/>
        </w:rPr>
        <w:t xml:space="preserve">., 2012 Using Whole-Genome Sequence Data to Predict Quantitative Trait Phenotypes in Drosophila melanogaster. </w:t>
      </w:r>
      <w:r w:rsidRPr="009A3409">
        <w:rPr>
          <w:iCs/>
          <w:lang w:val="en-US"/>
        </w:rPr>
        <w:t>PLoS Genet</w:t>
      </w:r>
      <w:r w:rsidR="003A4E1C">
        <w:rPr>
          <w:iCs/>
          <w:lang w:val="en-US"/>
        </w:rPr>
        <w:t>.</w:t>
      </w:r>
      <w:r w:rsidRPr="00681326">
        <w:rPr>
          <w:lang w:val="en-US"/>
        </w:rPr>
        <w:t xml:space="preserve"> 8: e1002685.</w:t>
      </w:r>
    </w:p>
    <w:p w14:paraId="1FF81C02" w14:textId="77777777" w:rsidR="00681326" w:rsidRPr="00681326" w:rsidRDefault="00681326" w:rsidP="00681326">
      <w:pPr>
        <w:pStyle w:val="Bibliography"/>
        <w:rPr>
          <w:lang w:val="en-US"/>
        </w:rPr>
      </w:pPr>
      <w:r w:rsidRPr="00681326">
        <w:rPr>
          <w:lang w:val="en-US"/>
        </w:rPr>
        <w:t xml:space="preserve">Ober U., </w:t>
      </w:r>
      <w:r w:rsidR="0005246C" w:rsidRPr="00681326">
        <w:rPr>
          <w:lang w:val="en-US"/>
        </w:rPr>
        <w:t>W.</w:t>
      </w:r>
      <w:r w:rsidR="0005246C">
        <w:rPr>
          <w:lang w:val="en-US"/>
        </w:rPr>
        <w:t xml:space="preserve"> </w:t>
      </w:r>
      <w:r w:rsidRPr="00681326">
        <w:rPr>
          <w:lang w:val="en-US"/>
        </w:rPr>
        <w:t xml:space="preserve">Huang, </w:t>
      </w:r>
      <w:r w:rsidR="0005246C" w:rsidRPr="00681326">
        <w:rPr>
          <w:lang w:val="en-US"/>
        </w:rPr>
        <w:t>M.</w:t>
      </w:r>
      <w:r w:rsidR="0005246C">
        <w:rPr>
          <w:lang w:val="en-US"/>
        </w:rPr>
        <w:t xml:space="preserve"> </w:t>
      </w:r>
      <w:r w:rsidRPr="00681326">
        <w:rPr>
          <w:lang w:val="en-US"/>
        </w:rPr>
        <w:t xml:space="preserve">Magwire, </w:t>
      </w:r>
      <w:r w:rsidR="0005246C" w:rsidRPr="00681326">
        <w:rPr>
          <w:lang w:val="en-US"/>
        </w:rPr>
        <w:t>M.</w:t>
      </w:r>
      <w:r w:rsidR="0005246C">
        <w:rPr>
          <w:lang w:val="en-US"/>
        </w:rPr>
        <w:t xml:space="preserve"> </w:t>
      </w:r>
      <w:r w:rsidRPr="00681326">
        <w:rPr>
          <w:lang w:val="en-US"/>
        </w:rPr>
        <w:t xml:space="preserve">Schlather, </w:t>
      </w:r>
      <w:r w:rsidR="0005246C" w:rsidRPr="00681326">
        <w:rPr>
          <w:lang w:val="en-US"/>
        </w:rPr>
        <w:t>H.</w:t>
      </w:r>
      <w:r w:rsidR="0005246C">
        <w:rPr>
          <w:lang w:val="en-US"/>
        </w:rPr>
        <w:t xml:space="preserve"> </w:t>
      </w:r>
      <w:r w:rsidRPr="00681326">
        <w:rPr>
          <w:lang w:val="en-US"/>
        </w:rPr>
        <w:t xml:space="preserve">Simianer, </w:t>
      </w:r>
      <w:r w:rsidRPr="009A3409">
        <w:rPr>
          <w:iCs/>
          <w:lang w:val="en-US"/>
        </w:rPr>
        <w:t>et al</w:t>
      </w:r>
      <w:r w:rsidR="0005246C" w:rsidRPr="009A3409">
        <w:rPr>
          <w:lang w:val="en-US"/>
        </w:rPr>
        <w:t>.</w:t>
      </w:r>
      <w:r w:rsidR="0005246C">
        <w:rPr>
          <w:lang w:val="en-US"/>
        </w:rPr>
        <w:t>,</w:t>
      </w:r>
      <w:r w:rsidRPr="00681326">
        <w:rPr>
          <w:lang w:val="en-US"/>
        </w:rPr>
        <w:t xml:space="preserve"> 2015 Accounting for genetic architecture improves sequence based genomic prediction for a Drosophila fitness trait. </w:t>
      </w:r>
      <w:r w:rsidRPr="009A3409">
        <w:rPr>
          <w:iCs/>
          <w:lang w:val="en-US"/>
        </w:rPr>
        <w:t>PloS One</w:t>
      </w:r>
      <w:r w:rsidRPr="00681326">
        <w:rPr>
          <w:lang w:val="en-US"/>
        </w:rPr>
        <w:t xml:space="preserve"> 10: e0126880.</w:t>
      </w:r>
    </w:p>
    <w:p w14:paraId="0C574A54" w14:textId="77777777" w:rsidR="00681326" w:rsidRPr="00681326" w:rsidRDefault="00681326" w:rsidP="00681326">
      <w:pPr>
        <w:pStyle w:val="Bibliography"/>
        <w:rPr>
          <w:lang w:val="en-US"/>
        </w:rPr>
      </w:pPr>
      <w:r w:rsidRPr="00681326">
        <w:rPr>
          <w:lang w:val="en-US"/>
        </w:rPr>
        <w:t xml:space="preserve">O’Roak B. J., </w:t>
      </w:r>
      <w:r w:rsidR="0005246C" w:rsidRPr="00681326">
        <w:rPr>
          <w:lang w:val="en-US"/>
        </w:rPr>
        <w:t>L.</w:t>
      </w:r>
      <w:r w:rsidR="0005246C">
        <w:rPr>
          <w:lang w:val="en-US"/>
        </w:rPr>
        <w:t xml:space="preserve"> </w:t>
      </w:r>
      <w:r w:rsidRPr="00681326">
        <w:rPr>
          <w:lang w:val="en-US"/>
        </w:rPr>
        <w:t xml:space="preserve">Vives, </w:t>
      </w:r>
      <w:r w:rsidR="0005246C" w:rsidRPr="00681326">
        <w:rPr>
          <w:lang w:val="en-US"/>
        </w:rPr>
        <w:t>S.</w:t>
      </w:r>
      <w:r w:rsidR="0005246C">
        <w:rPr>
          <w:lang w:val="en-US"/>
        </w:rPr>
        <w:t xml:space="preserve"> </w:t>
      </w:r>
      <w:r w:rsidRPr="00681326">
        <w:rPr>
          <w:lang w:val="en-US"/>
        </w:rPr>
        <w:t xml:space="preserve">Girirajan, </w:t>
      </w:r>
      <w:r w:rsidR="0005246C" w:rsidRPr="00681326">
        <w:rPr>
          <w:lang w:val="en-US"/>
        </w:rPr>
        <w:t>E.</w:t>
      </w:r>
      <w:r w:rsidR="0005246C">
        <w:rPr>
          <w:lang w:val="en-US"/>
        </w:rPr>
        <w:t xml:space="preserve"> </w:t>
      </w:r>
      <w:r w:rsidRPr="00681326">
        <w:rPr>
          <w:lang w:val="en-US"/>
        </w:rPr>
        <w:t xml:space="preserve">Karakoc, </w:t>
      </w:r>
      <w:r w:rsidR="0005246C" w:rsidRPr="00681326">
        <w:rPr>
          <w:lang w:val="en-US"/>
        </w:rPr>
        <w:t>N.</w:t>
      </w:r>
      <w:r w:rsidR="0005246C">
        <w:rPr>
          <w:lang w:val="en-US"/>
        </w:rPr>
        <w:t xml:space="preserve"> </w:t>
      </w:r>
      <w:r w:rsidRPr="00681326">
        <w:rPr>
          <w:lang w:val="en-US"/>
        </w:rPr>
        <w:t xml:space="preserve">Krumm, </w:t>
      </w:r>
      <w:r w:rsidRPr="009A3409">
        <w:rPr>
          <w:iCs/>
          <w:lang w:val="en-US"/>
        </w:rPr>
        <w:t>et al</w:t>
      </w:r>
      <w:r w:rsidR="004E3A1C" w:rsidRPr="009A3409">
        <w:rPr>
          <w:lang w:val="en-US"/>
        </w:rPr>
        <w:t>.</w:t>
      </w:r>
      <w:r w:rsidR="004E3A1C">
        <w:rPr>
          <w:lang w:val="en-US"/>
        </w:rPr>
        <w:t xml:space="preserve">, </w:t>
      </w:r>
      <w:r w:rsidRPr="00681326">
        <w:rPr>
          <w:lang w:val="en-US"/>
        </w:rPr>
        <w:t xml:space="preserve">2012 Sporadic autism exomes reveal a highly interconnected protein network of de novo mutations. </w:t>
      </w:r>
      <w:r w:rsidRPr="009A3409">
        <w:rPr>
          <w:iCs/>
          <w:lang w:val="en-US"/>
        </w:rPr>
        <w:t>Nature</w:t>
      </w:r>
      <w:r w:rsidRPr="00681326">
        <w:rPr>
          <w:lang w:val="en-US"/>
        </w:rPr>
        <w:t xml:space="preserve"> 485: 246–250.</w:t>
      </w:r>
    </w:p>
    <w:p w14:paraId="0BCB2494" w14:textId="77777777" w:rsidR="00681326" w:rsidRPr="00681326" w:rsidRDefault="00681326" w:rsidP="00681326">
      <w:pPr>
        <w:pStyle w:val="Bibliography"/>
        <w:rPr>
          <w:lang w:val="en-US"/>
        </w:rPr>
      </w:pPr>
      <w:r w:rsidRPr="00681326">
        <w:rPr>
          <w:lang w:val="en-US"/>
        </w:rPr>
        <w:lastRenderedPageBreak/>
        <w:t xml:space="preserve">Pegoraro M., </w:t>
      </w:r>
      <w:r w:rsidR="004E3A1C" w:rsidRPr="00681326">
        <w:rPr>
          <w:lang w:val="en-US"/>
        </w:rPr>
        <w:t>J. S.</w:t>
      </w:r>
      <w:r w:rsidR="004E3A1C">
        <w:rPr>
          <w:lang w:val="en-US"/>
        </w:rPr>
        <w:t xml:space="preserve"> </w:t>
      </w:r>
      <w:r w:rsidRPr="00681326">
        <w:rPr>
          <w:lang w:val="en-US"/>
        </w:rPr>
        <w:t xml:space="preserve">Gesto, </w:t>
      </w:r>
      <w:r w:rsidR="004E3A1C" w:rsidRPr="00681326">
        <w:rPr>
          <w:lang w:val="en-US"/>
        </w:rPr>
        <w:t>C. P.</w:t>
      </w:r>
      <w:r w:rsidR="004E3A1C">
        <w:rPr>
          <w:lang w:val="en-US"/>
        </w:rPr>
        <w:t xml:space="preserve"> </w:t>
      </w:r>
      <w:r w:rsidRPr="00681326">
        <w:rPr>
          <w:lang w:val="en-US"/>
        </w:rPr>
        <w:t xml:space="preserve">Kyriacou, </w:t>
      </w:r>
      <w:r w:rsidR="004E3A1C">
        <w:rPr>
          <w:lang w:val="en-US"/>
        </w:rPr>
        <w:t xml:space="preserve">and </w:t>
      </w:r>
      <w:r w:rsidR="004E3A1C" w:rsidRPr="00681326">
        <w:rPr>
          <w:lang w:val="en-US"/>
        </w:rPr>
        <w:t>E.</w:t>
      </w:r>
      <w:r w:rsidR="004E3A1C">
        <w:rPr>
          <w:lang w:val="en-US"/>
        </w:rPr>
        <w:t xml:space="preserve"> </w:t>
      </w:r>
      <w:r w:rsidRPr="00681326">
        <w:rPr>
          <w:lang w:val="en-US"/>
        </w:rPr>
        <w:t xml:space="preserve">Tauber, 2014 Role for Circadian Clock Genes in Seasonal Timing: Testing the Bünning Hypothesis. </w:t>
      </w:r>
      <w:r w:rsidRPr="009A3409">
        <w:rPr>
          <w:iCs/>
          <w:lang w:val="en-US"/>
        </w:rPr>
        <w:t>PLoS Genet</w:t>
      </w:r>
      <w:r w:rsidR="003A4E1C">
        <w:rPr>
          <w:iCs/>
          <w:lang w:val="en-US"/>
        </w:rPr>
        <w:t>.</w:t>
      </w:r>
      <w:r w:rsidR="009A3409">
        <w:rPr>
          <w:iCs/>
          <w:lang w:val="en-US"/>
        </w:rPr>
        <w:t xml:space="preserve"> </w:t>
      </w:r>
      <w:r w:rsidRPr="00681326">
        <w:rPr>
          <w:lang w:val="en-US"/>
        </w:rPr>
        <w:t>10: e1004603.</w:t>
      </w:r>
    </w:p>
    <w:p w14:paraId="0B46EDC1" w14:textId="77777777" w:rsidR="00681326" w:rsidRPr="00681326" w:rsidRDefault="00681326" w:rsidP="00681326">
      <w:pPr>
        <w:pStyle w:val="Bibliography"/>
        <w:rPr>
          <w:lang w:val="en-US"/>
        </w:rPr>
      </w:pPr>
      <w:r w:rsidRPr="00681326">
        <w:rPr>
          <w:lang w:val="en-US"/>
        </w:rPr>
        <w:t xml:space="preserve">Peñagaricano F., </w:t>
      </w:r>
      <w:r w:rsidR="004E3A1C" w:rsidRPr="00681326">
        <w:rPr>
          <w:lang w:val="en-US"/>
        </w:rPr>
        <w:t>K. A.</w:t>
      </w:r>
      <w:r w:rsidR="004E3A1C">
        <w:rPr>
          <w:lang w:val="en-US"/>
        </w:rPr>
        <w:t xml:space="preserve"> </w:t>
      </w:r>
      <w:r w:rsidRPr="00681326">
        <w:rPr>
          <w:lang w:val="en-US"/>
        </w:rPr>
        <w:t xml:space="preserve">Weigel, </w:t>
      </w:r>
      <w:r w:rsidR="004E3A1C" w:rsidRPr="00681326">
        <w:rPr>
          <w:lang w:val="en-US"/>
        </w:rPr>
        <w:t>G. J. M.</w:t>
      </w:r>
      <w:r w:rsidR="004E3A1C">
        <w:rPr>
          <w:lang w:val="en-US"/>
        </w:rPr>
        <w:t xml:space="preserve"> </w:t>
      </w:r>
      <w:r w:rsidRPr="00681326">
        <w:rPr>
          <w:lang w:val="en-US"/>
        </w:rPr>
        <w:t>Rosa,</w:t>
      </w:r>
      <w:r w:rsidR="004E3A1C">
        <w:rPr>
          <w:lang w:val="en-US"/>
        </w:rPr>
        <w:t xml:space="preserve"> and H.</w:t>
      </w:r>
      <w:r w:rsidRPr="00681326">
        <w:rPr>
          <w:lang w:val="en-US"/>
        </w:rPr>
        <w:t xml:space="preserve"> Khatib, 2013 Inferring Quantitative Trait Pathways Associated with Bull Fertility from a Genome-Wide Association Study. </w:t>
      </w:r>
      <w:r w:rsidRPr="009A3409">
        <w:rPr>
          <w:iCs/>
          <w:lang w:val="en-US"/>
        </w:rPr>
        <w:t>Front. Genet.</w:t>
      </w:r>
      <w:r w:rsidR="009A3409">
        <w:rPr>
          <w:lang w:val="en-US"/>
        </w:rPr>
        <w:t xml:space="preserve"> 3: 307.</w:t>
      </w:r>
    </w:p>
    <w:p w14:paraId="3B1BAA21" w14:textId="77777777" w:rsidR="00681326" w:rsidRPr="00681326" w:rsidRDefault="00681326" w:rsidP="00681326">
      <w:pPr>
        <w:pStyle w:val="Bibliography"/>
        <w:rPr>
          <w:lang w:val="en-US"/>
        </w:rPr>
      </w:pPr>
      <w:r w:rsidRPr="00681326">
        <w:rPr>
          <w:lang w:val="en-US"/>
        </w:rPr>
        <w:t xml:space="preserve">R Core Team, 2015 </w:t>
      </w:r>
      <w:r w:rsidRPr="00681326">
        <w:rPr>
          <w:i/>
          <w:iCs/>
          <w:lang w:val="en-US"/>
        </w:rPr>
        <w:t>R: A Language and Environment for Statistical Computing</w:t>
      </w:r>
      <w:r w:rsidRPr="00681326">
        <w:rPr>
          <w:lang w:val="en-US"/>
        </w:rPr>
        <w:t>. R Foundation for Statistical Computing, Vienna, Austria.</w:t>
      </w:r>
    </w:p>
    <w:p w14:paraId="2F5A837D" w14:textId="77777777" w:rsidR="00681326" w:rsidRPr="00681326" w:rsidRDefault="00681326" w:rsidP="00681326">
      <w:pPr>
        <w:pStyle w:val="Bibliography"/>
        <w:rPr>
          <w:lang w:val="en-US"/>
        </w:rPr>
      </w:pPr>
      <w:r w:rsidRPr="00681326">
        <w:rPr>
          <w:lang w:val="en-US"/>
        </w:rPr>
        <w:t xml:space="preserve">Rao N. V., 2013 </w:t>
      </w:r>
      <w:r w:rsidRPr="00681326">
        <w:rPr>
          <w:i/>
          <w:iCs/>
          <w:lang w:val="en-US"/>
        </w:rPr>
        <w:t>Role of the RHO1 GTPase signaling pathway in regulating the circadian clock in Drosophila melanogaster</w:t>
      </w:r>
      <w:r w:rsidRPr="00681326">
        <w:rPr>
          <w:lang w:val="en-US"/>
        </w:rPr>
        <w:t>. Thesis. University of Virginia</w:t>
      </w:r>
      <w:r w:rsidR="003A4E1C">
        <w:rPr>
          <w:lang w:val="en-US"/>
        </w:rPr>
        <w:t>.</w:t>
      </w:r>
    </w:p>
    <w:p w14:paraId="3E732189" w14:textId="77777777" w:rsidR="00681326" w:rsidRPr="00681326" w:rsidRDefault="00681326" w:rsidP="00681326">
      <w:pPr>
        <w:pStyle w:val="Bibliography"/>
        <w:rPr>
          <w:lang w:val="en-US"/>
        </w:rPr>
      </w:pPr>
      <w:r w:rsidRPr="00681326">
        <w:rPr>
          <w:lang w:val="en-US"/>
        </w:rPr>
        <w:t>Roos A. P. W. de,</w:t>
      </w:r>
      <w:r w:rsidR="004E3A1C" w:rsidRPr="00681326">
        <w:rPr>
          <w:lang w:val="en-US"/>
        </w:rPr>
        <w:t xml:space="preserve"> B. J.</w:t>
      </w:r>
      <w:r w:rsidRPr="00681326">
        <w:rPr>
          <w:lang w:val="en-US"/>
        </w:rPr>
        <w:t xml:space="preserve"> Hayes, </w:t>
      </w:r>
      <w:r w:rsidR="004E3A1C">
        <w:rPr>
          <w:lang w:val="en-US"/>
        </w:rPr>
        <w:t xml:space="preserve">and </w:t>
      </w:r>
      <w:r w:rsidR="004E3A1C" w:rsidRPr="00681326">
        <w:rPr>
          <w:lang w:val="en-US"/>
        </w:rPr>
        <w:t>M. E.</w:t>
      </w:r>
      <w:r w:rsidR="004E3A1C">
        <w:rPr>
          <w:lang w:val="en-US"/>
        </w:rPr>
        <w:t xml:space="preserve"> </w:t>
      </w:r>
      <w:r w:rsidRPr="00681326">
        <w:rPr>
          <w:lang w:val="en-US"/>
        </w:rPr>
        <w:t xml:space="preserve">Goddard, 2009 Reliability of Genomic Predictions Across Multiple Populations. Genetics </w:t>
      </w:r>
      <w:r w:rsidRPr="009A3409">
        <w:rPr>
          <w:bCs/>
          <w:lang w:val="en-US"/>
        </w:rPr>
        <w:t>183</w:t>
      </w:r>
      <w:r w:rsidRPr="00681326">
        <w:rPr>
          <w:lang w:val="en-US"/>
        </w:rPr>
        <w:t>: 1545–1553.</w:t>
      </w:r>
    </w:p>
    <w:p w14:paraId="61DA576A" w14:textId="77777777" w:rsidR="00681326" w:rsidRPr="00681326" w:rsidRDefault="00681326" w:rsidP="00681326">
      <w:pPr>
        <w:pStyle w:val="Bibliography"/>
        <w:rPr>
          <w:lang w:val="en-US"/>
        </w:rPr>
      </w:pPr>
      <w:r w:rsidRPr="00681326">
        <w:rPr>
          <w:lang w:val="en-US"/>
        </w:rPr>
        <w:t xml:space="preserve">Self S. G., </w:t>
      </w:r>
      <w:r w:rsidR="004E3A1C">
        <w:rPr>
          <w:lang w:val="en-US"/>
        </w:rPr>
        <w:t xml:space="preserve">and </w:t>
      </w:r>
      <w:r w:rsidR="004E3A1C" w:rsidRPr="00681326">
        <w:rPr>
          <w:lang w:val="en-US"/>
        </w:rPr>
        <w:t>K.-Y.</w:t>
      </w:r>
      <w:r w:rsidR="004E3A1C">
        <w:rPr>
          <w:lang w:val="en-US"/>
        </w:rPr>
        <w:t xml:space="preserve"> </w:t>
      </w:r>
      <w:r w:rsidRPr="00681326">
        <w:rPr>
          <w:lang w:val="en-US"/>
        </w:rPr>
        <w:t xml:space="preserve">Liang, 1987 Asymptotic Properties of Maximum Likelihood Estimators and Likelihood Ratio Tests under Nonstandard Conditions. J. Am. Stat. Assoc. </w:t>
      </w:r>
      <w:r w:rsidRPr="009A3409">
        <w:rPr>
          <w:bCs/>
          <w:lang w:val="en-US"/>
        </w:rPr>
        <w:t>82</w:t>
      </w:r>
      <w:r w:rsidRPr="00681326">
        <w:rPr>
          <w:lang w:val="en-US"/>
        </w:rPr>
        <w:t>: 605–610.</w:t>
      </w:r>
    </w:p>
    <w:p w14:paraId="105864C3" w14:textId="77777777" w:rsidR="00681326" w:rsidRPr="00681326" w:rsidRDefault="00681326" w:rsidP="00681326">
      <w:pPr>
        <w:pStyle w:val="Bibliography"/>
        <w:rPr>
          <w:lang w:val="en-US"/>
        </w:rPr>
      </w:pPr>
      <w:r w:rsidRPr="00681326">
        <w:rPr>
          <w:lang w:val="en-US"/>
        </w:rPr>
        <w:t xml:space="preserve">Skarman A., </w:t>
      </w:r>
      <w:r w:rsidR="004E3A1C" w:rsidRPr="00681326">
        <w:rPr>
          <w:lang w:val="en-US"/>
        </w:rPr>
        <w:t>M.</w:t>
      </w:r>
      <w:r w:rsidR="004E3A1C">
        <w:rPr>
          <w:lang w:val="en-US"/>
        </w:rPr>
        <w:t xml:space="preserve"> </w:t>
      </w:r>
      <w:r w:rsidRPr="00681326">
        <w:rPr>
          <w:lang w:val="en-US"/>
        </w:rPr>
        <w:t xml:space="preserve">Shariati, </w:t>
      </w:r>
      <w:r w:rsidR="004E3A1C" w:rsidRPr="00681326">
        <w:rPr>
          <w:lang w:val="en-US"/>
        </w:rPr>
        <w:t>L.</w:t>
      </w:r>
      <w:r w:rsidR="004E3A1C">
        <w:rPr>
          <w:lang w:val="en-US"/>
        </w:rPr>
        <w:t xml:space="preserve"> </w:t>
      </w:r>
      <w:r w:rsidRPr="00681326">
        <w:rPr>
          <w:lang w:val="en-US"/>
        </w:rPr>
        <w:t xml:space="preserve">Jans, </w:t>
      </w:r>
      <w:r w:rsidR="004E3A1C" w:rsidRPr="00681326">
        <w:rPr>
          <w:lang w:val="en-US"/>
        </w:rPr>
        <w:t>L.</w:t>
      </w:r>
      <w:r w:rsidR="004E3A1C">
        <w:rPr>
          <w:lang w:val="en-US"/>
        </w:rPr>
        <w:t xml:space="preserve"> </w:t>
      </w:r>
      <w:r w:rsidRPr="00681326">
        <w:rPr>
          <w:lang w:val="en-US"/>
        </w:rPr>
        <w:t>Jiang,</w:t>
      </w:r>
      <w:r w:rsidR="004E3A1C">
        <w:rPr>
          <w:lang w:val="en-US"/>
        </w:rPr>
        <w:t xml:space="preserve"> and</w:t>
      </w:r>
      <w:r w:rsidRPr="00681326">
        <w:rPr>
          <w:lang w:val="en-US"/>
        </w:rPr>
        <w:t xml:space="preserve"> </w:t>
      </w:r>
      <w:r w:rsidR="004E3A1C" w:rsidRPr="00681326">
        <w:rPr>
          <w:lang w:val="en-US"/>
        </w:rPr>
        <w:t>P.</w:t>
      </w:r>
      <w:r w:rsidR="004E3A1C">
        <w:rPr>
          <w:lang w:val="en-US"/>
        </w:rPr>
        <w:t xml:space="preserve"> </w:t>
      </w:r>
      <w:r w:rsidRPr="00681326">
        <w:rPr>
          <w:lang w:val="en-US"/>
        </w:rPr>
        <w:t xml:space="preserve">Sørensen, 2012 A Bayesian variable selection procedure to rank overlapping gene sets. </w:t>
      </w:r>
      <w:r w:rsidRPr="009A3409">
        <w:rPr>
          <w:iCs/>
          <w:lang w:val="en-US"/>
        </w:rPr>
        <w:t>BMC Bioinformatics</w:t>
      </w:r>
      <w:r w:rsidRPr="00681326">
        <w:rPr>
          <w:lang w:val="en-US"/>
        </w:rPr>
        <w:t xml:space="preserve"> 13: 73.</w:t>
      </w:r>
    </w:p>
    <w:p w14:paraId="2A1E4BDB" w14:textId="77777777" w:rsidR="00681326" w:rsidRPr="00681326" w:rsidRDefault="00681326" w:rsidP="00681326">
      <w:pPr>
        <w:pStyle w:val="Bibliography"/>
        <w:rPr>
          <w:lang w:val="en-US"/>
        </w:rPr>
      </w:pPr>
      <w:r w:rsidRPr="00681326">
        <w:rPr>
          <w:lang w:val="en-US"/>
        </w:rPr>
        <w:t xml:space="preserve">Sørensen P., </w:t>
      </w:r>
      <w:r w:rsidR="004E3A1C" w:rsidRPr="00681326">
        <w:rPr>
          <w:lang w:val="en-US"/>
        </w:rPr>
        <w:t>S. M.</w:t>
      </w:r>
      <w:r w:rsidR="004E3A1C">
        <w:rPr>
          <w:lang w:val="en-US"/>
        </w:rPr>
        <w:t xml:space="preserve"> </w:t>
      </w:r>
      <w:r w:rsidRPr="00681326">
        <w:rPr>
          <w:lang w:val="en-US"/>
        </w:rPr>
        <w:t xml:space="preserve">Edwards, </w:t>
      </w:r>
      <w:r w:rsidR="004E3A1C">
        <w:rPr>
          <w:lang w:val="en-US"/>
        </w:rPr>
        <w:t xml:space="preserve">and </w:t>
      </w:r>
      <w:r w:rsidR="004E3A1C" w:rsidRPr="00681326">
        <w:rPr>
          <w:lang w:val="en-US"/>
        </w:rPr>
        <w:t>P.</w:t>
      </w:r>
      <w:r w:rsidR="004E3A1C">
        <w:rPr>
          <w:lang w:val="en-US"/>
        </w:rPr>
        <w:t xml:space="preserve"> </w:t>
      </w:r>
      <w:r w:rsidRPr="00681326">
        <w:rPr>
          <w:lang w:val="en-US"/>
        </w:rPr>
        <w:t xml:space="preserve">Jensen, 2014 Genomic Feature Models. In: </w:t>
      </w:r>
      <w:r w:rsidRPr="00681326">
        <w:rPr>
          <w:i/>
          <w:iCs/>
          <w:lang w:val="en-US"/>
        </w:rPr>
        <w:t>10th World Congress of Genetics Applied to Livestock Production</w:t>
      </w:r>
      <w:r w:rsidR="009A3409">
        <w:rPr>
          <w:lang w:val="en-US"/>
        </w:rPr>
        <w:t>, Vancouver.</w:t>
      </w:r>
    </w:p>
    <w:p w14:paraId="6750E12E" w14:textId="77777777" w:rsidR="00681326" w:rsidRPr="00681326" w:rsidRDefault="00681326" w:rsidP="00681326">
      <w:pPr>
        <w:pStyle w:val="Bibliography"/>
        <w:rPr>
          <w:lang w:val="en-US"/>
        </w:rPr>
      </w:pPr>
      <w:r w:rsidRPr="00681326">
        <w:rPr>
          <w:lang w:val="en-US"/>
        </w:rPr>
        <w:t xml:space="preserve">Sørensen P., </w:t>
      </w:r>
      <w:r w:rsidR="004E3A1C" w:rsidRPr="00681326">
        <w:rPr>
          <w:lang w:val="en-US"/>
        </w:rPr>
        <w:t xml:space="preserve">G. de </w:t>
      </w:r>
      <w:r w:rsidR="004E3A1C">
        <w:rPr>
          <w:lang w:val="en-US"/>
        </w:rPr>
        <w:t>l</w:t>
      </w:r>
      <w:r w:rsidRPr="00681326">
        <w:rPr>
          <w:lang w:val="en-US"/>
        </w:rPr>
        <w:t xml:space="preserve">os Campos, </w:t>
      </w:r>
      <w:r w:rsidR="004E3A1C" w:rsidRPr="00681326">
        <w:rPr>
          <w:lang w:val="en-US"/>
        </w:rPr>
        <w:t>F.</w:t>
      </w:r>
      <w:r w:rsidR="004E3A1C">
        <w:rPr>
          <w:lang w:val="en-US"/>
        </w:rPr>
        <w:t xml:space="preserve"> </w:t>
      </w:r>
      <w:r w:rsidRPr="00681326">
        <w:rPr>
          <w:lang w:val="en-US"/>
        </w:rPr>
        <w:t xml:space="preserve">Morgante, </w:t>
      </w:r>
      <w:r w:rsidR="004E3A1C" w:rsidRPr="00681326">
        <w:rPr>
          <w:lang w:val="en-US"/>
        </w:rPr>
        <w:t>T. F. C.</w:t>
      </w:r>
      <w:r w:rsidR="004E3A1C">
        <w:rPr>
          <w:lang w:val="en-US"/>
        </w:rPr>
        <w:t xml:space="preserve"> </w:t>
      </w:r>
      <w:r w:rsidRPr="00681326">
        <w:rPr>
          <w:lang w:val="en-US"/>
        </w:rPr>
        <w:t>Mackay,</w:t>
      </w:r>
      <w:r w:rsidR="004E3A1C">
        <w:rPr>
          <w:lang w:val="en-US"/>
        </w:rPr>
        <w:t xml:space="preserve"> and</w:t>
      </w:r>
      <w:r w:rsidRPr="00681326">
        <w:rPr>
          <w:lang w:val="en-US"/>
        </w:rPr>
        <w:t xml:space="preserve"> </w:t>
      </w:r>
      <w:r w:rsidR="004E3A1C" w:rsidRPr="00681326">
        <w:rPr>
          <w:lang w:val="en-US"/>
        </w:rPr>
        <w:t>D.</w:t>
      </w:r>
      <w:r w:rsidR="004E3A1C">
        <w:rPr>
          <w:lang w:val="en-US"/>
        </w:rPr>
        <w:t xml:space="preserve"> </w:t>
      </w:r>
      <w:r w:rsidRPr="00681326">
        <w:rPr>
          <w:lang w:val="en-US"/>
        </w:rPr>
        <w:t xml:space="preserve">Sorensen, 2015 Genetic Control of Environmental Variation of Two Quantitative Traits of </w:t>
      </w:r>
      <w:r w:rsidRPr="00B81E51">
        <w:rPr>
          <w:i/>
          <w:lang w:val="en-US"/>
        </w:rPr>
        <w:t>Drosophila melanogaster</w:t>
      </w:r>
      <w:r w:rsidRPr="00681326">
        <w:rPr>
          <w:lang w:val="en-US"/>
        </w:rPr>
        <w:t xml:space="preserve"> Revealed by Whole-Genome Sequencing. </w:t>
      </w:r>
      <w:r w:rsidRPr="00B81E51">
        <w:rPr>
          <w:iCs/>
          <w:lang w:val="en-US"/>
        </w:rPr>
        <w:t>Genetics</w:t>
      </w:r>
      <w:r w:rsidRPr="00681326">
        <w:rPr>
          <w:lang w:val="en-US"/>
        </w:rPr>
        <w:t xml:space="preserve"> 201: 487–497.</w:t>
      </w:r>
    </w:p>
    <w:p w14:paraId="24DB8CA3" w14:textId="77777777" w:rsidR="00681326" w:rsidRPr="00681326" w:rsidRDefault="00681326" w:rsidP="00681326">
      <w:pPr>
        <w:pStyle w:val="Bibliography"/>
        <w:rPr>
          <w:lang w:val="en-US"/>
        </w:rPr>
      </w:pPr>
      <w:r w:rsidRPr="00681326">
        <w:rPr>
          <w:lang w:val="en-US"/>
        </w:rPr>
        <w:lastRenderedPageBreak/>
        <w:t xml:space="preserve">Speed D., and </w:t>
      </w:r>
      <w:r w:rsidR="004E3A1C" w:rsidRPr="00681326">
        <w:rPr>
          <w:lang w:val="en-US"/>
        </w:rPr>
        <w:t>D. J.</w:t>
      </w:r>
      <w:r w:rsidR="004E3A1C">
        <w:rPr>
          <w:lang w:val="en-US"/>
        </w:rPr>
        <w:t xml:space="preserve"> </w:t>
      </w:r>
      <w:r w:rsidRPr="00681326">
        <w:rPr>
          <w:lang w:val="en-US"/>
        </w:rPr>
        <w:t xml:space="preserve">Balding, 2014 MultiBLUP: improved SNP-based prediction for complex traits. </w:t>
      </w:r>
      <w:r w:rsidRPr="00B81E51">
        <w:rPr>
          <w:iCs/>
          <w:lang w:val="en-US"/>
        </w:rPr>
        <w:t>Genome Res.</w:t>
      </w:r>
      <w:r w:rsidRPr="00681326">
        <w:rPr>
          <w:lang w:val="en-US"/>
        </w:rPr>
        <w:t xml:space="preserve"> 24: 1550–1557.</w:t>
      </w:r>
    </w:p>
    <w:p w14:paraId="15AF0469" w14:textId="77777777" w:rsidR="00681326" w:rsidRPr="00681326" w:rsidRDefault="00681326" w:rsidP="00681326">
      <w:pPr>
        <w:pStyle w:val="Bibliography"/>
        <w:rPr>
          <w:lang w:val="en-US"/>
        </w:rPr>
      </w:pPr>
      <w:r w:rsidRPr="00681326">
        <w:rPr>
          <w:lang w:val="en-US"/>
        </w:rPr>
        <w:t xml:space="preserve">Stirling L., </w:t>
      </w:r>
      <w:r w:rsidR="004E3A1C" w:rsidRPr="00681326">
        <w:rPr>
          <w:lang w:val="en-US"/>
        </w:rPr>
        <w:t>M. R.</w:t>
      </w:r>
      <w:r w:rsidR="004E3A1C">
        <w:rPr>
          <w:lang w:val="en-US"/>
        </w:rPr>
        <w:t xml:space="preserve"> </w:t>
      </w:r>
      <w:r w:rsidRPr="00681326">
        <w:rPr>
          <w:lang w:val="en-US"/>
        </w:rPr>
        <w:t>Williams,</w:t>
      </w:r>
      <w:r w:rsidR="004E3A1C">
        <w:rPr>
          <w:lang w:val="en-US"/>
        </w:rPr>
        <w:t xml:space="preserve"> and</w:t>
      </w:r>
      <w:r w:rsidRPr="00681326">
        <w:rPr>
          <w:lang w:val="en-US"/>
        </w:rPr>
        <w:t xml:space="preserve"> </w:t>
      </w:r>
      <w:r w:rsidR="004E3A1C" w:rsidRPr="00681326">
        <w:rPr>
          <w:lang w:val="en-US"/>
        </w:rPr>
        <w:t>A. D.</w:t>
      </w:r>
      <w:r w:rsidR="004E3A1C">
        <w:rPr>
          <w:lang w:val="en-US"/>
        </w:rPr>
        <w:t xml:space="preserve"> </w:t>
      </w:r>
      <w:r w:rsidRPr="00681326">
        <w:rPr>
          <w:lang w:val="en-US"/>
        </w:rPr>
        <w:t xml:space="preserve">Morielli, 2009 Dual Roles for RHOA/RHO-Kinase In the Regulated Trafficking of a Voltage-sensitive Potassium Channel. </w:t>
      </w:r>
      <w:r w:rsidRPr="00B81E51">
        <w:rPr>
          <w:iCs/>
          <w:lang w:val="en-US"/>
        </w:rPr>
        <w:t>Mol. Biol. Cell</w:t>
      </w:r>
      <w:r w:rsidRPr="00681326">
        <w:rPr>
          <w:lang w:val="en-US"/>
        </w:rPr>
        <w:t xml:space="preserve"> 20: 2991–3002.</w:t>
      </w:r>
    </w:p>
    <w:p w14:paraId="7648F6A6" w14:textId="77777777" w:rsidR="00681326" w:rsidRPr="00681326" w:rsidRDefault="00681326" w:rsidP="00681326">
      <w:pPr>
        <w:pStyle w:val="Bibliography"/>
        <w:rPr>
          <w:lang w:val="en-US"/>
        </w:rPr>
      </w:pPr>
      <w:r w:rsidRPr="00681326">
        <w:rPr>
          <w:lang w:val="en-US"/>
        </w:rPr>
        <w:t>Tcherkezian J.,</w:t>
      </w:r>
      <w:r w:rsidR="004E3A1C">
        <w:rPr>
          <w:lang w:val="en-US"/>
        </w:rPr>
        <w:t xml:space="preserve"> and</w:t>
      </w:r>
      <w:r w:rsidRPr="00681326">
        <w:rPr>
          <w:lang w:val="en-US"/>
        </w:rPr>
        <w:t xml:space="preserve"> </w:t>
      </w:r>
      <w:r w:rsidR="004E3A1C" w:rsidRPr="00681326">
        <w:rPr>
          <w:lang w:val="en-US"/>
        </w:rPr>
        <w:t>N.</w:t>
      </w:r>
      <w:r w:rsidR="004E3A1C">
        <w:rPr>
          <w:lang w:val="en-US"/>
        </w:rPr>
        <w:t xml:space="preserve"> </w:t>
      </w:r>
      <w:r w:rsidRPr="00681326">
        <w:rPr>
          <w:lang w:val="en-US"/>
        </w:rPr>
        <w:t xml:space="preserve">Lamarche-Vane, 2007 Current knowledge of the large RhoGAP family of proteins. </w:t>
      </w:r>
      <w:r w:rsidRPr="00B81E51">
        <w:rPr>
          <w:iCs/>
          <w:lang w:val="en-US"/>
        </w:rPr>
        <w:t>Biol. Cell</w:t>
      </w:r>
      <w:r w:rsidRPr="00681326">
        <w:rPr>
          <w:lang w:val="en-US"/>
        </w:rPr>
        <w:t xml:space="preserve"> 99: 67–86.</w:t>
      </w:r>
    </w:p>
    <w:p w14:paraId="682B3B95" w14:textId="77777777" w:rsidR="00681326" w:rsidRPr="00681326" w:rsidRDefault="00681326" w:rsidP="00681326">
      <w:pPr>
        <w:pStyle w:val="Bibliography"/>
        <w:rPr>
          <w:lang w:val="en-US"/>
        </w:rPr>
      </w:pPr>
      <w:r w:rsidRPr="00681326">
        <w:rPr>
          <w:lang w:val="en-US"/>
        </w:rPr>
        <w:t>The Gene Ontology Consortium, Ashburner M.,</w:t>
      </w:r>
      <w:r w:rsidR="00F40851">
        <w:rPr>
          <w:lang w:val="en-US"/>
        </w:rPr>
        <w:t xml:space="preserve"> C.</w:t>
      </w:r>
      <w:r w:rsidR="008A751E">
        <w:rPr>
          <w:lang w:val="en-US"/>
        </w:rPr>
        <w:t xml:space="preserve"> </w:t>
      </w:r>
      <w:r w:rsidR="00F40851">
        <w:rPr>
          <w:lang w:val="en-US"/>
        </w:rPr>
        <w:t>A.</w:t>
      </w:r>
      <w:r w:rsidRPr="00681326">
        <w:rPr>
          <w:lang w:val="en-US"/>
        </w:rPr>
        <w:t xml:space="preserve"> Ball, </w:t>
      </w:r>
      <w:r w:rsidR="00F40851" w:rsidRPr="00681326">
        <w:rPr>
          <w:lang w:val="en-US"/>
        </w:rPr>
        <w:t>J. A.</w:t>
      </w:r>
      <w:r w:rsidR="00F40851">
        <w:rPr>
          <w:lang w:val="en-US"/>
        </w:rPr>
        <w:t xml:space="preserve"> </w:t>
      </w:r>
      <w:r w:rsidRPr="00681326">
        <w:rPr>
          <w:lang w:val="en-US"/>
        </w:rPr>
        <w:t xml:space="preserve">Blake, </w:t>
      </w:r>
      <w:r w:rsidR="00F40851" w:rsidRPr="00681326">
        <w:rPr>
          <w:lang w:val="en-US"/>
        </w:rPr>
        <w:t>D.</w:t>
      </w:r>
      <w:r w:rsidR="00F40851">
        <w:rPr>
          <w:lang w:val="en-US"/>
        </w:rPr>
        <w:t xml:space="preserve"> </w:t>
      </w:r>
      <w:r w:rsidRPr="00681326">
        <w:rPr>
          <w:lang w:val="en-US"/>
        </w:rPr>
        <w:t xml:space="preserve">Botstein, </w:t>
      </w:r>
      <w:r w:rsidR="00F40851" w:rsidRPr="00681326">
        <w:rPr>
          <w:lang w:val="en-US"/>
        </w:rPr>
        <w:t>H.</w:t>
      </w:r>
      <w:r w:rsidR="00F40851">
        <w:rPr>
          <w:lang w:val="en-US"/>
        </w:rPr>
        <w:t xml:space="preserve"> </w:t>
      </w:r>
      <w:r w:rsidRPr="00681326">
        <w:rPr>
          <w:lang w:val="en-US"/>
        </w:rPr>
        <w:t xml:space="preserve">Butler, </w:t>
      </w:r>
      <w:r w:rsidR="00F40851">
        <w:rPr>
          <w:lang w:val="en-US"/>
        </w:rPr>
        <w:t xml:space="preserve">et al., </w:t>
      </w:r>
      <w:r w:rsidRPr="00681326">
        <w:rPr>
          <w:lang w:val="en-US"/>
        </w:rPr>
        <w:t xml:space="preserve">2000 Gene Ontology: tool for the unification of biology. Nat. Genet. </w:t>
      </w:r>
      <w:r w:rsidRPr="00B81E51">
        <w:rPr>
          <w:bCs/>
          <w:lang w:val="en-US"/>
        </w:rPr>
        <w:t>25</w:t>
      </w:r>
      <w:r w:rsidRPr="00681326">
        <w:rPr>
          <w:lang w:val="en-US"/>
        </w:rPr>
        <w:t>: 25–29.</w:t>
      </w:r>
    </w:p>
    <w:p w14:paraId="5D99B7F1" w14:textId="77777777" w:rsidR="00681326" w:rsidRPr="00681326" w:rsidRDefault="00681326" w:rsidP="00681326">
      <w:pPr>
        <w:pStyle w:val="Bibliography"/>
        <w:rPr>
          <w:lang w:val="en-US"/>
        </w:rPr>
      </w:pPr>
      <w:r w:rsidRPr="00681326">
        <w:rPr>
          <w:lang w:val="en-US"/>
        </w:rPr>
        <w:t xml:space="preserve">Tweedie S., </w:t>
      </w:r>
      <w:r w:rsidR="00F40851" w:rsidRPr="00681326">
        <w:rPr>
          <w:lang w:val="en-US"/>
        </w:rPr>
        <w:t>M.</w:t>
      </w:r>
      <w:r w:rsidR="00F40851">
        <w:rPr>
          <w:lang w:val="en-US"/>
        </w:rPr>
        <w:t xml:space="preserve"> </w:t>
      </w:r>
      <w:r w:rsidRPr="00681326">
        <w:rPr>
          <w:lang w:val="en-US"/>
        </w:rPr>
        <w:t xml:space="preserve">Ashburner, </w:t>
      </w:r>
      <w:r w:rsidR="00F40851" w:rsidRPr="00681326">
        <w:rPr>
          <w:lang w:val="en-US"/>
        </w:rPr>
        <w:t>K.</w:t>
      </w:r>
      <w:r w:rsidR="00F40851">
        <w:rPr>
          <w:lang w:val="en-US"/>
        </w:rPr>
        <w:t xml:space="preserve"> </w:t>
      </w:r>
      <w:r w:rsidRPr="00681326">
        <w:rPr>
          <w:lang w:val="en-US"/>
        </w:rPr>
        <w:t xml:space="preserve">Falls, </w:t>
      </w:r>
      <w:r w:rsidR="00F40851" w:rsidRPr="00681326">
        <w:rPr>
          <w:lang w:val="en-US"/>
        </w:rPr>
        <w:t>P.</w:t>
      </w:r>
      <w:r w:rsidR="00F40851">
        <w:rPr>
          <w:lang w:val="en-US"/>
        </w:rPr>
        <w:t xml:space="preserve"> </w:t>
      </w:r>
      <w:r w:rsidRPr="00681326">
        <w:rPr>
          <w:lang w:val="en-US"/>
        </w:rPr>
        <w:t xml:space="preserve">Leyland, </w:t>
      </w:r>
      <w:r w:rsidR="00F40851" w:rsidRPr="00681326">
        <w:rPr>
          <w:lang w:val="en-US"/>
        </w:rPr>
        <w:t>P.</w:t>
      </w:r>
      <w:r w:rsidR="00F40851">
        <w:rPr>
          <w:lang w:val="en-US"/>
        </w:rPr>
        <w:t xml:space="preserve"> </w:t>
      </w:r>
      <w:r w:rsidRPr="00681326">
        <w:rPr>
          <w:lang w:val="en-US"/>
        </w:rPr>
        <w:t xml:space="preserve">McQuilton, </w:t>
      </w:r>
      <w:r w:rsidR="00F40851">
        <w:rPr>
          <w:lang w:val="en-US"/>
        </w:rPr>
        <w:t xml:space="preserve">et al., </w:t>
      </w:r>
      <w:r w:rsidRPr="00681326">
        <w:rPr>
          <w:lang w:val="en-US"/>
        </w:rPr>
        <w:t xml:space="preserve">2009 FlyBase: enhancing Drosophila Gene Ontology annotations. Nucleic Acids Res. </w:t>
      </w:r>
      <w:r w:rsidRPr="00B81E51">
        <w:rPr>
          <w:bCs/>
          <w:lang w:val="en-US"/>
        </w:rPr>
        <w:t>37</w:t>
      </w:r>
      <w:r w:rsidRPr="00681326">
        <w:rPr>
          <w:lang w:val="en-US"/>
        </w:rPr>
        <w:t>: D555–D559.</w:t>
      </w:r>
    </w:p>
    <w:p w14:paraId="6D327935" w14:textId="77777777" w:rsidR="00681326" w:rsidRPr="00681326" w:rsidRDefault="00681326" w:rsidP="00681326">
      <w:pPr>
        <w:pStyle w:val="Bibliography"/>
        <w:rPr>
          <w:lang w:val="en-US"/>
        </w:rPr>
      </w:pPr>
      <w:r w:rsidRPr="00681326">
        <w:rPr>
          <w:lang w:val="en-US"/>
        </w:rPr>
        <w:t xml:space="preserve">VanRaden P. M., 2008 Efficient Methods to Compute Genomic Predictions. J. Dairy Sci. </w:t>
      </w:r>
      <w:r w:rsidRPr="00B81E51">
        <w:rPr>
          <w:bCs/>
          <w:lang w:val="en-US"/>
        </w:rPr>
        <w:t>91</w:t>
      </w:r>
      <w:r w:rsidRPr="00681326">
        <w:rPr>
          <w:lang w:val="en-US"/>
        </w:rPr>
        <w:t>: 4414–4423.</w:t>
      </w:r>
    </w:p>
    <w:p w14:paraId="4460CC3B" w14:textId="77777777" w:rsidR="00681326" w:rsidRPr="00681326" w:rsidRDefault="00681326" w:rsidP="00681326">
      <w:pPr>
        <w:pStyle w:val="Bibliography"/>
        <w:rPr>
          <w:lang w:val="en-US"/>
        </w:rPr>
      </w:pPr>
      <w:r w:rsidRPr="00681326">
        <w:rPr>
          <w:lang w:val="en-US"/>
        </w:rPr>
        <w:t xml:space="preserve">Vinkhuyzen A. A., </w:t>
      </w:r>
      <w:r w:rsidR="00F40851" w:rsidRPr="00681326">
        <w:rPr>
          <w:lang w:val="en-US"/>
        </w:rPr>
        <w:t>N. R.</w:t>
      </w:r>
      <w:r w:rsidR="00F40851">
        <w:rPr>
          <w:lang w:val="en-US"/>
        </w:rPr>
        <w:t xml:space="preserve"> </w:t>
      </w:r>
      <w:r w:rsidRPr="00681326">
        <w:rPr>
          <w:lang w:val="en-US"/>
        </w:rPr>
        <w:t xml:space="preserve">Wray, </w:t>
      </w:r>
      <w:r w:rsidR="00F40851" w:rsidRPr="00681326">
        <w:rPr>
          <w:lang w:val="en-US"/>
        </w:rPr>
        <w:t>J.</w:t>
      </w:r>
      <w:r w:rsidR="00F40851">
        <w:rPr>
          <w:lang w:val="en-US"/>
        </w:rPr>
        <w:t xml:space="preserve"> </w:t>
      </w:r>
      <w:r w:rsidRPr="00681326">
        <w:rPr>
          <w:lang w:val="en-US"/>
        </w:rPr>
        <w:t xml:space="preserve">Yang, </w:t>
      </w:r>
      <w:r w:rsidR="00F40851" w:rsidRPr="00681326">
        <w:rPr>
          <w:lang w:val="en-US"/>
        </w:rPr>
        <w:t>M. E.</w:t>
      </w:r>
      <w:r w:rsidR="00F40851">
        <w:rPr>
          <w:lang w:val="en-US"/>
        </w:rPr>
        <w:t xml:space="preserve"> </w:t>
      </w:r>
      <w:r w:rsidRPr="00681326">
        <w:rPr>
          <w:lang w:val="en-US"/>
        </w:rPr>
        <w:t xml:space="preserve">Goddard, </w:t>
      </w:r>
      <w:r w:rsidR="00F40851">
        <w:rPr>
          <w:lang w:val="en-US"/>
        </w:rPr>
        <w:t xml:space="preserve">and </w:t>
      </w:r>
      <w:r w:rsidR="00F40851" w:rsidRPr="00681326">
        <w:rPr>
          <w:lang w:val="en-US"/>
        </w:rPr>
        <w:t>P. M.</w:t>
      </w:r>
      <w:r w:rsidR="00F40851">
        <w:rPr>
          <w:lang w:val="en-US"/>
        </w:rPr>
        <w:t xml:space="preserve"> </w:t>
      </w:r>
      <w:r w:rsidRPr="00681326">
        <w:rPr>
          <w:lang w:val="en-US"/>
        </w:rPr>
        <w:t xml:space="preserve">Visscher, 2013 Estimation and Partitioning of Heritability in Human Populations using Whole Genome Analysis Methods. Annu. Rev. Genet. </w:t>
      </w:r>
      <w:r w:rsidRPr="00B81E51">
        <w:rPr>
          <w:bCs/>
          <w:lang w:val="en-US"/>
        </w:rPr>
        <w:t>47</w:t>
      </w:r>
      <w:r w:rsidRPr="00681326">
        <w:rPr>
          <w:lang w:val="en-US"/>
        </w:rPr>
        <w:t>: 75–95.</w:t>
      </w:r>
    </w:p>
    <w:p w14:paraId="5087D584" w14:textId="77777777" w:rsidR="00681326" w:rsidRPr="00681326" w:rsidRDefault="00681326" w:rsidP="00681326">
      <w:pPr>
        <w:pStyle w:val="Bibliography"/>
        <w:rPr>
          <w:lang w:val="en-US"/>
        </w:rPr>
      </w:pPr>
      <w:r w:rsidRPr="00681326">
        <w:rPr>
          <w:lang w:val="en-US"/>
        </w:rPr>
        <w:t xml:space="preserve">Visscher P. M., 2008 Sizing up human height variation. Nat. Genet. </w:t>
      </w:r>
      <w:r w:rsidRPr="00B81E51">
        <w:rPr>
          <w:bCs/>
          <w:lang w:val="en-US"/>
        </w:rPr>
        <w:t>40</w:t>
      </w:r>
      <w:r w:rsidRPr="00681326">
        <w:rPr>
          <w:lang w:val="en-US"/>
        </w:rPr>
        <w:t>: 489–490.</w:t>
      </w:r>
    </w:p>
    <w:p w14:paraId="0616F9E1" w14:textId="77777777" w:rsidR="00681326" w:rsidRPr="00681326" w:rsidRDefault="00681326" w:rsidP="00681326">
      <w:pPr>
        <w:pStyle w:val="Bibliography"/>
        <w:rPr>
          <w:lang w:val="en-US"/>
        </w:rPr>
      </w:pPr>
      <w:r w:rsidRPr="00681326">
        <w:rPr>
          <w:lang w:val="en-US"/>
        </w:rPr>
        <w:t xml:space="preserve">Visscher P. M., </w:t>
      </w:r>
      <w:r w:rsidR="00F40851" w:rsidRPr="00681326">
        <w:rPr>
          <w:lang w:val="en-US"/>
        </w:rPr>
        <w:t>M. A.</w:t>
      </w:r>
      <w:r w:rsidR="00F40851">
        <w:rPr>
          <w:lang w:val="en-US"/>
        </w:rPr>
        <w:t xml:space="preserve"> </w:t>
      </w:r>
      <w:r w:rsidRPr="00681326">
        <w:rPr>
          <w:lang w:val="en-US"/>
        </w:rPr>
        <w:t xml:space="preserve">Brown, </w:t>
      </w:r>
      <w:r w:rsidR="00F40851" w:rsidRPr="00681326">
        <w:rPr>
          <w:lang w:val="en-US"/>
        </w:rPr>
        <w:t>M. I.</w:t>
      </w:r>
      <w:r w:rsidR="00F40851">
        <w:rPr>
          <w:lang w:val="en-US"/>
        </w:rPr>
        <w:t xml:space="preserve"> </w:t>
      </w:r>
      <w:r w:rsidRPr="00681326">
        <w:rPr>
          <w:lang w:val="en-US"/>
        </w:rPr>
        <w:t xml:space="preserve">McCarthy, </w:t>
      </w:r>
      <w:r w:rsidR="00F40851">
        <w:rPr>
          <w:lang w:val="en-US"/>
        </w:rPr>
        <w:t xml:space="preserve">and </w:t>
      </w:r>
      <w:r w:rsidR="00F40851" w:rsidRPr="00681326">
        <w:rPr>
          <w:lang w:val="en-US"/>
        </w:rPr>
        <w:t>J.</w:t>
      </w:r>
      <w:r w:rsidR="00F40851">
        <w:rPr>
          <w:lang w:val="en-US"/>
        </w:rPr>
        <w:t xml:space="preserve"> </w:t>
      </w:r>
      <w:r w:rsidRPr="00681326">
        <w:rPr>
          <w:lang w:val="en-US"/>
        </w:rPr>
        <w:t xml:space="preserve">Yang, 2012 Five Years of GWAS Discovery. Am. J. Hum. Genet. </w:t>
      </w:r>
      <w:r w:rsidRPr="00B81E51">
        <w:rPr>
          <w:bCs/>
          <w:lang w:val="en-US"/>
        </w:rPr>
        <w:t>90</w:t>
      </w:r>
      <w:r w:rsidRPr="00681326">
        <w:rPr>
          <w:lang w:val="en-US"/>
        </w:rPr>
        <w:t>: 7–24.</w:t>
      </w:r>
    </w:p>
    <w:p w14:paraId="3A7CE6CF" w14:textId="77777777" w:rsidR="00681326" w:rsidRPr="003A4E1C" w:rsidRDefault="00681326" w:rsidP="00681326">
      <w:pPr>
        <w:pStyle w:val="Bibliography"/>
        <w:rPr>
          <w:lang w:val="en-US"/>
        </w:rPr>
      </w:pPr>
      <w:r w:rsidRPr="00681326">
        <w:rPr>
          <w:lang w:val="en-US"/>
        </w:rPr>
        <w:lastRenderedPageBreak/>
        <w:t>Welch B. L., 1947 The generalization of “Student’s” problem when several different pop</w:t>
      </w:r>
      <w:r w:rsidR="003A4E1C">
        <w:rPr>
          <w:lang w:val="en-US"/>
        </w:rPr>
        <w:t>ulation variances are involved</w:t>
      </w:r>
      <w:r w:rsidRPr="00681326">
        <w:rPr>
          <w:lang w:val="en-US"/>
        </w:rPr>
        <w:t xml:space="preserve">. </w:t>
      </w:r>
      <w:r w:rsidR="00B81E51" w:rsidRPr="003A4E1C">
        <w:rPr>
          <w:bCs/>
          <w:lang w:val="en-US"/>
        </w:rPr>
        <w:t>34</w:t>
      </w:r>
      <w:r w:rsidRPr="003A4E1C">
        <w:rPr>
          <w:lang w:val="en-US"/>
        </w:rPr>
        <w:t>: 28–35.</w:t>
      </w:r>
    </w:p>
    <w:p w14:paraId="64AF6445" w14:textId="77777777" w:rsidR="00795600" w:rsidRDefault="00B06FFF" w:rsidP="00DC6335">
      <w:pPr>
        <w:tabs>
          <w:tab w:val="center" w:pos="4800"/>
          <w:tab w:val="right" w:pos="9500"/>
        </w:tabs>
        <w:spacing w:line="480" w:lineRule="auto"/>
        <w:rPr>
          <w:rFonts w:asciiTheme="minorHAnsi" w:hAnsiTheme="minorHAnsi"/>
          <w:noProof/>
          <w:lang w:val="en-US"/>
        </w:rPr>
      </w:pPr>
      <w:r>
        <w:rPr>
          <w:rFonts w:asciiTheme="minorHAnsi" w:hAnsiTheme="minorHAnsi"/>
          <w:noProof/>
          <w:lang w:val="en-US"/>
        </w:rPr>
        <w:fldChar w:fldCharType="end"/>
      </w:r>
    </w:p>
    <w:p w14:paraId="37A69970" w14:textId="77777777" w:rsidR="009F209C" w:rsidRDefault="009F209C" w:rsidP="00DC6335">
      <w:pPr>
        <w:spacing w:line="480" w:lineRule="auto"/>
        <w:rPr>
          <w:rFonts w:asciiTheme="minorHAnsi" w:hAnsiTheme="minorHAnsi"/>
          <w:b/>
          <w:noProof/>
          <w:sz w:val="32"/>
          <w:szCs w:val="32"/>
          <w:lang w:val="en-US"/>
        </w:rPr>
      </w:pPr>
      <w:r>
        <w:rPr>
          <w:rFonts w:asciiTheme="minorHAnsi" w:hAnsiTheme="minorHAnsi"/>
          <w:b/>
          <w:noProof/>
          <w:sz w:val="32"/>
          <w:szCs w:val="32"/>
          <w:lang w:val="en-US"/>
        </w:rPr>
        <w:br w:type="page"/>
      </w:r>
    </w:p>
    <w:p w14:paraId="0D592685" w14:textId="77777777" w:rsidR="00DC6335" w:rsidRDefault="00DC6335">
      <w:pPr>
        <w:spacing w:after="200" w:line="276" w:lineRule="auto"/>
        <w:rPr>
          <w:rFonts w:asciiTheme="minorHAnsi" w:hAnsiTheme="minorHAnsi"/>
          <w:b/>
          <w:noProof/>
          <w:lang w:val="en-US"/>
        </w:rPr>
        <w:sectPr w:rsidR="00DC6335" w:rsidSect="00B574B5">
          <w:footerReference w:type="default" r:id="rId9"/>
          <w:pgSz w:w="12240" w:h="15840"/>
          <w:pgMar w:top="1701" w:right="1134" w:bottom="1701" w:left="1134" w:header="708" w:footer="708" w:gutter="0"/>
          <w:lnNumType w:countBy="1" w:restart="continuous"/>
          <w:cols w:space="708"/>
          <w:noEndnote/>
          <w:docGrid w:linePitch="326"/>
        </w:sectPr>
      </w:pPr>
    </w:p>
    <w:p w14:paraId="30278513" w14:textId="77777777" w:rsidR="008F496D" w:rsidRPr="00D33E1E" w:rsidRDefault="008F496D">
      <w:pPr>
        <w:spacing w:after="200" w:line="276" w:lineRule="auto"/>
        <w:rPr>
          <w:rFonts w:asciiTheme="minorHAnsi" w:hAnsiTheme="minorHAnsi"/>
          <w:b/>
          <w:noProof/>
          <w:vertAlign w:val="superscript"/>
          <w:lang w:val="en-US"/>
        </w:rPr>
      </w:pPr>
      <w:r w:rsidRPr="00DE39E8">
        <w:rPr>
          <w:rFonts w:asciiTheme="minorHAnsi" w:hAnsiTheme="minorHAnsi"/>
          <w:b/>
          <w:noProof/>
          <w:lang w:val="en-US"/>
        </w:rPr>
        <w:lastRenderedPageBreak/>
        <w:t xml:space="preserve">Table </w:t>
      </w:r>
      <w:r w:rsidR="00CB22D7" w:rsidRPr="00DE39E8">
        <w:rPr>
          <w:rFonts w:asciiTheme="minorHAnsi" w:hAnsiTheme="minorHAnsi"/>
          <w:b/>
          <w:noProof/>
          <w:lang w:val="en-US"/>
        </w:rPr>
        <w:t xml:space="preserve">1 </w:t>
      </w:r>
      <w:r w:rsidR="00E068E6" w:rsidRPr="006B47C0">
        <w:rPr>
          <w:rFonts w:asciiTheme="minorHAnsi" w:hAnsiTheme="minorHAnsi"/>
          <w:b/>
          <w:noProof/>
          <w:lang w:val="en-US"/>
        </w:rPr>
        <w:t>Ten</w:t>
      </w:r>
      <w:r w:rsidR="00E068E6" w:rsidRPr="00DE39E8">
        <w:rPr>
          <w:rFonts w:asciiTheme="minorHAnsi" w:hAnsiTheme="minorHAnsi"/>
          <w:b/>
          <w:noProof/>
          <w:lang w:val="en-US"/>
        </w:rPr>
        <w:t xml:space="preserve"> most significant</w:t>
      </w:r>
      <w:r w:rsidR="00CB22D7" w:rsidRPr="00DE39E8">
        <w:rPr>
          <w:rFonts w:asciiTheme="minorHAnsi" w:hAnsiTheme="minorHAnsi"/>
          <w:b/>
          <w:noProof/>
          <w:lang w:val="en-US"/>
        </w:rPr>
        <w:t xml:space="preserve"> predicti</w:t>
      </w:r>
      <w:r w:rsidR="00466CAB" w:rsidRPr="00DE39E8">
        <w:rPr>
          <w:rFonts w:asciiTheme="minorHAnsi" w:hAnsiTheme="minorHAnsi"/>
          <w:b/>
          <w:noProof/>
          <w:lang w:val="en-US"/>
        </w:rPr>
        <w:t>ons</w:t>
      </w:r>
      <w:r w:rsidR="00CB22D7" w:rsidRPr="00DE39E8">
        <w:rPr>
          <w:rFonts w:asciiTheme="minorHAnsi" w:hAnsiTheme="minorHAnsi"/>
          <w:b/>
          <w:noProof/>
          <w:lang w:val="en-US"/>
        </w:rPr>
        <w:t xml:space="preserve"> for </w:t>
      </w:r>
      <w:r w:rsidR="00CB22D7" w:rsidRPr="00A46FB7">
        <w:rPr>
          <w:rFonts w:asciiTheme="minorHAnsi" w:hAnsiTheme="minorHAnsi"/>
          <w:b/>
          <w:noProof/>
          <w:lang w:val="en-US"/>
        </w:rPr>
        <w:t>chill coma recovery</w:t>
      </w:r>
      <w:r w:rsidR="006B7833" w:rsidRPr="00D33E1E">
        <w:rPr>
          <w:rFonts w:asciiTheme="minorHAnsi" w:hAnsiTheme="minorHAnsi"/>
          <w:b/>
          <w:noProof/>
          <w:lang w:val="en-US"/>
        </w:rPr>
        <w:t xml:space="preserve"> with the GFBLUP model</w:t>
      </w:r>
      <w:r w:rsidR="00AA5C04" w:rsidRPr="00D33E1E">
        <w:rPr>
          <w:rFonts w:asciiTheme="minorHAnsi" w:hAnsiTheme="minorHAnsi"/>
          <w:b/>
          <w:noProof/>
          <w:lang w:val="en-US"/>
        </w:rPr>
        <w:t>.</w:t>
      </w:r>
    </w:p>
    <w:tbl>
      <w:tblPr>
        <w:tblW w:w="5000" w:type="pct"/>
        <w:tblCellMar>
          <w:left w:w="70" w:type="dxa"/>
          <w:right w:w="70" w:type="dxa"/>
        </w:tblCellMar>
        <w:tblLook w:val="04A0" w:firstRow="1" w:lastRow="0" w:firstColumn="1" w:lastColumn="0" w:noHBand="0" w:noVBand="1"/>
      </w:tblPr>
      <w:tblGrid>
        <w:gridCol w:w="794"/>
        <w:gridCol w:w="1564"/>
        <w:gridCol w:w="1254"/>
        <w:gridCol w:w="1137"/>
        <w:gridCol w:w="851"/>
        <w:gridCol w:w="825"/>
        <w:gridCol w:w="893"/>
        <w:gridCol w:w="5264"/>
      </w:tblGrid>
      <w:tr w:rsidR="0058051D" w:rsidRPr="00585E73" w14:paraId="000B4CE1" w14:textId="77777777" w:rsidTr="0058051D">
        <w:trPr>
          <w:trHeight w:val="300"/>
        </w:trPr>
        <w:tc>
          <w:tcPr>
            <w:tcW w:w="315" w:type="pct"/>
            <w:tcBorders>
              <w:top w:val="single" w:sz="12" w:space="0" w:color="auto"/>
              <w:left w:val="nil"/>
              <w:bottom w:val="single" w:sz="4" w:space="0" w:color="auto"/>
              <w:right w:val="nil"/>
            </w:tcBorders>
            <w:shd w:val="clear" w:color="auto" w:fill="auto"/>
            <w:noWrap/>
            <w:vAlign w:val="bottom"/>
            <w:hideMark/>
          </w:tcPr>
          <w:p w14:paraId="7728EBB0" w14:textId="77777777" w:rsidR="00CB22D7" w:rsidRPr="00A46FB7" w:rsidRDefault="00CB22D7" w:rsidP="00252380">
            <w:pPr>
              <w:rPr>
                <w:rFonts w:asciiTheme="minorHAnsi" w:hAnsiTheme="minorHAnsi"/>
                <w:b/>
                <w:color w:val="000000"/>
              </w:rPr>
            </w:pPr>
            <w:r w:rsidRPr="00A46FB7">
              <w:rPr>
                <w:rFonts w:asciiTheme="minorHAnsi" w:hAnsiTheme="minorHAnsi"/>
                <w:b/>
                <w:color w:val="000000"/>
                <w:sz w:val="22"/>
                <w:szCs w:val="22"/>
              </w:rPr>
              <w:t>Sex</w:t>
            </w:r>
          </w:p>
        </w:tc>
        <w:tc>
          <w:tcPr>
            <w:tcW w:w="621" w:type="pct"/>
            <w:tcBorders>
              <w:top w:val="single" w:sz="12" w:space="0" w:color="auto"/>
              <w:left w:val="nil"/>
              <w:bottom w:val="single" w:sz="4" w:space="0" w:color="auto"/>
              <w:right w:val="nil"/>
            </w:tcBorders>
            <w:shd w:val="clear" w:color="auto" w:fill="auto"/>
            <w:noWrap/>
            <w:vAlign w:val="bottom"/>
            <w:hideMark/>
          </w:tcPr>
          <w:p w14:paraId="77E6AB35" w14:textId="77777777" w:rsidR="00CB22D7" w:rsidRPr="00A46FB7" w:rsidRDefault="00CB22D7" w:rsidP="00252380">
            <w:pPr>
              <w:rPr>
                <w:rFonts w:asciiTheme="minorHAnsi" w:hAnsiTheme="minorHAnsi"/>
                <w:b/>
                <w:color w:val="000000"/>
              </w:rPr>
            </w:pPr>
            <w:r w:rsidRPr="00A46FB7">
              <w:rPr>
                <w:rFonts w:asciiTheme="minorHAnsi" w:hAnsiTheme="minorHAnsi"/>
                <w:b/>
                <w:color w:val="000000"/>
                <w:sz w:val="22"/>
                <w:szCs w:val="22"/>
              </w:rPr>
              <w:t>GO id</w:t>
            </w:r>
            <w:r w:rsidR="00C85235" w:rsidRPr="00A46FB7">
              <w:rPr>
                <w:rFonts w:asciiTheme="minorHAnsi" w:hAnsiTheme="minorHAnsi"/>
                <w:b/>
                <w:color w:val="000000"/>
                <w:sz w:val="22"/>
                <w:szCs w:val="22"/>
                <w:vertAlign w:val="superscript"/>
              </w:rPr>
              <w:t>1</w:t>
            </w:r>
          </w:p>
        </w:tc>
        <w:tc>
          <w:tcPr>
            <w:tcW w:w="498" w:type="pct"/>
            <w:tcBorders>
              <w:top w:val="single" w:sz="12" w:space="0" w:color="auto"/>
              <w:left w:val="nil"/>
              <w:bottom w:val="single" w:sz="4" w:space="0" w:color="auto"/>
              <w:right w:val="nil"/>
            </w:tcBorders>
            <w:shd w:val="clear" w:color="auto" w:fill="auto"/>
            <w:noWrap/>
            <w:vAlign w:val="bottom"/>
            <w:hideMark/>
          </w:tcPr>
          <w:p w14:paraId="6742FC39" w14:textId="77777777" w:rsidR="00CB22D7" w:rsidRPr="00A46FB7" w:rsidRDefault="00CB22D7" w:rsidP="00A43756">
            <w:pPr>
              <w:rPr>
                <w:rFonts w:asciiTheme="minorHAnsi" w:hAnsiTheme="minorHAnsi"/>
                <w:b/>
                <w:color w:val="000000"/>
              </w:rPr>
            </w:pPr>
            <w:r w:rsidRPr="00A46FB7">
              <w:rPr>
                <w:rFonts w:asciiTheme="minorHAnsi" w:hAnsiTheme="minorHAnsi"/>
                <w:b/>
                <w:color w:val="000000"/>
                <w:sz w:val="22"/>
                <w:szCs w:val="22"/>
              </w:rPr>
              <w:t>PA</w:t>
            </w:r>
            <w:r w:rsidR="00C85235" w:rsidRPr="00A46FB7">
              <w:rPr>
                <w:rFonts w:asciiTheme="minorHAnsi" w:hAnsiTheme="minorHAnsi"/>
                <w:b/>
                <w:color w:val="000000"/>
                <w:sz w:val="22"/>
                <w:szCs w:val="22"/>
                <w:vertAlign w:val="superscript"/>
              </w:rPr>
              <w:t>2</w:t>
            </w:r>
            <w:r w:rsidRPr="00A46FB7">
              <w:rPr>
                <w:rFonts w:asciiTheme="minorHAnsi" w:hAnsiTheme="minorHAnsi"/>
                <w:b/>
                <w:color w:val="000000"/>
                <w:sz w:val="22"/>
                <w:szCs w:val="22"/>
                <w:vertAlign w:val="superscript"/>
              </w:rPr>
              <w:t>*</w:t>
            </w:r>
            <w:r w:rsidRPr="00A46FB7">
              <w:rPr>
                <w:rFonts w:asciiTheme="minorHAnsi" w:hAnsiTheme="minorHAnsi"/>
                <w:b/>
                <w:color w:val="000000"/>
                <w:sz w:val="22"/>
                <w:szCs w:val="22"/>
              </w:rPr>
              <w:t xml:space="preserve"> ± SEM</w:t>
            </w:r>
            <w:r w:rsidR="00C85235" w:rsidRPr="00A46FB7">
              <w:rPr>
                <w:rFonts w:asciiTheme="minorHAnsi" w:hAnsiTheme="minorHAnsi"/>
                <w:b/>
                <w:color w:val="000000"/>
                <w:sz w:val="22"/>
                <w:szCs w:val="22"/>
                <w:vertAlign w:val="superscript"/>
              </w:rPr>
              <w:t>3</w:t>
            </w:r>
          </w:p>
        </w:tc>
        <w:tc>
          <w:tcPr>
            <w:tcW w:w="452" w:type="pct"/>
            <w:tcBorders>
              <w:top w:val="single" w:sz="12" w:space="0" w:color="auto"/>
              <w:left w:val="nil"/>
              <w:bottom w:val="single" w:sz="4" w:space="0" w:color="auto"/>
              <w:right w:val="nil"/>
            </w:tcBorders>
            <w:vAlign w:val="center"/>
          </w:tcPr>
          <w:p w14:paraId="0FD30D2C" w14:textId="77777777" w:rsidR="00CB22D7" w:rsidRPr="00A46FB7" w:rsidRDefault="00CB22D7" w:rsidP="00585E73">
            <w:pPr>
              <w:jc w:val="center"/>
              <w:rPr>
                <w:rFonts w:asciiTheme="minorHAnsi" w:hAnsiTheme="minorHAnsi"/>
                <w:b/>
                <w:color w:val="000000"/>
                <w:vertAlign w:val="superscript"/>
              </w:rPr>
            </w:pPr>
            <w:r w:rsidRPr="00A46FB7">
              <w:rPr>
                <w:rFonts w:asciiTheme="minorHAnsi" w:hAnsiTheme="minorHAnsi"/>
                <w:b/>
                <w:color w:val="000000"/>
                <w:sz w:val="22"/>
                <w:szCs w:val="22"/>
              </w:rPr>
              <w:t>padj</w:t>
            </w:r>
            <w:r w:rsidR="00C85235" w:rsidRPr="00A46FB7">
              <w:rPr>
                <w:rFonts w:asciiTheme="minorHAnsi" w:hAnsiTheme="minorHAnsi"/>
                <w:b/>
                <w:color w:val="000000"/>
                <w:sz w:val="22"/>
                <w:szCs w:val="22"/>
                <w:vertAlign w:val="superscript"/>
              </w:rPr>
              <w:t>4</w:t>
            </w:r>
          </w:p>
        </w:tc>
        <w:tc>
          <w:tcPr>
            <w:tcW w:w="338" w:type="pct"/>
            <w:tcBorders>
              <w:top w:val="single" w:sz="12" w:space="0" w:color="auto"/>
              <w:left w:val="nil"/>
              <w:bottom w:val="single" w:sz="4" w:space="0" w:color="auto"/>
              <w:right w:val="nil"/>
            </w:tcBorders>
            <w:shd w:val="clear" w:color="auto" w:fill="auto"/>
            <w:noWrap/>
            <w:vAlign w:val="bottom"/>
            <w:hideMark/>
          </w:tcPr>
          <w:p w14:paraId="2EAD0B21" w14:textId="77777777" w:rsidR="00CB22D7" w:rsidRPr="00A46FB7" w:rsidRDefault="00CB22D7" w:rsidP="00525C19">
            <w:pPr>
              <w:jc w:val="right"/>
              <w:rPr>
                <w:rFonts w:asciiTheme="minorHAnsi" w:hAnsiTheme="minorHAnsi"/>
                <w:b/>
                <w:color w:val="000000"/>
              </w:rPr>
            </w:pPr>
            <w:r w:rsidRPr="00A46FB7">
              <w:rPr>
                <w:rFonts w:asciiTheme="minorHAnsi" w:hAnsiTheme="minorHAnsi"/>
                <w:b/>
                <w:color w:val="000000"/>
                <w:sz w:val="22"/>
                <w:szCs w:val="22"/>
              </w:rPr>
              <w:t>LR</w:t>
            </w:r>
            <w:r w:rsidRPr="00A46FB7">
              <w:rPr>
                <w:rFonts w:asciiTheme="minorHAnsi" w:hAnsiTheme="minorHAnsi"/>
                <w:b/>
                <w:color w:val="000000"/>
                <w:sz w:val="22"/>
                <w:szCs w:val="22"/>
                <w:vertAlign w:val="superscript"/>
              </w:rPr>
              <w:t>5</w:t>
            </w:r>
          </w:p>
        </w:tc>
        <w:tc>
          <w:tcPr>
            <w:tcW w:w="328" w:type="pct"/>
            <w:tcBorders>
              <w:top w:val="single" w:sz="12" w:space="0" w:color="auto"/>
              <w:left w:val="nil"/>
              <w:bottom w:val="single" w:sz="4" w:space="0" w:color="auto"/>
              <w:right w:val="nil"/>
            </w:tcBorders>
            <w:shd w:val="clear" w:color="auto" w:fill="auto"/>
            <w:noWrap/>
            <w:vAlign w:val="bottom"/>
            <w:hideMark/>
          </w:tcPr>
          <w:p w14:paraId="3F90C908" w14:textId="77777777" w:rsidR="00CB22D7" w:rsidRPr="00A46FB7" w:rsidRDefault="009A6EEA" w:rsidP="00525C19">
            <w:pPr>
              <w:jc w:val="right"/>
              <w:rPr>
                <w:rFonts w:asciiTheme="minorHAnsi" w:hAnsiTheme="minorHAnsi"/>
                <w:b/>
                <w:color w:val="000000"/>
              </w:rPr>
            </w:pPr>
            <m:oMath>
              <m:sSubSup>
                <m:sSubSupPr>
                  <m:ctrlPr>
                    <w:rPr>
                      <w:rFonts w:ascii="Cambria Math" w:hAnsi="Cambria Math"/>
                      <w:bCs/>
                      <w:noProof/>
                      <w:sz w:val="22"/>
                      <w:szCs w:val="22"/>
                      <w:lang w:val="en-US"/>
                    </w:rPr>
                  </m:ctrlPr>
                </m:sSubSupPr>
                <m:e>
                  <m:acc>
                    <m:accPr>
                      <m:ctrlPr>
                        <w:rPr>
                          <w:rFonts w:ascii="Cambria Math" w:hAnsi="Cambria Math"/>
                          <w:noProof/>
                          <w:sz w:val="22"/>
                          <w:szCs w:val="22"/>
                          <w:lang w:val="en-US"/>
                        </w:rPr>
                      </m:ctrlPr>
                    </m:accPr>
                    <m:e>
                      <m:r>
                        <m:rPr>
                          <m:sty m:val="p"/>
                        </m:rPr>
                        <w:rPr>
                          <w:rFonts w:ascii="Cambria Math" w:hAnsi="Cambria Math"/>
                          <w:noProof/>
                          <w:sz w:val="22"/>
                          <w:szCs w:val="22"/>
                          <w:lang w:val="en-US"/>
                        </w:rPr>
                        <m:t>h</m:t>
                      </m:r>
                    </m:e>
                  </m:acc>
                </m:e>
                <m:sub>
                  <m:r>
                    <m:rPr>
                      <m:sty m:val="p"/>
                    </m:rPr>
                    <w:rPr>
                      <w:rFonts w:ascii="Cambria Math" w:hAnsi="Cambria Math"/>
                      <w:noProof/>
                      <w:sz w:val="22"/>
                      <w:szCs w:val="22"/>
                      <w:lang w:val="en-US"/>
                    </w:rPr>
                    <m:t>f</m:t>
                  </m:r>
                </m:sub>
                <m:sup>
                  <m:r>
                    <m:rPr>
                      <m:sty m:val="p"/>
                    </m:rPr>
                    <w:rPr>
                      <w:rFonts w:ascii="Cambria Math" w:hAnsi="Cambria Math"/>
                      <w:noProof/>
                      <w:sz w:val="22"/>
                      <w:szCs w:val="22"/>
                      <w:lang w:val="en-US"/>
                    </w:rPr>
                    <m:t>2</m:t>
                  </m:r>
                </m:sup>
              </m:sSubSup>
            </m:oMath>
            <w:r w:rsidR="00CB22D7" w:rsidRPr="00A46FB7">
              <w:rPr>
                <w:rFonts w:asciiTheme="minorHAnsi" w:hAnsiTheme="minorHAnsi"/>
                <w:b/>
                <w:color w:val="000000"/>
                <w:sz w:val="22"/>
                <w:szCs w:val="22"/>
                <w:vertAlign w:val="superscript"/>
              </w:rPr>
              <w:t>6</w:t>
            </w:r>
          </w:p>
        </w:tc>
        <w:tc>
          <w:tcPr>
            <w:tcW w:w="355" w:type="pct"/>
            <w:tcBorders>
              <w:top w:val="single" w:sz="12" w:space="0" w:color="auto"/>
              <w:left w:val="nil"/>
              <w:bottom w:val="single" w:sz="4" w:space="0" w:color="auto"/>
              <w:right w:val="nil"/>
            </w:tcBorders>
            <w:shd w:val="clear" w:color="auto" w:fill="auto"/>
            <w:noWrap/>
            <w:vAlign w:val="bottom"/>
            <w:hideMark/>
          </w:tcPr>
          <w:p w14:paraId="307CFBCB" w14:textId="77777777" w:rsidR="00CB22D7" w:rsidRPr="00A46FB7" w:rsidRDefault="00CB22D7" w:rsidP="00525C19">
            <w:pPr>
              <w:jc w:val="right"/>
              <w:rPr>
                <w:rFonts w:asciiTheme="minorHAnsi" w:hAnsiTheme="minorHAnsi"/>
                <w:b/>
                <w:color w:val="000000"/>
              </w:rPr>
            </w:pPr>
            <w:r w:rsidRPr="00A46FB7">
              <w:rPr>
                <w:rFonts w:asciiTheme="minorHAnsi" w:hAnsiTheme="minorHAnsi"/>
                <w:b/>
                <w:color w:val="000000"/>
                <w:sz w:val="22"/>
                <w:szCs w:val="22"/>
              </w:rPr>
              <w:t>nsets</w:t>
            </w:r>
            <w:r w:rsidRPr="00A46FB7">
              <w:rPr>
                <w:rFonts w:asciiTheme="minorHAnsi" w:hAnsiTheme="minorHAnsi"/>
                <w:b/>
                <w:color w:val="000000"/>
                <w:sz w:val="22"/>
                <w:szCs w:val="22"/>
                <w:vertAlign w:val="superscript"/>
              </w:rPr>
              <w:t>7</w:t>
            </w:r>
          </w:p>
        </w:tc>
        <w:tc>
          <w:tcPr>
            <w:tcW w:w="2091" w:type="pct"/>
            <w:tcBorders>
              <w:top w:val="single" w:sz="12" w:space="0" w:color="auto"/>
              <w:left w:val="nil"/>
              <w:bottom w:val="single" w:sz="4" w:space="0" w:color="auto"/>
              <w:right w:val="nil"/>
            </w:tcBorders>
            <w:shd w:val="clear" w:color="auto" w:fill="auto"/>
            <w:noWrap/>
            <w:vAlign w:val="bottom"/>
            <w:hideMark/>
          </w:tcPr>
          <w:p w14:paraId="45D463F3" w14:textId="77777777" w:rsidR="00CB22D7" w:rsidRPr="00A46FB7" w:rsidRDefault="00CB22D7" w:rsidP="0066416C">
            <w:pPr>
              <w:rPr>
                <w:rFonts w:asciiTheme="minorHAnsi" w:hAnsiTheme="minorHAnsi"/>
                <w:b/>
                <w:color w:val="000000"/>
              </w:rPr>
            </w:pPr>
            <w:r w:rsidRPr="00A46FB7">
              <w:rPr>
                <w:rFonts w:asciiTheme="minorHAnsi" w:hAnsiTheme="minorHAnsi"/>
                <w:b/>
                <w:color w:val="000000"/>
                <w:sz w:val="22"/>
                <w:szCs w:val="22"/>
              </w:rPr>
              <w:t xml:space="preserve">  Gene </w:t>
            </w:r>
            <w:r w:rsidR="0066416C" w:rsidRPr="00A46FB7">
              <w:rPr>
                <w:rFonts w:asciiTheme="minorHAnsi" w:hAnsiTheme="minorHAnsi"/>
                <w:b/>
                <w:color w:val="000000"/>
                <w:sz w:val="22"/>
                <w:szCs w:val="22"/>
              </w:rPr>
              <w:t xml:space="preserve">Ontology </w:t>
            </w:r>
            <w:r w:rsidRPr="00A46FB7">
              <w:rPr>
                <w:rFonts w:asciiTheme="minorHAnsi" w:hAnsiTheme="minorHAnsi"/>
                <w:b/>
                <w:color w:val="000000"/>
                <w:sz w:val="22"/>
                <w:szCs w:val="22"/>
              </w:rPr>
              <w:t>term</w:t>
            </w:r>
          </w:p>
        </w:tc>
      </w:tr>
      <w:tr w:rsidR="0058051D" w:rsidRPr="00585E73" w14:paraId="69212E03" w14:textId="77777777" w:rsidTr="0058051D">
        <w:trPr>
          <w:trHeight w:val="300"/>
        </w:trPr>
        <w:tc>
          <w:tcPr>
            <w:tcW w:w="315" w:type="pct"/>
            <w:tcBorders>
              <w:top w:val="single" w:sz="4" w:space="0" w:color="auto"/>
              <w:left w:val="nil"/>
              <w:bottom w:val="nil"/>
              <w:right w:val="nil"/>
            </w:tcBorders>
            <w:shd w:val="clear" w:color="auto" w:fill="auto"/>
            <w:noWrap/>
            <w:vAlign w:val="bottom"/>
            <w:hideMark/>
          </w:tcPr>
          <w:p w14:paraId="4C9100EB"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Female</w:t>
            </w:r>
          </w:p>
        </w:tc>
        <w:tc>
          <w:tcPr>
            <w:tcW w:w="621" w:type="pct"/>
            <w:tcBorders>
              <w:top w:val="single" w:sz="4" w:space="0" w:color="auto"/>
              <w:left w:val="nil"/>
              <w:bottom w:val="nil"/>
              <w:right w:val="nil"/>
            </w:tcBorders>
            <w:shd w:val="clear" w:color="auto" w:fill="auto"/>
            <w:noWrap/>
            <w:vAlign w:val="bottom"/>
            <w:hideMark/>
          </w:tcPr>
          <w:p w14:paraId="71DD2584"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GO:0007266</w:t>
            </w:r>
          </w:p>
        </w:tc>
        <w:tc>
          <w:tcPr>
            <w:tcW w:w="498" w:type="pct"/>
            <w:tcBorders>
              <w:top w:val="single" w:sz="4" w:space="0" w:color="auto"/>
              <w:left w:val="nil"/>
              <w:bottom w:val="nil"/>
              <w:right w:val="nil"/>
            </w:tcBorders>
            <w:shd w:val="clear" w:color="auto" w:fill="auto"/>
            <w:noWrap/>
            <w:vAlign w:val="bottom"/>
            <w:hideMark/>
          </w:tcPr>
          <w:p w14:paraId="4BF520E1" w14:textId="77777777" w:rsidR="00CB22D7" w:rsidRPr="00A46FB7" w:rsidRDefault="00CB22D7" w:rsidP="00575908">
            <w:pPr>
              <w:rPr>
                <w:rFonts w:asciiTheme="minorHAnsi" w:hAnsiTheme="minorHAnsi"/>
                <w:color w:val="000000"/>
              </w:rPr>
            </w:pPr>
            <w:r w:rsidRPr="00A46FB7">
              <w:rPr>
                <w:rFonts w:asciiTheme="minorHAnsi" w:hAnsiTheme="minorHAnsi"/>
                <w:color w:val="000000"/>
                <w:sz w:val="22"/>
                <w:szCs w:val="22"/>
              </w:rPr>
              <w:t>0</w:t>
            </w:r>
            <w:r w:rsidR="00575908">
              <w:rPr>
                <w:rFonts w:asciiTheme="minorHAnsi" w:hAnsiTheme="minorHAnsi"/>
                <w:color w:val="000000"/>
                <w:sz w:val="22"/>
                <w:szCs w:val="22"/>
              </w:rPr>
              <w:t>.</w:t>
            </w:r>
            <w:r w:rsidRPr="00A46FB7">
              <w:rPr>
                <w:rFonts w:asciiTheme="minorHAnsi" w:hAnsiTheme="minorHAnsi"/>
                <w:color w:val="000000"/>
                <w:sz w:val="22"/>
                <w:szCs w:val="22"/>
              </w:rPr>
              <w:t>370±0</w:t>
            </w:r>
            <w:r w:rsidR="005038E0">
              <w:rPr>
                <w:rFonts w:asciiTheme="minorHAnsi" w:hAnsiTheme="minorHAnsi"/>
                <w:color w:val="000000"/>
                <w:sz w:val="22"/>
                <w:szCs w:val="22"/>
              </w:rPr>
              <w:t>.</w:t>
            </w:r>
            <w:r w:rsidRPr="00A46FB7">
              <w:rPr>
                <w:rFonts w:asciiTheme="minorHAnsi" w:hAnsiTheme="minorHAnsi"/>
                <w:color w:val="000000"/>
                <w:sz w:val="22"/>
                <w:szCs w:val="22"/>
              </w:rPr>
              <w:t>022</w:t>
            </w:r>
          </w:p>
        </w:tc>
        <w:tc>
          <w:tcPr>
            <w:tcW w:w="452" w:type="pct"/>
            <w:tcBorders>
              <w:top w:val="single" w:sz="4" w:space="0" w:color="auto"/>
              <w:left w:val="nil"/>
              <w:bottom w:val="nil"/>
              <w:right w:val="nil"/>
            </w:tcBorders>
            <w:vAlign w:val="bottom"/>
          </w:tcPr>
          <w:p w14:paraId="15FB2F2F" w14:textId="77777777" w:rsidR="00CB22D7" w:rsidRPr="009464A6" w:rsidRDefault="00CB22D7" w:rsidP="0058051D">
            <w:pPr>
              <w:jc w:val="right"/>
              <w:rPr>
                <w:rFonts w:asciiTheme="minorHAnsi" w:hAnsiTheme="minorHAnsi"/>
                <w:color w:val="000000"/>
              </w:rPr>
            </w:pPr>
            <w:r w:rsidRPr="009464A6">
              <w:rPr>
                <w:rFonts w:asciiTheme="minorHAnsi" w:hAnsiTheme="minorHAnsi"/>
                <w:color w:val="000000"/>
                <w:sz w:val="22"/>
                <w:szCs w:val="22"/>
              </w:rPr>
              <w:t>1</w:t>
            </w:r>
            <w:r w:rsidR="005038E0" w:rsidRPr="009464A6">
              <w:rPr>
                <w:rFonts w:asciiTheme="minorHAnsi" w:hAnsiTheme="minorHAnsi"/>
                <w:color w:val="000000"/>
                <w:sz w:val="22"/>
                <w:szCs w:val="22"/>
              </w:rPr>
              <w:t>.</w:t>
            </w:r>
            <w:r w:rsidR="0058051D" w:rsidRPr="009464A6">
              <w:rPr>
                <w:rFonts w:asciiTheme="minorHAnsi" w:hAnsiTheme="minorHAnsi"/>
                <w:color w:val="000000"/>
                <w:sz w:val="22"/>
                <w:szCs w:val="22"/>
              </w:rPr>
              <w:t xml:space="preserve">8 </w:t>
            </w:r>
            <w:r w:rsidR="0058051D" w:rsidRPr="009464A6">
              <w:rPr>
                <w:rFonts w:ascii="Calibri" w:hAnsi="Calibri"/>
                <w:color w:val="000000"/>
                <w:sz w:val="22"/>
                <w:szCs w:val="22"/>
              </w:rPr>
              <w:t>×</w:t>
            </w:r>
            <w:r w:rsidR="0058051D" w:rsidRPr="009464A6">
              <w:rPr>
                <w:rFonts w:asciiTheme="minorHAnsi" w:hAnsiTheme="minorHAnsi"/>
                <w:color w:val="000000"/>
                <w:sz w:val="22"/>
                <w:szCs w:val="22"/>
              </w:rPr>
              <w:t xml:space="preserve"> 10</w:t>
            </w:r>
            <w:r w:rsidRPr="009464A6">
              <w:rPr>
                <w:rFonts w:asciiTheme="minorHAnsi" w:hAnsiTheme="minorHAnsi"/>
                <w:color w:val="000000"/>
                <w:sz w:val="22"/>
                <w:szCs w:val="22"/>
                <w:vertAlign w:val="superscript"/>
              </w:rPr>
              <w:t>-10</w:t>
            </w:r>
          </w:p>
        </w:tc>
        <w:tc>
          <w:tcPr>
            <w:tcW w:w="338" w:type="pct"/>
            <w:tcBorders>
              <w:top w:val="single" w:sz="4" w:space="0" w:color="auto"/>
              <w:left w:val="nil"/>
              <w:bottom w:val="nil"/>
              <w:right w:val="nil"/>
            </w:tcBorders>
            <w:shd w:val="clear" w:color="auto" w:fill="auto"/>
            <w:noWrap/>
            <w:vAlign w:val="bottom"/>
            <w:hideMark/>
          </w:tcPr>
          <w:p w14:paraId="604DD093"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11</w:t>
            </w:r>
            <w:r w:rsidR="005038E0">
              <w:rPr>
                <w:rFonts w:asciiTheme="minorHAnsi" w:hAnsiTheme="minorHAnsi"/>
                <w:color w:val="000000"/>
                <w:sz w:val="22"/>
                <w:szCs w:val="22"/>
              </w:rPr>
              <w:t>.</w:t>
            </w:r>
            <w:r w:rsidRPr="00A46FB7">
              <w:rPr>
                <w:rFonts w:asciiTheme="minorHAnsi" w:hAnsiTheme="minorHAnsi"/>
                <w:color w:val="000000"/>
                <w:sz w:val="22"/>
                <w:szCs w:val="22"/>
              </w:rPr>
              <w:t>39</w:t>
            </w:r>
          </w:p>
        </w:tc>
        <w:tc>
          <w:tcPr>
            <w:tcW w:w="328" w:type="pct"/>
            <w:tcBorders>
              <w:top w:val="single" w:sz="4" w:space="0" w:color="auto"/>
              <w:left w:val="nil"/>
              <w:bottom w:val="nil"/>
              <w:right w:val="nil"/>
            </w:tcBorders>
            <w:shd w:val="clear" w:color="auto" w:fill="auto"/>
            <w:noWrap/>
            <w:vAlign w:val="bottom"/>
            <w:hideMark/>
          </w:tcPr>
          <w:p w14:paraId="24478194"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31</w:t>
            </w:r>
          </w:p>
        </w:tc>
        <w:tc>
          <w:tcPr>
            <w:tcW w:w="355" w:type="pct"/>
            <w:tcBorders>
              <w:top w:val="single" w:sz="4" w:space="0" w:color="auto"/>
              <w:left w:val="nil"/>
              <w:bottom w:val="nil"/>
              <w:right w:val="nil"/>
            </w:tcBorders>
            <w:shd w:val="clear" w:color="auto" w:fill="auto"/>
            <w:noWrap/>
            <w:vAlign w:val="bottom"/>
            <w:hideMark/>
          </w:tcPr>
          <w:p w14:paraId="6642CD00"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3139</w:t>
            </w:r>
          </w:p>
        </w:tc>
        <w:tc>
          <w:tcPr>
            <w:tcW w:w="2091" w:type="pct"/>
            <w:tcBorders>
              <w:top w:val="single" w:sz="4" w:space="0" w:color="auto"/>
              <w:left w:val="nil"/>
              <w:bottom w:val="nil"/>
              <w:right w:val="nil"/>
            </w:tcBorders>
            <w:shd w:val="clear" w:color="auto" w:fill="auto"/>
            <w:noWrap/>
            <w:vAlign w:val="bottom"/>
            <w:hideMark/>
          </w:tcPr>
          <w:p w14:paraId="2BBF68B8" w14:textId="77777777" w:rsidR="00CB22D7" w:rsidRPr="00A46FB7" w:rsidRDefault="00CB22D7" w:rsidP="005962DF">
            <w:pPr>
              <w:rPr>
                <w:rFonts w:asciiTheme="minorHAnsi" w:hAnsiTheme="minorHAnsi"/>
                <w:color w:val="000000"/>
              </w:rPr>
            </w:pPr>
            <w:r w:rsidRPr="00A46FB7">
              <w:rPr>
                <w:rFonts w:asciiTheme="minorHAnsi" w:hAnsiTheme="minorHAnsi"/>
                <w:color w:val="000000"/>
                <w:sz w:val="22"/>
                <w:szCs w:val="22"/>
              </w:rPr>
              <w:t>Rho protein signal transduction</w:t>
            </w:r>
          </w:p>
        </w:tc>
      </w:tr>
      <w:tr w:rsidR="0058051D" w:rsidRPr="00585E73" w14:paraId="00FABFC3" w14:textId="77777777" w:rsidTr="0058051D">
        <w:trPr>
          <w:trHeight w:val="300"/>
        </w:trPr>
        <w:tc>
          <w:tcPr>
            <w:tcW w:w="315" w:type="pct"/>
            <w:tcBorders>
              <w:top w:val="nil"/>
              <w:left w:val="nil"/>
              <w:bottom w:val="nil"/>
              <w:right w:val="nil"/>
            </w:tcBorders>
            <w:shd w:val="clear" w:color="auto" w:fill="auto"/>
            <w:noWrap/>
            <w:vAlign w:val="bottom"/>
            <w:hideMark/>
          </w:tcPr>
          <w:p w14:paraId="38EF1AC2" w14:textId="77777777" w:rsidR="00CB22D7" w:rsidRPr="00A46FB7" w:rsidRDefault="00CB22D7"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47E24D02"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GO:0005100</w:t>
            </w:r>
          </w:p>
        </w:tc>
        <w:tc>
          <w:tcPr>
            <w:tcW w:w="498" w:type="pct"/>
            <w:tcBorders>
              <w:top w:val="nil"/>
              <w:left w:val="nil"/>
              <w:bottom w:val="nil"/>
              <w:right w:val="nil"/>
            </w:tcBorders>
            <w:shd w:val="clear" w:color="auto" w:fill="auto"/>
            <w:noWrap/>
            <w:vAlign w:val="bottom"/>
            <w:hideMark/>
          </w:tcPr>
          <w:p w14:paraId="4FB118F9"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365±0</w:t>
            </w:r>
            <w:r w:rsidR="005038E0">
              <w:rPr>
                <w:rFonts w:asciiTheme="minorHAnsi" w:hAnsiTheme="minorHAnsi"/>
                <w:color w:val="000000"/>
                <w:sz w:val="22"/>
                <w:szCs w:val="22"/>
              </w:rPr>
              <w:t>.</w:t>
            </w:r>
            <w:r w:rsidRPr="00A46FB7">
              <w:rPr>
                <w:rFonts w:asciiTheme="minorHAnsi" w:hAnsiTheme="minorHAnsi"/>
                <w:color w:val="000000"/>
                <w:sz w:val="22"/>
                <w:szCs w:val="22"/>
              </w:rPr>
              <w:t>023</w:t>
            </w:r>
          </w:p>
        </w:tc>
        <w:tc>
          <w:tcPr>
            <w:tcW w:w="452" w:type="pct"/>
            <w:tcBorders>
              <w:top w:val="nil"/>
              <w:left w:val="nil"/>
              <w:bottom w:val="nil"/>
              <w:right w:val="nil"/>
            </w:tcBorders>
            <w:vAlign w:val="bottom"/>
          </w:tcPr>
          <w:p w14:paraId="5817DABA" w14:textId="77777777" w:rsidR="00CB22D7" w:rsidRPr="009464A6" w:rsidRDefault="00CB22D7" w:rsidP="00252380">
            <w:pPr>
              <w:jc w:val="right"/>
              <w:rPr>
                <w:rFonts w:asciiTheme="minorHAnsi" w:hAnsiTheme="minorHAnsi"/>
                <w:color w:val="000000"/>
              </w:rPr>
            </w:pPr>
            <w:r w:rsidRPr="009464A6">
              <w:rPr>
                <w:rFonts w:asciiTheme="minorHAnsi" w:hAnsiTheme="minorHAnsi"/>
                <w:color w:val="000000"/>
                <w:sz w:val="22"/>
                <w:szCs w:val="22"/>
              </w:rPr>
              <w:t>4</w:t>
            </w:r>
            <w:r w:rsidR="005038E0" w:rsidRPr="009464A6">
              <w:rPr>
                <w:rFonts w:asciiTheme="minorHAnsi" w:hAnsiTheme="minorHAnsi"/>
                <w:color w:val="000000"/>
                <w:sz w:val="22"/>
                <w:szCs w:val="22"/>
              </w:rPr>
              <w:t>.</w:t>
            </w:r>
            <w:r w:rsidR="009464A6" w:rsidRPr="009464A6">
              <w:rPr>
                <w:rFonts w:asciiTheme="minorHAnsi" w:hAnsiTheme="minorHAnsi"/>
                <w:color w:val="000000"/>
                <w:sz w:val="22"/>
                <w:szCs w:val="22"/>
              </w:rPr>
              <w:t xml:space="preserve">0 </w:t>
            </w:r>
            <w:r w:rsidR="009464A6" w:rsidRPr="009464A6">
              <w:rPr>
                <w:rFonts w:ascii="Calibri" w:hAnsi="Calibri"/>
                <w:color w:val="000000"/>
                <w:sz w:val="22"/>
                <w:szCs w:val="22"/>
              </w:rPr>
              <w:t>× 10</w:t>
            </w:r>
            <w:r w:rsidRPr="009464A6">
              <w:rPr>
                <w:rFonts w:asciiTheme="minorHAnsi" w:hAnsiTheme="minorHAnsi"/>
                <w:color w:val="000000"/>
                <w:sz w:val="22"/>
                <w:szCs w:val="22"/>
                <w:vertAlign w:val="superscript"/>
              </w:rPr>
              <w:t>-10</w:t>
            </w:r>
          </w:p>
        </w:tc>
        <w:tc>
          <w:tcPr>
            <w:tcW w:w="338" w:type="pct"/>
            <w:tcBorders>
              <w:top w:val="nil"/>
              <w:left w:val="nil"/>
              <w:bottom w:val="nil"/>
              <w:right w:val="nil"/>
            </w:tcBorders>
            <w:shd w:val="clear" w:color="auto" w:fill="auto"/>
            <w:noWrap/>
            <w:vAlign w:val="bottom"/>
            <w:hideMark/>
          </w:tcPr>
          <w:p w14:paraId="262EFC58"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12</w:t>
            </w:r>
            <w:r w:rsidR="005038E0">
              <w:rPr>
                <w:rFonts w:asciiTheme="minorHAnsi" w:hAnsiTheme="minorHAnsi"/>
                <w:color w:val="000000"/>
                <w:sz w:val="22"/>
                <w:szCs w:val="22"/>
              </w:rPr>
              <w:t>.</w:t>
            </w:r>
            <w:r w:rsidRPr="00A46FB7">
              <w:rPr>
                <w:rFonts w:asciiTheme="minorHAnsi" w:hAnsiTheme="minorHAnsi"/>
                <w:color w:val="000000"/>
                <w:sz w:val="22"/>
                <w:szCs w:val="22"/>
              </w:rPr>
              <w:t>67</w:t>
            </w:r>
          </w:p>
        </w:tc>
        <w:tc>
          <w:tcPr>
            <w:tcW w:w="328" w:type="pct"/>
            <w:tcBorders>
              <w:top w:val="nil"/>
              <w:left w:val="nil"/>
              <w:bottom w:val="nil"/>
              <w:right w:val="nil"/>
            </w:tcBorders>
            <w:shd w:val="clear" w:color="auto" w:fill="auto"/>
            <w:noWrap/>
            <w:vAlign w:val="bottom"/>
            <w:hideMark/>
          </w:tcPr>
          <w:p w14:paraId="73938F96"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37</w:t>
            </w:r>
          </w:p>
        </w:tc>
        <w:tc>
          <w:tcPr>
            <w:tcW w:w="355" w:type="pct"/>
            <w:tcBorders>
              <w:top w:val="nil"/>
              <w:left w:val="nil"/>
              <w:bottom w:val="nil"/>
              <w:right w:val="nil"/>
            </w:tcBorders>
            <w:shd w:val="clear" w:color="auto" w:fill="auto"/>
            <w:noWrap/>
            <w:vAlign w:val="bottom"/>
            <w:hideMark/>
          </w:tcPr>
          <w:p w14:paraId="7EF8629A"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 xml:space="preserve">3886 </w:t>
            </w:r>
          </w:p>
        </w:tc>
        <w:tc>
          <w:tcPr>
            <w:tcW w:w="2091" w:type="pct"/>
            <w:tcBorders>
              <w:top w:val="nil"/>
              <w:left w:val="nil"/>
              <w:bottom w:val="nil"/>
              <w:right w:val="nil"/>
            </w:tcBorders>
            <w:shd w:val="clear" w:color="auto" w:fill="auto"/>
            <w:noWrap/>
            <w:vAlign w:val="bottom"/>
            <w:hideMark/>
          </w:tcPr>
          <w:p w14:paraId="19EBAA8E" w14:textId="77777777" w:rsidR="00CB22D7" w:rsidRPr="00A46FB7" w:rsidRDefault="00CB22D7" w:rsidP="005962DF">
            <w:pPr>
              <w:rPr>
                <w:rFonts w:asciiTheme="minorHAnsi" w:hAnsiTheme="minorHAnsi"/>
                <w:color w:val="000000"/>
              </w:rPr>
            </w:pPr>
            <w:r w:rsidRPr="00A46FB7">
              <w:rPr>
                <w:rFonts w:asciiTheme="minorHAnsi" w:hAnsiTheme="minorHAnsi"/>
                <w:color w:val="000000"/>
                <w:sz w:val="22"/>
                <w:szCs w:val="22"/>
              </w:rPr>
              <w:t>Rho GTPase activator activity</w:t>
            </w:r>
          </w:p>
        </w:tc>
      </w:tr>
      <w:tr w:rsidR="0058051D" w:rsidRPr="00352EEF" w14:paraId="5FA8957F" w14:textId="77777777" w:rsidTr="0058051D">
        <w:trPr>
          <w:trHeight w:val="300"/>
        </w:trPr>
        <w:tc>
          <w:tcPr>
            <w:tcW w:w="315" w:type="pct"/>
            <w:tcBorders>
              <w:top w:val="nil"/>
              <w:left w:val="nil"/>
              <w:bottom w:val="nil"/>
              <w:right w:val="nil"/>
            </w:tcBorders>
            <w:shd w:val="clear" w:color="auto" w:fill="auto"/>
            <w:noWrap/>
            <w:vAlign w:val="bottom"/>
            <w:hideMark/>
          </w:tcPr>
          <w:p w14:paraId="2E9B5BD4" w14:textId="77777777" w:rsidR="00CB22D7" w:rsidRPr="00A46FB7" w:rsidRDefault="00CB22D7"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191EB281"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GO:0007173</w:t>
            </w:r>
          </w:p>
        </w:tc>
        <w:tc>
          <w:tcPr>
            <w:tcW w:w="498" w:type="pct"/>
            <w:tcBorders>
              <w:top w:val="nil"/>
              <w:left w:val="nil"/>
              <w:bottom w:val="nil"/>
              <w:right w:val="nil"/>
            </w:tcBorders>
            <w:shd w:val="clear" w:color="auto" w:fill="auto"/>
            <w:noWrap/>
            <w:vAlign w:val="bottom"/>
            <w:hideMark/>
          </w:tcPr>
          <w:p w14:paraId="49B2BFB7"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343±0</w:t>
            </w:r>
            <w:r w:rsidR="005038E0">
              <w:rPr>
                <w:rFonts w:asciiTheme="minorHAnsi" w:hAnsiTheme="minorHAnsi"/>
                <w:color w:val="000000"/>
                <w:sz w:val="22"/>
                <w:szCs w:val="22"/>
              </w:rPr>
              <w:t>.</w:t>
            </w:r>
            <w:r w:rsidRPr="00A46FB7">
              <w:rPr>
                <w:rFonts w:asciiTheme="minorHAnsi" w:hAnsiTheme="minorHAnsi"/>
                <w:color w:val="000000"/>
                <w:sz w:val="22"/>
                <w:szCs w:val="22"/>
              </w:rPr>
              <w:t>026</w:t>
            </w:r>
          </w:p>
        </w:tc>
        <w:tc>
          <w:tcPr>
            <w:tcW w:w="452" w:type="pct"/>
            <w:tcBorders>
              <w:top w:val="nil"/>
              <w:left w:val="nil"/>
              <w:bottom w:val="nil"/>
              <w:right w:val="nil"/>
            </w:tcBorders>
            <w:vAlign w:val="bottom"/>
          </w:tcPr>
          <w:p w14:paraId="69719E31" w14:textId="77777777" w:rsidR="00CB22D7" w:rsidRPr="00A46FB7" w:rsidRDefault="00CB22D7" w:rsidP="009464A6">
            <w:pPr>
              <w:jc w:val="right"/>
              <w:rPr>
                <w:rFonts w:asciiTheme="minorHAnsi" w:hAnsiTheme="minorHAnsi"/>
                <w:color w:val="000000"/>
              </w:rPr>
            </w:pPr>
            <w:r w:rsidRPr="00A46FB7">
              <w:rPr>
                <w:rFonts w:asciiTheme="minorHAnsi" w:hAnsiTheme="minorHAnsi"/>
                <w:color w:val="000000"/>
                <w:sz w:val="22"/>
                <w:szCs w:val="22"/>
              </w:rPr>
              <w:t>1</w:t>
            </w:r>
            <w:r w:rsidR="005038E0">
              <w:rPr>
                <w:rFonts w:asciiTheme="minorHAnsi" w:hAnsiTheme="minorHAnsi"/>
                <w:color w:val="000000"/>
                <w:sz w:val="22"/>
                <w:szCs w:val="22"/>
              </w:rPr>
              <w:t>.</w:t>
            </w:r>
            <w:r w:rsidR="009464A6">
              <w:rPr>
                <w:rFonts w:asciiTheme="minorHAnsi" w:hAnsiTheme="minorHAnsi"/>
                <w:color w:val="000000"/>
                <w:sz w:val="22"/>
                <w:szCs w:val="22"/>
              </w:rPr>
              <w:t xml:space="preserve">9 </w:t>
            </w:r>
            <w:r w:rsidR="009464A6" w:rsidRPr="009464A6">
              <w:rPr>
                <w:rFonts w:ascii="Calibri" w:hAnsi="Calibri"/>
                <w:color w:val="000000"/>
                <w:sz w:val="22"/>
                <w:szCs w:val="22"/>
              </w:rPr>
              <w:t>×</w:t>
            </w:r>
            <w:r w:rsidR="009464A6">
              <w:rPr>
                <w:rFonts w:ascii="Calibri" w:hAnsi="Calibri"/>
                <w:color w:val="000000"/>
                <w:sz w:val="22"/>
                <w:szCs w:val="22"/>
              </w:rPr>
              <w:t xml:space="preserve"> 10</w:t>
            </w:r>
            <w:r w:rsidR="009464A6" w:rsidRPr="009464A6">
              <w:rPr>
                <w:rFonts w:ascii="Calibri" w:hAnsi="Calibri"/>
                <w:color w:val="000000"/>
                <w:sz w:val="22"/>
                <w:szCs w:val="22"/>
                <w:vertAlign w:val="superscript"/>
              </w:rPr>
              <w:t>-</w:t>
            </w:r>
            <w:r w:rsidRPr="009464A6">
              <w:rPr>
                <w:rFonts w:asciiTheme="minorHAnsi" w:hAnsiTheme="minorHAnsi"/>
                <w:color w:val="000000"/>
                <w:sz w:val="22"/>
                <w:szCs w:val="22"/>
                <w:vertAlign w:val="superscript"/>
              </w:rPr>
              <w:t>8</w:t>
            </w:r>
          </w:p>
        </w:tc>
        <w:tc>
          <w:tcPr>
            <w:tcW w:w="338" w:type="pct"/>
            <w:tcBorders>
              <w:top w:val="nil"/>
              <w:left w:val="nil"/>
              <w:bottom w:val="nil"/>
              <w:right w:val="nil"/>
            </w:tcBorders>
            <w:shd w:val="clear" w:color="auto" w:fill="auto"/>
            <w:noWrap/>
            <w:vAlign w:val="bottom"/>
            <w:hideMark/>
          </w:tcPr>
          <w:p w14:paraId="46CEA3B4"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15</w:t>
            </w:r>
            <w:r w:rsidR="005038E0">
              <w:rPr>
                <w:rFonts w:asciiTheme="minorHAnsi" w:hAnsiTheme="minorHAnsi"/>
                <w:color w:val="000000"/>
                <w:sz w:val="22"/>
                <w:szCs w:val="22"/>
              </w:rPr>
              <w:t>.</w:t>
            </w:r>
            <w:r w:rsidRPr="00A46FB7">
              <w:rPr>
                <w:rFonts w:asciiTheme="minorHAnsi" w:hAnsiTheme="minorHAnsi"/>
                <w:color w:val="000000"/>
                <w:sz w:val="22"/>
                <w:szCs w:val="22"/>
              </w:rPr>
              <w:t>96</w:t>
            </w:r>
          </w:p>
        </w:tc>
        <w:tc>
          <w:tcPr>
            <w:tcW w:w="328" w:type="pct"/>
            <w:tcBorders>
              <w:top w:val="nil"/>
              <w:left w:val="nil"/>
              <w:bottom w:val="nil"/>
              <w:right w:val="nil"/>
            </w:tcBorders>
            <w:shd w:val="clear" w:color="auto" w:fill="auto"/>
            <w:noWrap/>
            <w:vAlign w:val="bottom"/>
            <w:hideMark/>
          </w:tcPr>
          <w:p w14:paraId="006B0B6F"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92</w:t>
            </w:r>
          </w:p>
        </w:tc>
        <w:tc>
          <w:tcPr>
            <w:tcW w:w="355" w:type="pct"/>
            <w:tcBorders>
              <w:top w:val="nil"/>
              <w:left w:val="nil"/>
              <w:bottom w:val="nil"/>
              <w:right w:val="nil"/>
            </w:tcBorders>
            <w:shd w:val="clear" w:color="auto" w:fill="auto"/>
            <w:noWrap/>
            <w:vAlign w:val="bottom"/>
            <w:hideMark/>
          </w:tcPr>
          <w:p w14:paraId="25A2490A"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9674</w:t>
            </w:r>
          </w:p>
        </w:tc>
        <w:tc>
          <w:tcPr>
            <w:tcW w:w="2091" w:type="pct"/>
            <w:tcBorders>
              <w:top w:val="nil"/>
              <w:left w:val="nil"/>
              <w:bottom w:val="nil"/>
              <w:right w:val="nil"/>
            </w:tcBorders>
            <w:shd w:val="clear" w:color="auto" w:fill="auto"/>
            <w:noWrap/>
            <w:vAlign w:val="bottom"/>
            <w:hideMark/>
          </w:tcPr>
          <w:p w14:paraId="5DD8C273" w14:textId="77777777" w:rsidR="00CB22D7" w:rsidRPr="00A46FB7" w:rsidRDefault="0066416C" w:rsidP="005962DF">
            <w:pPr>
              <w:rPr>
                <w:rFonts w:asciiTheme="minorHAnsi" w:hAnsiTheme="minorHAnsi"/>
                <w:color w:val="000000"/>
                <w:lang w:val="en-US"/>
              </w:rPr>
            </w:pPr>
            <w:r w:rsidRPr="00A46FB7">
              <w:rPr>
                <w:rFonts w:asciiTheme="minorHAnsi" w:hAnsiTheme="minorHAnsi"/>
                <w:color w:val="000000"/>
                <w:sz w:val="22"/>
                <w:szCs w:val="22"/>
                <w:lang w:val="en-US"/>
              </w:rPr>
              <w:t xml:space="preserve">Epidermal </w:t>
            </w:r>
            <w:r w:rsidR="00CB22D7" w:rsidRPr="00A46FB7">
              <w:rPr>
                <w:rFonts w:asciiTheme="minorHAnsi" w:hAnsiTheme="minorHAnsi"/>
                <w:color w:val="000000"/>
                <w:sz w:val="22"/>
                <w:szCs w:val="22"/>
                <w:lang w:val="en-US"/>
              </w:rPr>
              <w:t>growth factor receptor signaling pathway</w:t>
            </w:r>
          </w:p>
        </w:tc>
      </w:tr>
      <w:tr w:rsidR="0058051D" w:rsidRPr="00585E73" w14:paraId="3BB4053F" w14:textId="77777777" w:rsidTr="0058051D">
        <w:trPr>
          <w:trHeight w:val="300"/>
        </w:trPr>
        <w:tc>
          <w:tcPr>
            <w:tcW w:w="315" w:type="pct"/>
            <w:tcBorders>
              <w:top w:val="nil"/>
              <w:left w:val="nil"/>
              <w:bottom w:val="nil"/>
              <w:right w:val="nil"/>
            </w:tcBorders>
            <w:shd w:val="clear" w:color="auto" w:fill="auto"/>
            <w:noWrap/>
            <w:vAlign w:val="bottom"/>
            <w:hideMark/>
          </w:tcPr>
          <w:p w14:paraId="617C17E1" w14:textId="77777777" w:rsidR="00CB22D7" w:rsidRPr="00A46FB7" w:rsidRDefault="00CB22D7" w:rsidP="00252380">
            <w:pPr>
              <w:rPr>
                <w:rFonts w:asciiTheme="minorHAnsi" w:hAnsiTheme="minorHAnsi"/>
                <w:color w:val="000000"/>
                <w:lang w:val="en-US"/>
              </w:rPr>
            </w:pPr>
          </w:p>
        </w:tc>
        <w:tc>
          <w:tcPr>
            <w:tcW w:w="621" w:type="pct"/>
            <w:tcBorders>
              <w:top w:val="nil"/>
              <w:left w:val="nil"/>
              <w:bottom w:val="nil"/>
              <w:right w:val="nil"/>
            </w:tcBorders>
            <w:shd w:val="clear" w:color="auto" w:fill="auto"/>
            <w:noWrap/>
            <w:vAlign w:val="bottom"/>
            <w:hideMark/>
          </w:tcPr>
          <w:p w14:paraId="70ACFE68"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GO:0030031</w:t>
            </w:r>
          </w:p>
        </w:tc>
        <w:tc>
          <w:tcPr>
            <w:tcW w:w="498" w:type="pct"/>
            <w:tcBorders>
              <w:top w:val="nil"/>
              <w:left w:val="nil"/>
              <w:bottom w:val="nil"/>
              <w:right w:val="nil"/>
            </w:tcBorders>
            <w:shd w:val="clear" w:color="auto" w:fill="auto"/>
            <w:noWrap/>
            <w:vAlign w:val="bottom"/>
            <w:hideMark/>
          </w:tcPr>
          <w:p w14:paraId="37A8DCA9"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318±0</w:t>
            </w:r>
            <w:r w:rsidR="005038E0">
              <w:rPr>
                <w:rFonts w:asciiTheme="minorHAnsi" w:hAnsiTheme="minorHAnsi"/>
                <w:color w:val="000000"/>
                <w:sz w:val="22"/>
                <w:szCs w:val="22"/>
              </w:rPr>
              <w:t>.</w:t>
            </w:r>
            <w:r w:rsidRPr="00A46FB7">
              <w:rPr>
                <w:rFonts w:asciiTheme="minorHAnsi" w:hAnsiTheme="minorHAnsi"/>
                <w:color w:val="000000"/>
                <w:sz w:val="22"/>
                <w:szCs w:val="22"/>
              </w:rPr>
              <w:t>027</w:t>
            </w:r>
          </w:p>
        </w:tc>
        <w:tc>
          <w:tcPr>
            <w:tcW w:w="452" w:type="pct"/>
            <w:tcBorders>
              <w:top w:val="nil"/>
              <w:left w:val="nil"/>
              <w:bottom w:val="nil"/>
              <w:right w:val="nil"/>
            </w:tcBorders>
            <w:vAlign w:val="bottom"/>
          </w:tcPr>
          <w:p w14:paraId="6426030E" w14:textId="77777777" w:rsidR="00CB22D7" w:rsidRPr="00A46FB7" w:rsidRDefault="00CB22D7" w:rsidP="009464A6">
            <w:pPr>
              <w:jc w:val="right"/>
              <w:rPr>
                <w:rFonts w:asciiTheme="minorHAnsi" w:hAnsiTheme="minorHAnsi"/>
                <w:color w:val="000000"/>
              </w:rPr>
            </w:pPr>
            <w:r w:rsidRPr="00A46FB7">
              <w:rPr>
                <w:rFonts w:asciiTheme="minorHAnsi" w:hAnsiTheme="minorHAnsi"/>
                <w:color w:val="000000"/>
                <w:sz w:val="22"/>
                <w:szCs w:val="22"/>
              </w:rPr>
              <w:t>6</w:t>
            </w:r>
            <w:r w:rsidR="005038E0">
              <w:rPr>
                <w:rFonts w:asciiTheme="minorHAnsi" w:hAnsiTheme="minorHAnsi"/>
                <w:color w:val="000000"/>
                <w:sz w:val="22"/>
                <w:szCs w:val="22"/>
              </w:rPr>
              <w:t>.</w:t>
            </w:r>
            <w:r w:rsidRPr="00A46FB7">
              <w:rPr>
                <w:rFonts w:asciiTheme="minorHAnsi" w:hAnsiTheme="minorHAnsi"/>
                <w:color w:val="000000"/>
                <w:sz w:val="22"/>
                <w:szCs w:val="22"/>
              </w:rPr>
              <w:t>7</w:t>
            </w:r>
            <w:r w:rsidR="009464A6">
              <w:rPr>
                <w:rFonts w:asciiTheme="minorHAnsi" w:hAnsiTheme="minorHAnsi"/>
                <w:color w:val="000000"/>
                <w:sz w:val="22"/>
                <w:szCs w:val="22"/>
              </w:rPr>
              <w:t xml:space="preserve"> </w:t>
            </w:r>
            <w:r w:rsidR="009464A6" w:rsidRPr="009464A6">
              <w:rPr>
                <w:rFonts w:ascii="Calibri" w:hAnsi="Calibri"/>
                <w:color w:val="000000"/>
                <w:sz w:val="22"/>
                <w:szCs w:val="22"/>
              </w:rPr>
              <w:t>×</w:t>
            </w:r>
            <w:r w:rsidR="009464A6">
              <w:rPr>
                <w:rFonts w:ascii="Calibri" w:hAnsi="Calibri"/>
                <w:color w:val="000000"/>
                <w:sz w:val="22"/>
                <w:szCs w:val="22"/>
              </w:rPr>
              <w:t xml:space="preserve"> 10</w:t>
            </w:r>
            <w:r w:rsidR="009464A6" w:rsidRPr="009464A6">
              <w:rPr>
                <w:rFonts w:asciiTheme="minorHAnsi" w:hAnsiTheme="minorHAnsi"/>
                <w:color w:val="000000"/>
                <w:sz w:val="22"/>
                <w:szCs w:val="22"/>
                <w:vertAlign w:val="superscript"/>
              </w:rPr>
              <w:t>-</w:t>
            </w:r>
            <w:r w:rsidRPr="009464A6">
              <w:rPr>
                <w:rFonts w:asciiTheme="minorHAnsi" w:hAnsiTheme="minorHAnsi"/>
                <w:color w:val="000000"/>
                <w:sz w:val="22"/>
                <w:szCs w:val="22"/>
                <w:vertAlign w:val="superscript"/>
              </w:rPr>
              <w:t>7</w:t>
            </w:r>
          </w:p>
        </w:tc>
        <w:tc>
          <w:tcPr>
            <w:tcW w:w="338" w:type="pct"/>
            <w:tcBorders>
              <w:top w:val="nil"/>
              <w:left w:val="nil"/>
              <w:bottom w:val="nil"/>
              <w:right w:val="nil"/>
            </w:tcBorders>
            <w:shd w:val="clear" w:color="auto" w:fill="auto"/>
            <w:noWrap/>
            <w:vAlign w:val="bottom"/>
            <w:hideMark/>
          </w:tcPr>
          <w:p w14:paraId="21500AC0"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11</w:t>
            </w:r>
            <w:r w:rsidR="005038E0">
              <w:rPr>
                <w:rFonts w:asciiTheme="minorHAnsi" w:hAnsiTheme="minorHAnsi"/>
                <w:color w:val="000000"/>
                <w:sz w:val="22"/>
                <w:szCs w:val="22"/>
              </w:rPr>
              <w:t>.</w:t>
            </w:r>
            <w:r w:rsidRPr="00A46FB7">
              <w:rPr>
                <w:rFonts w:asciiTheme="minorHAnsi" w:hAnsiTheme="minorHAnsi"/>
                <w:color w:val="000000"/>
                <w:sz w:val="22"/>
                <w:szCs w:val="22"/>
              </w:rPr>
              <w:t>49</w:t>
            </w:r>
          </w:p>
        </w:tc>
        <w:tc>
          <w:tcPr>
            <w:tcW w:w="328" w:type="pct"/>
            <w:tcBorders>
              <w:top w:val="nil"/>
              <w:left w:val="nil"/>
              <w:bottom w:val="nil"/>
              <w:right w:val="nil"/>
            </w:tcBorders>
            <w:shd w:val="clear" w:color="auto" w:fill="auto"/>
            <w:noWrap/>
            <w:vAlign w:val="bottom"/>
            <w:hideMark/>
          </w:tcPr>
          <w:p w14:paraId="16B9395A"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74</w:t>
            </w:r>
          </w:p>
        </w:tc>
        <w:tc>
          <w:tcPr>
            <w:tcW w:w="355" w:type="pct"/>
            <w:tcBorders>
              <w:top w:val="nil"/>
              <w:left w:val="nil"/>
              <w:bottom w:val="nil"/>
              <w:right w:val="nil"/>
            </w:tcBorders>
            <w:shd w:val="clear" w:color="auto" w:fill="auto"/>
            <w:noWrap/>
            <w:vAlign w:val="bottom"/>
            <w:hideMark/>
          </w:tcPr>
          <w:p w14:paraId="5AD9DDC0"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2700</w:t>
            </w:r>
          </w:p>
        </w:tc>
        <w:tc>
          <w:tcPr>
            <w:tcW w:w="2091" w:type="pct"/>
            <w:tcBorders>
              <w:top w:val="nil"/>
              <w:left w:val="nil"/>
              <w:bottom w:val="nil"/>
              <w:right w:val="nil"/>
            </w:tcBorders>
            <w:shd w:val="clear" w:color="auto" w:fill="auto"/>
            <w:noWrap/>
            <w:vAlign w:val="bottom"/>
            <w:hideMark/>
          </w:tcPr>
          <w:p w14:paraId="731D0775" w14:textId="77777777" w:rsidR="00CB22D7" w:rsidRPr="00A46FB7" w:rsidRDefault="0066416C" w:rsidP="005962DF">
            <w:pPr>
              <w:rPr>
                <w:rFonts w:asciiTheme="minorHAnsi" w:hAnsiTheme="minorHAnsi"/>
                <w:color w:val="000000"/>
              </w:rPr>
            </w:pPr>
            <w:r w:rsidRPr="00A46FB7">
              <w:rPr>
                <w:rFonts w:asciiTheme="minorHAnsi" w:hAnsiTheme="minorHAnsi"/>
                <w:color w:val="000000"/>
                <w:sz w:val="22"/>
                <w:szCs w:val="22"/>
              </w:rPr>
              <w:t xml:space="preserve">Cell </w:t>
            </w:r>
            <w:r w:rsidR="00CB22D7" w:rsidRPr="00A46FB7">
              <w:rPr>
                <w:rFonts w:asciiTheme="minorHAnsi" w:hAnsiTheme="minorHAnsi"/>
                <w:color w:val="000000"/>
                <w:sz w:val="22"/>
                <w:szCs w:val="22"/>
              </w:rPr>
              <w:t>projection assembly</w:t>
            </w:r>
          </w:p>
        </w:tc>
      </w:tr>
      <w:tr w:rsidR="0058051D" w:rsidRPr="00352EEF" w14:paraId="564B0FE5" w14:textId="77777777" w:rsidTr="0058051D">
        <w:trPr>
          <w:trHeight w:val="300"/>
        </w:trPr>
        <w:tc>
          <w:tcPr>
            <w:tcW w:w="315" w:type="pct"/>
            <w:tcBorders>
              <w:top w:val="nil"/>
              <w:left w:val="nil"/>
              <w:bottom w:val="nil"/>
              <w:right w:val="nil"/>
            </w:tcBorders>
            <w:shd w:val="clear" w:color="auto" w:fill="auto"/>
            <w:noWrap/>
            <w:vAlign w:val="bottom"/>
            <w:hideMark/>
          </w:tcPr>
          <w:p w14:paraId="043A118A" w14:textId="77777777" w:rsidR="00CB22D7" w:rsidRPr="00A46FB7" w:rsidRDefault="00CB22D7"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42BF91D5"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GO:0035160</w:t>
            </w:r>
          </w:p>
        </w:tc>
        <w:tc>
          <w:tcPr>
            <w:tcW w:w="498" w:type="pct"/>
            <w:tcBorders>
              <w:top w:val="nil"/>
              <w:left w:val="nil"/>
              <w:bottom w:val="nil"/>
              <w:right w:val="nil"/>
            </w:tcBorders>
            <w:shd w:val="clear" w:color="auto" w:fill="auto"/>
            <w:noWrap/>
            <w:vAlign w:val="bottom"/>
            <w:hideMark/>
          </w:tcPr>
          <w:p w14:paraId="4A4A62C8"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309±0</w:t>
            </w:r>
            <w:r w:rsidR="005038E0">
              <w:rPr>
                <w:rFonts w:asciiTheme="minorHAnsi" w:hAnsiTheme="minorHAnsi"/>
                <w:color w:val="000000"/>
                <w:sz w:val="22"/>
                <w:szCs w:val="22"/>
              </w:rPr>
              <w:t>.</w:t>
            </w:r>
            <w:r w:rsidRPr="00A46FB7">
              <w:rPr>
                <w:rFonts w:asciiTheme="minorHAnsi" w:hAnsiTheme="minorHAnsi"/>
                <w:color w:val="000000"/>
                <w:sz w:val="22"/>
                <w:szCs w:val="22"/>
              </w:rPr>
              <w:t>027</w:t>
            </w:r>
          </w:p>
        </w:tc>
        <w:tc>
          <w:tcPr>
            <w:tcW w:w="452" w:type="pct"/>
            <w:tcBorders>
              <w:top w:val="nil"/>
              <w:left w:val="nil"/>
              <w:bottom w:val="nil"/>
              <w:right w:val="nil"/>
            </w:tcBorders>
            <w:vAlign w:val="bottom"/>
          </w:tcPr>
          <w:p w14:paraId="22BC7AA9" w14:textId="77777777" w:rsidR="00CB22D7" w:rsidRPr="00A46FB7" w:rsidRDefault="00CB22D7">
            <w:pPr>
              <w:jc w:val="right"/>
              <w:rPr>
                <w:rFonts w:asciiTheme="minorHAnsi" w:hAnsiTheme="minorHAnsi"/>
                <w:color w:val="000000"/>
              </w:rPr>
            </w:pPr>
            <w:r w:rsidRPr="00A46FB7">
              <w:rPr>
                <w:rFonts w:asciiTheme="minorHAnsi" w:hAnsiTheme="minorHAnsi"/>
                <w:color w:val="000000"/>
                <w:sz w:val="22"/>
                <w:szCs w:val="22"/>
              </w:rPr>
              <w:t>1</w:t>
            </w:r>
            <w:r w:rsidR="005038E0">
              <w:rPr>
                <w:rFonts w:asciiTheme="minorHAnsi" w:hAnsiTheme="minorHAnsi"/>
                <w:color w:val="000000"/>
                <w:sz w:val="22"/>
                <w:szCs w:val="22"/>
              </w:rPr>
              <w:t>.</w:t>
            </w:r>
            <w:r w:rsidR="009464A6">
              <w:rPr>
                <w:rFonts w:asciiTheme="minorHAnsi" w:hAnsiTheme="minorHAnsi"/>
                <w:color w:val="000000"/>
                <w:sz w:val="22"/>
                <w:szCs w:val="22"/>
              </w:rPr>
              <w:t xml:space="preserve">5 </w:t>
            </w:r>
            <w:r w:rsidR="009464A6" w:rsidRPr="009464A6">
              <w:rPr>
                <w:rFonts w:ascii="Calibri" w:hAnsi="Calibri"/>
                <w:color w:val="000000"/>
                <w:sz w:val="22"/>
                <w:szCs w:val="22"/>
              </w:rPr>
              <w:t>×</w:t>
            </w:r>
            <w:r w:rsidR="009464A6">
              <w:rPr>
                <w:rFonts w:ascii="Calibri" w:hAnsi="Calibri"/>
                <w:color w:val="000000"/>
                <w:sz w:val="22"/>
                <w:szCs w:val="22"/>
              </w:rPr>
              <w:t xml:space="preserve"> </w:t>
            </w:r>
            <w:r w:rsidR="009464A6">
              <w:rPr>
                <w:rFonts w:asciiTheme="minorHAnsi" w:hAnsiTheme="minorHAnsi"/>
                <w:color w:val="000000"/>
                <w:sz w:val="22"/>
                <w:szCs w:val="22"/>
              </w:rPr>
              <w:t>10</w:t>
            </w:r>
            <w:r w:rsidR="009464A6" w:rsidRPr="009464A6">
              <w:rPr>
                <w:rFonts w:asciiTheme="minorHAnsi" w:hAnsiTheme="minorHAnsi"/>
                <w:color w:val="000000"/>
                <w:sz w:val="22"/>
                <w:szCs w:val="22"/>
                <w:vertAlign w:val="superscript"/>
              </w:rPr>
              <w:t>-</w:t>
            </w:r>
            <w:r w:rsidRPr="009464A6">
              <w:rPr>
                <w:rFonts w:asciiTheme="minorHAnsi" w:hAnsiTheme="minorHAnsi"/>
                <w:color w:val="000000"/>
                <w:sz w:val="22"/>
                <w:szCs w:val="22"/>
                <w:vertAlign w:val="superscript"/>
              </w:rPr>
              <w:t>6</w:t>
            </w:r>
          </w:p>
        </w:tc>
        <w:tc>
          <w:tcPr>
            <w:tcW w:w="338" w:type="pct"/>
            <w:tcBorders>
              <w:top w:val="nil"/>
              <w:left w:val="nil"/>
              <w:bottom w:val="nil"/>
              <w:right w:val="nil"/>
            </w:tcBorders>
            <w:shd w:val="clear" w:color="auto" w:fill="auto"/>
            <w:noWrap/>
            <w:vAlign w:val="bottom"/>
            <w:hideMark/>
          </w:tcPr>
          <w:p w14:paraId="33BA5D5E"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9</w:t>
            </w:r>
            <w:r w:rsidR="005038E0">
              <w:rPr>
                <w:rFonts w:asciiTheme="minorHAnsi" w:hAnsiTheme="minorHAnsi"/>
                <w:color w:val="000000"/>
                <w:sz w:val="22"/>
                <w:szCs w:val="22"/>
              </w:rPr>
              <w:t>.</w:t>
            </w:r>
            <w:r w:rsidRPr="00A46FB7">
              <w:rPr>
                <w:rFonts w:asciiTheme="minorHAnsi" w:hAnsiTheme="minorHAnsi"/>
                <w:color w:val="000000"/>
                <w:sz w:val="22"/>
                <w:szCs w:val="22"/>
              </w:rPr>
              <w:t>65</w:t>
            </w:r>
          </w:p>
        </w:tc>
        <w:tc>
          <w:tcPr>
            <w:tcW w:w="328" w:type="pct"/>
            <w:tcBorders>
              <w:top w:val="nil"/>
              <w:left w:val="nil"/>
              <w:bottom w:val="nil"/>
              <w:right w:val="nil"/>
            </w:tcBorders>
            <w:shd w:val="clear" w:color="auto" w:fill="auto"/>
            <w:noWrap/>
            <w:vAlign w:val="bottom"/>
            <w:hideMark/>
          </w:tcPr>
          <w:p w14:paraId="0F9CACED"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39</w:t>
            </w:r>
          </w:p>
        </w:tc>
        <w:tc>
          <w:tcPr>
            <w:tcW w:w="355" w:type="pct"/>
            <w:tcBorders>
              <w:top w:val="nil"/>
              <w:left w:val="nil"/>
              <w:bottom w:val="nil"/>
              <w:right w:val="nil"/>
            </w:tcBorders>
            <w:shd w:val="clear" w:color="auto" w:fill="auto"/>
            <w:noWrap/>
            <w:vAlign w:val="bottom"/>
            <w:hideMark/>
          </w:tcPr>
          <w:p w14:paraId="08A2C868"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5011</w:t>
            </w:r>
          </w:p>
        </w:tc>
        <w:tc>
          <w:tcPr>
            <w:tcW w:w="2091" w:type="pct"/>
            <w:tcBorders>
              <w:top w:val="nil"/>
              <w:left w:val="nil"/>
              <w:bottom w:val="nil"/>
              <w:right w:val="nil"/>
            </w:tcBorders>
            <w:shd w:val="clear" w:color="auto" w:fill="auto"/>
            <w:noWrap/>
            <w:vAlign w:val="bottom"/>
            <w:hideMark/>
          </w:tcPr>
          <w:p w14:paraId="67EEFC1F" w14:textId="77777777" w:rsidR="00CB22D7" w:rsidRPr="00A46FB7" w:rsidRDefault="0066416C" w:rsidP="005962DF">
            <w:pPr>
              <w:rPr>
                <w:rFonts w:asciiTheme="minorHAnsi" w:hAnsiTheme="minorHAnsi"/>
                <w:color w:val="000000"/>
                <w:lang w:val="en-US"/>
              </w:rPr>
            </w:pPr>
            <w:r w:rsidRPr="00A46FB7">
              <w:rPr>
                <w:rFonts w:asciiTheme="minorHAnsi" w:hAnsiTheme="minorHAnsi"/>
                <w:color w:val="000000"/>
                <w:sz w:val="22"/>
                <w:szCs w:val="22"/>
                <w:lang w:val="en-US"/>
              </w:rPr>
              <w:t xml:space="preserve">Maintenance </w:t>
            </w:r>
            <w:r w:rsidR="00CB22D7" w:rsidRPr="00A46FB7">
              <w:rPr>
                <w:rFonts w:asciiTheme="minorHAnsi" w:hAnsiTheme="minorHAnsi"/>
                <w:color w:val="000000"/>
                <w:sz w:val="22"/>
                <w:szCs w:val="22"/>
                <w:lang w:val="en-US"/>
              </w:rPr>
              <w:t>of epithelial integrity</w:t>
            </w:r>
            <w:r w:rsidR="005038E0">
              <w:rPr>
                <w:rFonts w:asciiTheme="minorHAnsi" w:hAnsiTheme="minorHAnsi"/>
                <w:color w:val="000000"/>
                <w:sz w:val="22"/>
                <w:szCs w:val="22"/>
                <w:lang w:val="en-US"/>
              </w:rPr>
              <w:t>.</w:t>
            </w:r>
            <w:r w:rsidR="00CB22D7" w:rsidRPr="00A46FB7">
              <w:rPr>
                <w:rFonts w:asciiTheme="minorHAnsi" w:hAnsiTheme="minorHAnsi"/>
                <w:color w:val="000000"/>
                <w:sz w:val="22"/>
                <w:szCs w:val="22"/>
                <w:lang w:val="en-US"/>
              </w:rPr>
              <w:t xml:space="preserve"> open tracheal system</w:t>
            </w:r>
          </w:p>
        </w:tc>
      </w:tr>
      <w:tr w:rsidR="0058051D" w:rsidRPr="00585E73" w14:paraId="6DEB4ECB" w14:textId="77777777" w:rsidTr="0058051D">
        <w:trPr>
          <w:trHeight w:val="300"/>
        </w:trPr>
        <w:tc>
          <w:tcPr>
            <w:tcW w:w="315" w:type="pct"/>
            <w:tcBorders>
              <w:top w:val="nil"/>
              <w:left w:val="nil"/>
              <w:bottom w:val="nil"/>
              <w:right w:val="nil"/>
            </w:tcBorders>
            <w:shd w:val="clear" w:color="auto" w:fill="auto"/>
            <w:noWrap/>
            <w:vAlign w:val="bottom"/>
            <w:hideMark/>
          </w:tcPr>
          <w:p w14:paraId="18ADADD8" w14:textId="77777777" w:rsidR="00CB22D7" w:rsidRPr="00A46FB7" w:rsidRDefault="00CB22D7" w:rsidP="00252380">
            <w:pPr>
              <w:rPr>
                <w:rFonts w:asciiTheme="minorHAnsi" w:hAnsiTheme="minorHAnsi"/>
                <w:color w:val="000000"/>
                <w:lang w:val="en-US"/>
              </w:rPr>
            </w:pPr>
          </w:p>
        </w:tc>
        <w:tc>
          <w:tcPr>
            <w:tcW w:w="621" w:type="pct"/>
            <w:tcBorders>
              <w:top w:val="nil"/>
              <w:left w:val="nil"/>
              <w:bottom w:val="nil"/>
              <w:right w:val="nil"/>
            </w:tcBorders>
            <w:shd w:val="clear" w:color="auto" w:fill="auto"/>
            <w:noWrap/>
            <w:vAlign w:val="bottom"/>
            <w:hideMark/>
          </w:tcPr>
          <w:p w14:paraId="59F2EF4A"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GO:0016323</w:t>
            </w:r>
          </w:p>
        </w:tc>
        <w:tc>
          <w:tcPr>
            <w:tcW w:w="498" w:type="pct"/>
            <w:tcBorders>
              <w:top w:val="nil"/>
              <w:left w:val="nil"/>
              <w:bottom w:val="nil"/>
              <w:right w:val="nil"/>
            </w:tcBorders>
            <w:shd w:val="clear" w:color="auto" w:fill="auto"/>
            <w:noWrap/>
            <w:vAlign w:val="bottom"/>
            <w:hideMark/>
          </w:tcPr>
          <w:p w14:paraId="57D2D015"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299±0</w:t>
            </w:r>
            <w:r w:rsidR="005038E0">
              <w:rPr>
                <w:rFonts w:asciiTheme="minorHAnsi" w:hAnsiTheme="minorHAnsi"/>
                <w:color w:val="000000"/>
                <w:sz w:val="22"/>
                <w:szCs w:val="22"/>
              </w:rPr>
              <w:t>.</w:t>
            </w:r>
            <w:r w:rsidRPr="00A46FB7">
              <w:rPr>
                <w:rFonts w:asciiTheme="minorHAnsi" w:hAnsiTheme="minorHAnsi"/>
                <w:color w:val="000000"/>
                <w:sz w:val="22"/>
                <w:szCs w:val="22"/>
              </w:rPr>
              <w:t>026</w:t>
            </w:r>
          </w:p>
        </w:tc>
        <w:tc>
          <w:tcPr>
            <w:tcW w:w="452" w:type="pct"/>
            <w:tcBorders>
              <w:top w:val="nil"/>
              <w:left w:val="nil"/>
              <w:bottom w:val="nil"/>
              <w:right w:val="nil"/>
            </w:tcBorders>
            <w:vAlign w:val="bottom"/>
          </w:tcPr>
          <w:p w14:paraId="4D85AC8A" w14:textId="77777777" w:rsidR="00CB22D7" w:rsidRPr="00A46FB7" w:rsidRDefault="00CB22D7">
            <w:pPr>
              <w:jc w:val="right"/>
              <w:rPr>
                <w:rFonts w:asciiTheme="minorHAnsi" w:hAnsiTheme="minorHAnsi"/>
                <w:color w:val="000000"/>
              </w:rPr>
            </w:pPr>
            <w:r w:rsidRPr="00A46FB7">
              <w:rPr>
                <w:rFonts w:asciiTheme="minorHAnsi" w:hAnsiTheme="minorHAnsi"/>
                <w:color w:val="000000"/>
                <w:sz w:val="22"/>
                <w:szCs w:val="22"/>
              </w:rPr>
              <w:t>2</w:t>
            </w:r>
            <w:r w:rsidR="005038E0">
              <w:rPr>
                <w:rFonts w:asciiTheme="minorHAnsi" w:hAnsiTheme="minorHAnsi"/>
                <w:color w:val="000000"/>
                <w:sz w:val="22"/>
                <w:szCs w:val="22"/>
              </w:rPr>
              <w:t>.</w:t>
            </w:r>
            <w:r w:rsidR="009464A6">
              <w:rPr>
                <w:rFonts w:asciiTheme="minorHAnsi" w:hAnsiTheme="minorHAnsi"/>
                <w:color w:val="000000"/>
                <w:sz w:val="22"/>
                <w:szCs w:val="22"/>
              </w:rPr>
              <w:t xml:space="preserve">7 </w:t>
            </w:r>
            <w:r w:rsidR="009464A6" w:rsidRPr="009464A6">
              <w:rPr>
                <w:rFonts w:ascii="Calibri" w:hAnsi="Calibri"/>
                <w:color w:val="000000"/>
                <w:sz w:val="22"/>
                <w:szCs w:val="22"/>
              </w:rPr>
              <w:t>×</w:t>
            </w:r>
            <w:r w:rsidR="009464A6">
              <w:rPr>
                <w:rFonts w:ascii="Calibri" w:hAnsi="Calibri"/>
                <w:color w:val="000000"/>
                <w:sz w:val="22"/>
                <w:szCs w:val="22"/>
              </w:rPr>
              <w:t xml:space="preserve"> </w:t>
            </w:r>
            <w:r w:rsidR="009464A6">
              <w:rPr>
                <w:rFonts w:asciiTheme="minorHAnsi" w:hAnsiTheme="minorHAnsi"/>
                <w:color w:val="000000"/>
                <w:sz w:val="22"/>
                <w:szCs w:val="22"/>
              </w:rPr>
              <w:t>10</w:t>
            </w:r>
            <w:r w:rsidR="009464A6" w:rsidRPr="009464A6">
              <w:rPr>
                <w:rFonts w:asciiTheme="minorHAnsi" w:hAnsiTheme="minorHAnsi"/>
                <w:color w:val="000000"/>
                <w:sz w:val="22"/>
                <w:szCs w:val="22"/>
                <w:vertAlign w:val="superscript"/>
              </w:rPr>
              <w:t>-</w:t>
            </w:r>
            <w:r w:rsidRPr="009464A6">
              <w:rPr>
                <w:rFonts w:asciiTheme="minorHAnsi" w:hAnsiTheme="minorHAnsi"/>
                <w:color w:val="000000"/>
                <w:sz w:val="22"/>
                <w:szCs w:val="22"/>
                <w:vertAlign w:val="superscript"/>
              </w:rPr>
              <w:t>6</w:t>
            </w:r>
          </w:p>
        </w:tc>
        <w:tc>
          <w:tcPr>
            <w:tcW w:w="338" w:type="pct"/>
            <w:tcBorders>
              <w:top w:val="nil"/>
              <w:left w:val="nil"/>
              <w:bottom w:val="nil"/>
              <w:right w:val="nil"/>
            </w:tcBorders>
            <w:shd w:val="clear" w:color="auto" w:fill="auto"/>
            <w:noWrap/>
            <w:vAlign w:val="bottom"/>
            <w:hideMark/>
          </w:tcPr>
          <w:p w14:paraId="1C390E17"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9</w:t>
            </w:r>
            <w:r w:rsidR="005038E0">
              <w:rPr>
                <w:rFonts w:asciiTheme="minorHAnsi" w:hAnsiTheme="minorHAnsi"/>
                <w:color w:val="000000"/>
                <w:sz w:val="22"/>
                <w:szCs w:val="22"/>
              </w:rPr>
              <w:t>.</w:t>
            </w:r>
            <w:r w:rsidRPr="00A46FB7">
              <w:rPr>
                <w:rFonts w:asciiTheme="minorHAnsi" w:hAnsiTheme="minorHAnsi"/>
                <w:color w:val="000000"/>
                <w:sz w:val="22"/>
                <w:szCs w:val="22"/>
              </w:rPr>
              <w:t>13</w:t>
            </w:r>
          </w:p>
        </w:tc>
        <w:tc>
          <w:tcPr>
            <w:tcW w:w="328" w:type="pct"/>
            <w:tcBorders>
              <w:top w:val="nil"/>
              <w:left w:val="nil"/>
              <w:bottom w:val="nil"/>
              <w:right w:val="nil"/>
            </w:tcBorders>
            <w:shd w:val="clear" w:color="auto" w:fill="auto"/>
            <w:noWrap/>
            <w:vAlign w:val="bottom"/>
            <w:hideMark/>
          </w:tcPr>
          <w:p w14:paraId="53DE47AB"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47</w:t>
            </w:r>
          </w:p>
        </w:tc>
        <w:tc>
          <w:tcPr>
            <w:tcW w:w="355" w:type="pct"/>
            <w:tcBorders>
              <w:top w:val="nil"/>
              <w:left w:val="nil"/>
              <w:bottom w:val="nil"/>
              <w:right w:val="nil"/>
            </w:tcBorders>
            <w:shd w:val="clear" w:color="auto" w:fill="auto"/>
            <w:noWrap/>
            <w:vAlign w:val="bottom"/>
            <w:hideMark/>
          </w:tcPr>
          <w:p w14:paraId="1170579F"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7761</w:t>
            </w:r>
          </w:p>
        </w:tc>
        <w:tc>
          <w:tcPr>
            <w:tcW w:w="2091" w:type="pct"/>
            <w:tcBorders>
              <w:top w:val="nil"/>
              <w:left w:val="nil"/>
              <w:bottom w:val="nil"/>
              <w:right w:val="nil"/>
            </w:tcBorders>
            <w:shd w:val="clear" w:color="auto" w:fill="auto"/>
            <w:noWrap/>
            <w:vAlign w:val="bottom"/>
            <w:hideMark/>
          </w:tcPr>
          <w:p w14:paraId="1DDE22D7" w14:textId="77777777" w:rsidR="00CB22D7" w:rsidRPr="00A46FB7" w:rsidRDefault="0066416C" w:rsidP="005962DF">
            <w:pPr>
              <w:rPr>
                <w:rFonts w:asciiTheme="minorHAnsi" w:hAnsiTheme="minorHAnsi"/>
                <w:color w:val="000000"/>
              </w:rPr>
            </w:pPr>
            <w:r w:rsidRPr="00A46FB7">
              <w:rPr>
                <w:rFonts w:asciiTheme="minorHAnsi" w:hAnsiTheme="minorHAnsi"/>
                <w:color w:val="000000"/>
                <w:sz w:val="22"/>
                <w:szCs w:val="22"/>
              </w:rPr>
              <w:t xml:space="preserve">Basolateral </w:t>
            </w:r>
            <w:r w:rsidR="00CB22D7" w:rsidRPr="00A46FB7">
              <w:rPr>
                <w:rFonts w:asciiTheme="minorHAnsi" w:hAnsiTheme="minorHAnsi"/>
                <w:color w:val="000000"/>
                <w:sz w:val="22"/>
                <w:szCs w:val="22"/>
              </w:rPr>
              <w:t>plasma membrane</w:t>
            </w:r>
          </w:p>
        </w:tc>
      </w:tr>
      <w:tr w:rsidR="0058051D" w:rsidRPr="00352EEF" w14:paraId="663671FB" w14:textId="77777777" w:rsidTr="0058051D">
        <w:trPr>
          <w:trHeight w:val="300"/>
        </w:trPr>
        <w:tc>
          <w:tcPr>
            <w:tcW w:w="315" w:type="pct"/>
            <w:tcBorders>
              <w:top w:val="nil"/>
              <w:left w:val="nil"/>
              <w:bottom w:val="nil"/>
              <w:right w:val="nil"/>
            </w:tcBorders>
            <w:shd w:val="clear" w:color="auto" w:fill="auto"/>
            <w:noWrap/>
            <w:vAlign w:val="bottom"/>
            <w:hideMark/>
          </w:tcPr>
          <w:p w14:paraId="773AC6E4" w14:textId="77777777" w:rsidR="006B7833" w:rsidRPr="00A46FB7" w:rsidRDefault="006B7833"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24ED107E"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GO:0035277</w:t>
            </w:r>
          </w:p>
        </w:tc>
        <w:tc>
          <w:tcPr>
            <w:tcW w:w="498" w:type="pct"/>
            <w:tcBorders>
              <w:top w:val="nil"/>
              <w:left w:val="nil"/>
              <w:bottom w:val="nil"/>
              <w:right w:val="nil"/>
            </w:tcBorders>
            <w:shd w:val="clear" w:color="auto" w:fill="auto"/>
            <w:noWrap/>
            <w:vAlign w:val="bottom"/>
            <w:hideMark/>
          </w:tcPr>
          <w:p w14:paraId="359E6866"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280±0</w:t>
            </w:r>
            <w:r w:rsidR="005038E0">
              <w:rPr>
                <w:rFonts w:asciiTheme="minorHAnsi" w:hAnsiTheme="minorHAnsi"/>
                <w:color w:val="000000"/>
                <w:sz w:val="22"/>
                <w:szCs w:val="22"/>
              </w:rPr>
              <w:t>.</w:t>
            </w:r>
            <w:r w:rsidRPr="00A46FB7">
              <w:rPr>
                <w:rFonts w:asciiTheme="minorHAnsi" w:hAnsiTheme="minorHAnsi"/>
                <w:color w:val="000000"/>
                <w:sz w:val="22"/>
                <w:szCs w:val="22"/>
              </w:rPr>
              <w:t>027</w:t>
            </w:r>
          </w:p>
        </w:tc>
        <w:tc>
          <w:tcPr>
            <w:tcW w:w="452" w:type="pct"/>
            <w:tcBorders>
              <w:top w:val="nil"/>
              <w:left w:val="nil"/>
              <w:bottom w:val="nil"/>
              <w:right w:val="nil"/>
            </w:tcBorders>
            <w:vAlign w:val="bottom"/>
          </w:tcPr>
          <w:p w14:paraId="1917D47E" w14:textId="77777777" w:rsidR="006B7833" w:rsidRPr="00A46FB7" w:rsidRDefault="006B7833">
            <w:pPr>
              <w:jc w:val="right"/>
              <w:rPr>
                <w:rFonts w:asciiTheme="minorHAnsi" w:hAnsiTheme="minorHAnsi"/>
                <w:color w:val="000000"/>
              </w:rPr>
            </w:pPr>
            <w:r w:rsidRPr="00A46FB7">
              <w:rPr>
                <w:rFonts w:asciiTheme="minorHAnsi" w:hAnsiTheme="minorHAnsi"/>
                <w:color w:val="000000"/>
                <w:sz w:val="22"/>
                <w:szCs w:val="22"/>
              </w:rPr>
              <w:t>2</w:t>
            </w:r>
            <w:r w:rsidR="005038E0">
              <w:rPr>
                <w:rFonts w:asciiTheme="minorHAnsi" w:hAnsiTheme="minorHAnsi"/>
                <w:color w:val="000000"/>
                <w:sz w:val="22"/>
                <w:szCs w:val="22"/>
              </w:rPr>
              <w:t>.</w:t>
            </w:r>
            <w:r w:rsidR="009464A6">
              <w:rPr>
                <w:rFonts w:asciiTheme="minorHAnsi" w:hAnsiTheme="minorHAnsi"/>
                <w:color w:val="000000"/>
                <w:sz w:val="22"/>
                <w:szCs w:val="22"/>
              </w:rPr>
              <w:t xml:space="preserve">3 </w:t>
            </w:r>
            <w:r w:rsidR="009464A6" w:rsidRPr="009464A6">
              <w:rPr>
                <w:rFonts w:ascii="Calibri" w:hAnsi="Calibri"/>
                <w:color w:val="000000"/>
                <w:sz w:val="22"/>
                <w:szCs w:val="22"/>
              </w:rPr>
              <w:t>×</w:t>
            </w:r>
            <w:r w:rsidR="009464A6">
              <w:rPr>
                <w:rFonts w:ascii="Calibri" w:hAnsi="Calibri"/>
                <w:color w:val="000000"/>
                <w:sz w:val="22"/>
                <w:szCs w:val="22"/>
              </w:rPr>
              <w:t xml:space="preserve"> </w:t>
            </w:r>
            <w:r w:rsidR="009464A6">
              <w:rPr>
                <w:rFonts w:asciiTheme="minorHAnsi" w:hAnsiTheme="minorHAnsi"/>
                <w:color w:val="000000"/>
                <w:sz w:val="22"/>
                <w:szCs w:val="22"/>
              </w:rPr>
              <w:t>10</w:t>
            </w:r>
            <w:r w:rsidR="009464A6" w:rsidRPr="009464A6">
              <w:rPr>
                <w:rFonts w:asciiTheme="minorHAnsi" w:hAnsiTheme="minorHAnsi"/>
                <w:color w:val="000000"/>
                <w:sz w:val="22"/>
                <w:szCs w:val="22"/>
                <w:vertAlign w:val="superscript"/>
              </w:rPr>
              <w:t>-</w:t>
            </w:r>
            <w:r w:rsidRPr="009464A6">
              <w:rPr>
                <w:rFonts w:asciiTheme="minorHAnsi" w:hAnsiTheme="minorHAnsi"/>
                <w:color w:val="000000"/>
                <w:sz w:val="22"/>
                <w:szCs w:val="22"/>
                <w:vertAlign w:val="superscript"/>
              </w:rPr>
              <w:t>5</w:t>
            </w:r>
          </w:p>
        </w:tc>
        <w:tc>
          <w:tcPr>
            <w:tcW w:w="338" w:type="pct"/>
            <w:tcBorders>
              <w:top w:val="nil"/>
              <w:left w:val="nil"/>
              <w:bottom w:val="nil"/>
              <w:right w:val="nil"/>
            </w:tcBorders>
            <w:shd w:val="clear" w:color="auto" w:fill="auto"/>
            <w:noWrap/>
            <w:vAlign w:val="bottom"/>
            <w:hideMark/>
          </w:tcPr>
          <w:p w14:paraId="423FAB88"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11</w:t>
            </w:r>
            <w:r w:rsidR="005038E0">
              <w:rPr>
                <w:rFonts w:asciiTheme="minorHAnsi" w:hAnsiTheme="minorHAnsi"/>
                <w:color w:val="000000"/>
                <w:sz w:val="22"/>
                <w:szCs w:val="22"/>
              </w:rPr>
              <w:t>.</w:t>
            </w:r>
            <w:r w:rsidRPr="00A46FB7">
              <w:rPr>
                <w:rFonts w:asciiTheme="minorHAnsi" w:hAnsiTheme="minorHAnsi"/>
                <w:color w:val="000000"/>
                <w:sz w:val="22"/>
                <w:szCs w:val="22"/>
              </w:rPr>
              <w:t>12</w:t>
            </w:r>
          </w:p>
        </w:tc>
        <w:tc>
          <w:tcPr>
            <w:tcW w:w="328" w:type="pct"/>
            <w:tcBorders>
              <w:top w:val="nil"/>
              <w:left w:val="nil"/>
              <w:bottom w:val="nil"/>
              <w:right w:val="nil"/>
            </w:tcBorders>
            <w:shd w:val="clear" w:color="auto" w:fill="auto"/>
            <w:noWrap/>
            <w:vAlign w:val="bottom"/>
            <w:hideMark/>
          </w:tcPr>
          <w:p w14:paraId="1FA45E5E"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56</w:t>
            </w:r>
          </w:p>
        </w:tc>
        <w:tc>
          <w:tcPr>
            <w:tcW w:w="355" w:type="pct"/>
            <w:tcBorders>
              <w:top w:val="nil"/>
              <w:left w:val="nil"/>
              <w:bottom w:val="nil"/>
              <w:right w:val="nil"/>
            </w:tcBorders>
            <w:shd w:val="clear" w:color="auto" w:fill="auto"/>
            <w:noWrap/>
            <w:vAlign w:val="bottom"/>
            <w:hideMark/>
          </w:tcPr>
          <w:p w14:paraId="7FC50D71"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7582</w:t>
            </w:r>
          </w:p>
        </w:tc>
        <w:tc>
          <w:tcPr>
            <w:tcW w:w="2091" w:type="pct"/>
            <w:tcBorders>
              <w:top w:val="nil"/>
              <w:left w:val="nil"/>
              <w:bottom w:val="nil"/>
              <w:right w:val="nil"/>
            </w:tcBorders>
            <w:shd w:val="clear" w:color="auto" w:fill="auto"/>
            <w:noWrap/>
            <w:vAlign w:val="bottom"/>
            <w:hideMark/>
          </w:tcPr>
          <w:p w14:paraId="45A1AB53" w14:textId="77777777" w:rsidR="006B7833" w:rsidRPr="00A46FB7" w:rsidRDefault="0066416C" w:rsidP="005962DF">
            <w:pPr>
              <w:rPr>
                <w:rFonts w:asciiTheme="minorHAnsi" w:hAnsiTheme="minorHAnsi"/>
                <w:color w:val="000000"/>
                <w:lang w:val="en-US"/>
              </w:rPr>
            </w:pPr>
            <w:r w:rsidRPr="00A46FB7">
              <w:rPr>
                <w:rFonts w:asciiTheme="minorHAnsi" w:hAnsiTheme="minorHAnsi"/>
                <w:color w:val="000000"/>
                <w:sz w:val="22"/>
                <w:szCs w:val="22"/>
                <w:lang w:val="en-US"/>
              </w:rPr>
              <w:t xml:space="preserve">Spiracle </w:t>
            </w:r>
            <w:r w:rsidR="006B7833" w:rsidRPr="00A46FB7">
              <w:rPr>
                <w:rFonts w:asciiTheme="minorHAnsi" w:hAnsiTheme="minorHAnsi"/>
                <w:color w:val="000000"/>
                <w:sz w:val="22"/>
                <w:szCs w:val="22"/>
                <w:lang w:val="en-US"/>
              </w:rPr>
              <w:t>morphogenesis</w:t>
            </w:r>
            <w:r w:rsidR="005038E0">
              <w:rPr>
                <w:rFonts w:asciiTheme="minorHAnsi" w:hAnsiTheme="minorHAnsi"/>
                <w:color w:val="000000"/>
                <w:sz w:val="22"/>
                <w:szCs w:val="22"/>
                <w:lang w:val="en-US"/>
              </w:rPr>
              <w:t>.</w:t>
            </w:r>
            <w:r w:rsidR="006B7833" w:rsidRPr="00A46FB7">
              <w:rPr>
                <w:rFonts w:asciiTheme="minorHAnsi" w:hAnsiTheme="minorHAnsi"/>
                <w:color w:val="000000"/>
                <w:sz w:val="22"/>
                <w:szCs w:val="22"/>
                <w:lang w:val="en-US"/>
              </w:rPr>
              <w:t xml:space="preserve"> open tracheal system</w:t>
            </w:r>
          </w:p>
        </w:tc>
      </w:tr>
      <w:tr w:rsidR="0058051D" w:rsidRPr="00585E73" w14:paraId="6B8DA205" w14:textId="77777777" w:rsidTr="0058051D">
        <w:trPr>
          <w:trHeight w:val="300"/>
        </w:trPr>
        <w:tc>
          <w:tcPr>
            <w:tcW w:w="315" w:type="pct"/>
            <w:tcBorders>
              <w:top w:val="nil"/>
              <w:left w:val="nil"/>
              <w:bottom w:val="nil"/>
              <w:right w:val="nil"/>
            </w:tcBorders>
            <w:shd w:val="clear" w:color="auto" w:fill="auto"/>
            <w:noWrap/>
            <w:vAlign w:val="bottom"/>
            <w:hideMark/>
          </w:tcPr>
          <w:p w14:paraId="51BF9A6D" w14:textId="77777777" w:rsidR="006B7833" w:rsidRPr="00A46FB7" w:rsidRDefault="006B7833" w:rsidP="00252380">
            <w:pPr>
              <w:rPr>
                <w:rFonts w:asciiTheme="minorHAnsi" w:hAnsiTheme="minorHAnsi"/>
                <w:color w:val="000000"/>
                <w:lang w:val="en-US"/>
              </w:rPr>
            </w:pPr>
          </w:p>
        </w:tc>
        <w:tc>
          <w:tcPr>
            <w:tcW w:w="621" w:type="pct"/>
            <w:tcBorders>
              <w:top w:val="nil"/>
              <w:left w:val="nil"/>
              <w:bottom w:val="nil"/>
              <w:right w:val="nil"/>
            </w:tcBorders>
            <w:shd w:val="clear" w:color="auto" w:fill="auto"/>
            <w:noWrap/>
            <w:vAlign w:val="bottom"/>
            <w:hideMark/>
          </w:tcPr>
          <w:p w14:paraId="3E94252F"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GO:0007494</w:t>
            </w:r>
          </w:p>
        </w:tc>
        <w:tc>
          <w:tcPr>
            <w:tcW w:w="498" w:type="pct"/>
            <w:tcBorders>
              <w:top w:val="nil"/>
              <w:left w:val="nil"/>
              <w:bottom w:val="nil"/>
              <w:right w:val="nil"/>
            </w:tcBorders>
            <w:shd w:val="clear" w:color="auto" w:fill="auto"/>
            <w:noWrap/>
            <w:vAlign w:val="bottom"/>
            <w:hideMark/>
          </w:tcPr>
          <w:p w14:paraId="546350E4"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263±0</w:t>
            </w:r>
            <w:r w:rsidR="005038E0">
              <w:rPr>
                <w:rFonts w:asciiTheme="minorHAnsi" w:hAnsiTheme="minorHAnsi"/>
                <w:color w:val="000000"/>
                <w:sz w:val="22"/>
                <w:szCs w:val="22"/>
              </w:rPr>
              <w:t>.</w:t>
            </w:r>
            <w:r w:rsidRPr="00A46FB7">
              <w:rPr>
                <w:rFonts w:asciiTheme="minorHAnsi" w:hAnsiTheme="minorHAnsi"/>
                <w:color w:val="000000"/>
                <w:sz w:val="22"/>
                <w:szCs w:val="22"/>
              </w:rPr>
              <w:t>025</w:t>
            </w:r>
          </w:p>
        </w:tc>
        <w:tc>
          <w:tcPr>
            <w:tcW w:w="452" w:type="pct"/>
            <w:tcBorders>
              <w:top w:val="nil"/>
              <w:left w:val="nil"/>
              <w:bottom w:val="nil"/>
              <w:right w:val="nil"/>
            </w:tcBorders>
            <w:vAlign w:val="bottom"/>
          </w:tcPr>
          <w:p w14:paraId="01232C59" w14:textId="77777777" w:rsidR="006B7833" w:rsidRPr="00A46FB7" w:rsidRDefault="006B7833">
            <w:pPr>
              <w:jc w:val="right"/>
              <w:rPr>
                <w:rFonts w:asciiTheme="minorHAnsi" w:hAnsiTheme="minorHAnsi"/>
                <w:color w:val="000000"/>
              </w:rPr>
            </w:pPr>
            <w:r w:rsidRPr="00A46FB7">
              <w:rPr>
                <w:rFonts w:asciiTheme="minorHAnsi" w:hAnsiTheme="minorHAnsi"/>
                <w:color w:val="000000"/>
                <w:sz w:val="22"/>
                <w:szCs w:val="22"/>
              </w:rPr>
              <w:t>5</w:t>
            </w:r>
            <w:r w:rsidR="005038E0">
              <w:rPr>
                <w:rFonts w:asciiTheme="minorHAnsi" w:hAnsiTheme="minorHAnsi"/>
                <w:color w:val="000000"/>
                <w:sz w:val="22"/>
                <w:szCs w:val="22"/>
              </w:rPr>
              <w:t>.</w:t>
            </w:r>
            <w:r w:rsidR="009464A6">
              <w:rPr>
                <w:rFonts w:asciiTheme="minorHAnsi" w:hAnsiTheme="minorHAnsi"/>
                <w:color w:val="000000"/>
                <w:sz w:val="22"/>
                <w:szCs w:val="22"/>
              </w:rPr>
              <w:t xml:space="preserve">8 </w:t>
            </w:r>
            <w:r w:rsidR="009464A6" w:rsidRPr="009464A6">
              <w:rPr>
                <w:rFonts w:ascii="Calibri" w:hAnsi="Calibri"/>
                <w:color w:val="000000"/>
                <w:sz w:val="22"/>
                <w:szCs w:val="22"/>
              </w:rPr>
              <w:t>×</w:t>
            </w:r>
            <w:r w:rsidR="009464A6">
              <w:rPr>
                <w:rFonts w:asciiTheme="minorHAnsi" w:hAnsiTheme="minorHAnsi"/>
                <w:color w:val="000000"/>
                <w:sz w:val="22"/>
                <w:szCs w:val="22"/>
              </w:rPr>
              <w:t xml:space="preserve"> 10</w:t>
            </w:r>
            <w:r w:rsidR="009464A6" w:rsidRPr="009464A6">
              <w:rPr>
                <w:rFonts w:asciiTheme="minorHAnsi" w:hAnsiTheme="minorHAnsi"/>
                <w:color w:val="000000"/>
                <w:sz w:val="22"/>
                <w:szCs w:val="22"/>
                <w:vertAlign w:val="superscript"/>
              </w:rPr>
              <w:t>-</w:t>
            </w:r>
            <w:r w:rsidRPr="009464A6">
              <w:rPr>
                <w:rFonts w:asciiTheme="minorHAnsi" w:hAnsiTheme="minorHAnsi"/>
                <w:color w:val="000000"/>
                <w:sz w:val="22"/>
                <w:szCs w:val="22"/>
                <w:vertAlign w:val="superscript"/>
              </w:rPr>
              <w:t>5</w:t>
            </w:r>
          </w:p>
        </w:tc>
        <w:tc>
          <w:tcPr>
            <w:tcW w:w="338" w:type="pct"/>
            <w:tcBorders>
              <w:top w:val="nil"/>
              <w:left w:val="nil"/>
              <w:bottom w:val="nil"/>
              <w:right w:val="nil"/>
            </w:tcBorders>
            <w:shd w:val="clear" w:color="auto" w:fill="auto"/>
            <w:noWrap/>
            <w:vAlign w:val="bottom"/>
            <w:hideMark/>
          </w:tcPr>
          <w:p w14:paraId="3D690CED"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8</w:t>
            </w:r>
            <w:r w:rsidR="005038E0">
              <w:rPr>
                <w:rFonts w:asciiTheme="minorHAnsi" w:hAnsiTheme="minorHAnsi"/>
                <w:color w:val="000000"/>
                <w:sz w:val="22"/>
                <w:szCs w:val="22"/>
              </w:rPr>
              <w:t>.</w:t>
            </w:r>
            <w:r w:rsidRPr="00A46FB7">
              <w:rPr>
                <w:rFonts w:asciiTheme="minorHAnsi" w:hAnsiTheme="minorHAnsi"/>
                <w:color w:val="000000"/>
                <w:sz w:val="22"/>
                <w:szCs w:val="22"/>
              </w:rPr>
              <w:t>86</w:t>
            </w:r>
          </w:p>
        </w:tc>
        <w:tc>
          <w:tcPr>
            <w:tcW w:w="328" w:type="pct"/>
            <w:tcBorders>
              <w:top w:val="nil"/>
              <w:left w:val="nil"/>
              <w:bottom w:val="nil"/>
              <w:right w:val="nil"/>
            </w:tcBorders>
            <w:shd w:val="clear" w:color="auto" w:fill="auto"/>
            <w:noWrap/>
            <w:vAlign w:val="bottom"/>
            <w:hideMark/>
          </w:tcPr>
          <w:p w14:paraId="0221BB97"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58</w:t>
            </w:r>
          </w:p>
        </w:tc>
        <w:tc>
          <w:tcPr>
            <w:tcW w:w="355" w:type="pct"/>
            <w:tcBorders>
              <w:top w:val="nil"/>
              <w:left w:val="nil"/>
              <w:bottom w:val="nil"/>
              <w:right w:val="nil"/>
            </w:tcBorders>
            <w:shd w:val="clear" w:color="auto" w:fill="auto"/>
            <w:noWrap/>
            <w:vAlign w:val="bottom"/>
            <w:hideMark/>
          </w:tcPr>
          <w:p w14:paraId="6326467A"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9614</w:t>
            </w:r>
          </w:p>
        </w:tc>
        <w:tc>
          <w:tcPr>
            <w:tcW w:w="2091" w:type="pct"/>
            <w:tcBorders>
              <w:top w:val="nil"/>
              <w:left w:val="nil"/>
              <w:bottom w:val="nil"/>
              <w:right w:val="nil"/>
            </w:tcBorders>
            <w:shd w:val="clear" w:color="auto" w:fill="auto"/>
            <w:noWrap/>
            <w:vAlign w:val="bottom"/>
            <w:hideMark/>
          </w:tcPr>
          <w:p w14:paraId="4E6AA01F" w14:textId="77777777" w:rsidR="006B7833" w:rsidRPr="00A46FB7" w:rsidRDefault="0066416C" w:rsidP="005962DF">
            <w:pPr>
              <w:rPr>
                <w:rFonts w:asciiTheme="minorHAnsi" w:hAnsiTheme="minorHAnsi"/>
                <w:color w:val="000000"/>
              </w:rPr>
            </w:pPr>
            <w:r w:rsidRPr="00A46FB7">
              <w:rPr>
                <w:rFonts w:asciiTheme="minorHAnsi" w:hAnsiTheme="minorHAnsi"/>
                <w:color w:val="000000"/>
                <w:sz w:val="22"/>
                <w:szCs w:val="22"/>
              </w:rPr>
              <w:t xml:space="preserve">Midgut </w:t>
            </w:r>
            <w:r w:rsidR="006B7833" w:rsidRPr="00A46FB7">
              <w:rPr>
                <w:rFonts w:asciiTheme="minorHAnsi" w:hAnsiTheme="minorHAnsi"/>
                <w:color w:val="000000"/>
                <w:sz w:val="22"/>
                <w:szCs w:val="22"/>
              </w:rPr>
              <w:t>development</w:t>
            </w:r>
          </w:p>
        </w:tc>
      </w:tr>
      <w:tr w:rsidR="0058051D" w:rsidRPr="00585E73" w14:paraId="04871F35" w14:textId="77777777" w:rsidTr="0058051D">
        <w:trPr>
          <w:trHeight w:val="300"/>
        </w:trPr>
        <w:tc>
          <w:tcPr>
            <w:tcW w:w="315" w:type="pct"/>
            <w:tcBorders>
              <w:top w:val="nil"/>
              <w:left w:val="nil"/>
              <w:bottom w:val="nil"/>
              <w:right w:val="nil"/>
            </w:tcBorders>
            <w:shd w:val="clear" w:color="auto" w:fill="auto"/>
            <w:noWrap/>
            <w:vAlign w:val="bottom"/>
            <w:hideMark/>
          </w:tcPr>
          <w:p w14:paraId="338D9513" w14:textId="77777777" w:rsidR="006B7833" w:rsidRPr="00A46FB7" w:rsidRDefault="006B7833"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599CCC19"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GO:0006406</w:t>
            </w:r>
          </w:p>
        </w:tc>
        <w:tc>
          <w:tcPr>
            <w:tcW w:w="498" w:type="pct"/>
            <w:tcBorders>
              <w:top w:val="nil"/>
              <w:left w:val="nil"/>
              <w:bottom w:val="nil"/>
              <w:right w:val="nil"/>
            </w:tcBorders>
            <w:shd w:val="clear" w:color="auto" w:fill="auto"/>
            <w:noWrap/>
            <w:vAlign w:val="bottom"/>
            <w:hideMark/>
          </w:tcPr>
          <w:p w14:paraId="6F4EBEE2"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288±0</w:t>
            </w:r>
            <w:r w:rsidR="005038E0">
              <w:rPr>
                <w:rFonts w:asciiTheme="minorHAnsi" w:hAnsiTheme="minorHAnsi"/>
                <w:color w:val="000000"/>
                <w:sz w:val="22"/>
                <w:szCs w:val="22"/>
              </w:rPr>
              <w:t>.</w:t>
            </w:r>
            <w:r w:rsidRPr="00A46FB7">
              <w:rPr>
                <w:rFonts w:asciiTheme="minorHAnsi" w:hAnsiTheme="minorHAnsi"/>
                <w:color w:val="000000"/>
                <w:sz w:val="22"/>
                <w:szCs w:val="22"/>
              </w:rPr>
              <w:t>033</w:t>
            </w:r>
          </w:p>
        </w:tc>
        <w:tc>
          <w:tcPr>
            <w:tcW w:w="452" w:type="pct"/>
            <w:tcBorders>
              <w:top w:val="nil"/>
              <w:left w:val="nil"/>
              <w:bottom w:val="nil"/>
              <w:right w:val="nil"/>
            </w:tcBorders>
            <w:vAlign w:val="bottom"/>
          </w:tcPr>
          <w:p w14:paraId="3AFDE235" w14:textId="77777777" w:rsidR="006B7833" w:rsidRPr="00A46FB7" w:rsidRDefault="006B7833">
            <w:pPr>
              <w:jc w:val="right"/>
              <w:rPr>
                <w:rFonts w:asciiTheme="minorHAnsi" w:hAnsiTheme="minorHAnsi"/>
                <w:color w:val="000000"/>
              </w:rPr>
            </w:pPr>
            <w:r w:rsidRPr="00A46FB7">
              <w:rPr>
                <w:rFonts w:asciiTheme="minorHAnsi" w:hAnsiTheme="minorHAnsi"/>
                <w:color w:val="000000"/>
                <w:sz w:val="22"/>
                <w:szCs w:val="22"/>
              </w:rPr>
              <w:t>8</w:t>
            </w:r>
            <w:r w:rsidR="005038E0">
              <w:rPr>
                <w:rFonts w:asciiTheme="minorHAnsi" w:hAnsiTheme="minorHAnsi"/>
                <w:color w:val="000000"/>
                <w:sz w:val="22"/>
                <w:szCs w:val="22"/>
              </w:rPr>
              <w:t>.</w:t>
            </w:r>
            <w:r w:rsidR="009464A6">
              <w:rPr>
                <w:rFonts w:asciiTheme="minorHAnsi" w:hAnsiTheme="minorHAnsi"/>
                <w:color w:val="000000"/>
                <w:sz w:val="22"/>
                <w:szCs w:val="22"/>
              </w:rPr>
              <w:t xml:space="preserve">3 </w:t>
            </w:r>
            <w:r w:rsidR="009464A6" w:rsidRPr="009464A6">
              <w:rPr>
                <w:rFonts w:ascii="Calibri" w:hAnsi="Calibri"/>
                <w:color w:val="000000"/>
                <w:sz w:val="22"/>
                <w:szCs w:val="22"/>
              </w:rPr>
              <w:t>×</w:t>
            </w:r>
            <w:r w:rsidR="009464A6">
              <w:rPr>
                <w:rFonts w:ascii="Calibri" w:hAnsi="Calibri"/>
                <w:color w:val="000000"/>
                <w:sz w:val="22"/>
                <w:szCs w:val="22"/>
              </w:rPr>
              <w:t xml:space="preserve"> </w:t>
            </w:r>
            <w:r w:rsidR="009464A6">
              <w:rPr>
                <w:rFonts w:asciiTheme="minorHAnsi" w:hAnsiTheme="minorHAnsi"/>
                <w:color w:val="000000"/>
                <w:sz w:val="22"/>
                <w:szCs w:val="22"/>
              </w:rPr>
              <w:t>10</w:t>
            </w:r>
            <w:r w:rsidR="009464A6" w:rsidRPr="009464A6">
              <w:rPr>
                <w:rFonts w:asciiTheme="minorHAnsi" w:hAnsiTheme="minorHAnsi"/>
                <w:color w:val="000000"/>
                <w:sz w:val="22"/>
                <w:szCs w:val="22"/>
                <w:vertAlign w:val="superscript"/>
              </w:rPr>
              <w:t>-</w:t>
            </w:r>
            <w:r w:rsidRPr="009464A6">
              <w:rPr>
                <w:rFonts w:asciiTheme="minorHAnsi" w:hAnsiTheme="minorHAnsi"/>
                <w:color w:val="000000"/>
                <w:sz w:val="22"/>
                <w:szCs w:val="22"/>
                <w:vertAlign w:val="superscript"/>
              </w:rPr>
              <w:t>5</w:t>
            </w:r>
          </w:p>
        </w:tc>
        <w:tc>
          <w:tcPr>
            <w:tcW w:w="338" w:type="pct"/>
            <w:tcBorders>
              <w:top w:val="nil"/>
              <w:left w:val="nil"/>
              <w:bottom w:val="nil"/>
              <w:right w:val="nil"/>
            </w:tcBorders>
            <w:shd w:val="clear" w:color="auto" w:fill="auto"/>
            <w:noWrap/>
            <w:vAlign w:val="bottom"/>
            <w:hideMark/>
          </w:tcPr>
          <w:p w14:paraId="38DBD9B4"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12</w:t>
            </w:r>
            <w:r w:rsidR="005038E0">
              <w:rPr>
                <w:rFonts w:asciiTheme="minorHAnsi" w:hAnsiTheme="minorHAnsi"/>
                <w:color w:val="000000"/>
                <w:sz w:val="22"/>
                <w:szCs w:val="22"/>
              </w:rPr>
              <w:t>.</w:t>
            </w:r>
            <w:r w:rsidRPr="00A46FB7">
              <w:rPr>
                <w:rFonts w:asciiTheme="minorHAnsi" w:hAnsiTheme="minorHAnsi"/>
                <w:color w:val="000000"/>
                <w:sz w:val="22"/>
                <w:szCs w:val="22"/>
              </w:rPr>
              <w:t>53</w:t>
            </w:r>
          </w:p>
        </w:tc>
        <w:tc>
          <w:tcPr>
            <w:tcW w:w="328" w:type="pct"/>
            <w:tcBorders>
              <w:top w:val="nil"/>
              <w:left w:val="nil"/>
              <w:bottom w:val="nil"/>
              <w:right w:val="nil"/>
            </w:tcBorders>
            <w:shd w:val="clear" w:color="auto" w:fill="auto"/>
            <w:noWrap/>
            <w:vAlign w:val="bottom"/>
            <w:hideMark/>
          </w:tcPr>
          <w:p w14:paraId="653BAF0C"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52</w:t>
            </w:r>
          </w:p>
        </w:tc>
        <w:tc>
          <w:tcPr>
            <w:tcW w:w="355" w:type="pct"/>
            <w:tcBorders>
              <w:top w:val="nil"/>
              <w:left w:val="nil"/>
              <w:bottom w:val="nil"/>
              <w:right w:val="nil"/>
            </w:tcBorders>
            <w:shd w:val="clear" w:color="auto" w:fill="auto"/>
            <w:noWrap/>
            <w:vAlign w:val="bottom"/>
            <w:hideMark/>
          </w:tcPr>
          <w:p w14:paraId="3DB74556"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1530</w:t>
            </w:r>
          </w:p>
        </w:tc>
        <w:tc>
          <w:tcPr>
            <w:tcW w:w="2091" w:type="pct"/>
            <w:tcBorders>
              <w:top w:val="nil"/>
              <w:left w:val="nil"/>
              <w:bottom w:val="nil"/>
              <w:right w:val="nil"/>
            </w:tcBorders>
            <w:shd w:val="clear" w:color="auto" w:fill="auto"/>
            <w:noWrap/>
            <w:vAlign w:val="bottom"/>
            <w:hideMark/>
          </w:tcPr>
          <w:p w14:paraId="3AEBD640" w14:textId="77777777" w:rsidR="006B7833" w:rsidRPr="00A46FB7" w:rsidRDefault="006B7833" w:rsidP="005962DF">
            <w:pPr>
              <w:rPr>
                <w:rFonts w:asciiTheme="minorHAnsi" w:hAnsiTheme="minorHAnsi"/>
                <w:color w:val="000000"/>
              </w:rPr>
            </w:pPr>
            <w:r w:rsidRPr="00A46FB7">
              <w:rPr>
                <w:rFonts w:asciiTheme="minorHAnsi" w:hAnsiTheme="minorHAnsi"/>
                <w:color w:val="000000"/>
                <w:sz w:val="22"/>
                <w:szCs w:val="22"/>
              </w:rPr>
              <w:t>mRNA export from nucleus</w:t>
            </w:r>
          </w:p>
        </w:tc>
      </w:tr>
      <w:tr w:rsidR="0058051D" w:rsidRPr="00352EEF" w14:paraId="6C4DA61F" w14:textId="77777777" w:rsidTr="0058051D">
        <w:trPr>
          <w:trHeight w:val="300"/>
        </w:trPr>
        <w:tc>
          <w:tcPr>
            <w:tcW w:w="315" w:type="pct"/>
            <w:tcBorders>
              <w:top w:val="nil"/>
              <w:left w:val="nil"/>
              <w:bottom w:val="nil"/>
              <w:right w:val="nil"/>
            </w:tcBorders>
            <w:shd w:val="clear" w:color="auto" w:fill="auto"/>
            <w:noWrap/>
            <w:vAlign w:val="bottom"/>
            <w:hideMark/>
          </w:tcPr>
          <w:p w14:paraId="4EC4F272" w14:textId="77777777" w:rsidR="006B7833" w:rsidRPr="00A46FB7" w:rsidRDefault="006B7833"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7495D01C"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GO:0005089</w:t>
            </w:r>
          </w:p>
        </w:tc>
        <w:tc>
          <w:tcPr>
            <w:tcW w:w="498" w:type="pct"/>
            <w:tcBorders>
              <w:top w:val="nil"/>
              <w:left w:val="nil"/>
              <w:bottom w:val="nil"/>
              <w:right w:val="nil"/>
            </w:tcBorders>
            <w:shd w:val="clear" w:color="auto" w:fill="auto"/>
            <w:noWrap/>
            <w:vAlign w:val="bottom"/>
            <w:hideMark/>
          </w:tcPr>
          <w:p w14:paraId="325DB410"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253±0</w:t>
            </w:r>
            <w:r w:rsidR="005038E0">
              <w:rPr>
                <w:rFonts w:asciiTheme="minorHAnsi" w:hAnsiTheme="minorHAnsi"/>
                <w:color w:val="000000"/>
                <w:sz w:val="22"/>
                <w:szCs w:val="22"/>
              </w:rPr>
              <w:t>.</w:t>
            </w:r>
            <w:r w:rsidRPr="00A46FB7">
              <w:rPr>
                <w:rFonts w:asciiTheme="minorHAnsi" w:hAnsiTheme="minorHAnsi"/>
                <w:color w:val="000000"/>
                <w:sz w:val="22"/>
                <w:szCs w:val="22"/>
              </w:rPr>
              <w:t>026</w:t>
            </w:r>
          </w:p>
        </w:tc>
        <w:tc>
          <w:tcPr>
            <w:tcW w:w="452" w:type="pct"/>
            <w:tcBorders>
              <w:top w:val="nil"/>
              <w:left w:val="nil"/>
              <w:bottom w:val="nil"/>
              <w:right w:val="nil"/>
            </w:tcBorders>
            <w:vAlign w:val="bottom"/>
          </w:tcPr>
          <w:p w14:paraId="4FD1A73F" w14:textId="77777777" w:rsidR="006B7833" w:rsidRPr="00A46FB7" w:rsidRDefault="009464A6" w:rsidP="0058051D">
            <w:pPr>
              <w:jc w:val="right"/>
              <w:rPr>
                <w:rFonts w:asciiTheme="minorHAnsi" w:hAnsiTheme="minorHAnsi"/>
                <w:color w:val="000000"/>
              </w:rPr>
            </w:pPr>
            <w:r>
              <w:rPr>
                <w:rFonts w:asciiTheme="minorHAnsi" w:hAnsiTheme="minorHAnsi"/>
                <w:color w:val="000000"/>
                <w:sz w:val="22"/>
                <w:szCs w:val="22"/>
              </w:rPr>
              <w:t xml:space="preserve">2.2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0058051D" w:rsidRPr="009464A6">
              <w:rPr>
                <w:rFonts w:asciiTheme="minorHAnsi" w:hAnsiTheme="minorHAnsi"/>
                <w:color w:val="000000"/>
                <w:sz w:val="22"/>
                <w:szCs w:val="22"/>
                <w:vertAlign w:val="superscript"/>
              </w:rPr>
              <w:t>-4</w:t>
            </w:r>
          </w:p>
        </w:tc>
        <w:tc>
          <w:tcPr>
            <w:tcW w:w="338" w:type="pct"/>
            <w:tcBorders>
              <w:top w:val="nil"/>
              <w:left w:val="nil"/>
              <w:bottom w:val="nil"/>
              <w:right w:val="nil"/>
            </w:tcBorders>
            <w:shd w:val="clear" w:color="auto" w:fill="auto"/>
            <w:noWrap/>
            <w:vAlign w:val="bottom"/>
            <w:hideMark/>
          </w:tcPr>
          <w:p w14:paraId="390A0922"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9</w:t>
            </w:r>
            <w:r w:rsidR="005038E0">
              <w:rPr>
                <w:rFonts w:asciiTheme="minorHAnsi" w:hAnsiTheme="minorHAnsi"/>
                <w:color w:val="000000"/>
                <w:sz w:val="22"/>
                <w:szCs w:val="22"/>
              </w:rPr>
              <w:t>.</w:t>
            </w:r>
            <w:r w:rsidRPr="00A46FB7">
              <w:rPr>
                <w:rFonts w:asciiTheme="minorHAnsi" w:hAnsiTheme="minorHAnsi"/>
                <w:color w:val="000000"/>
                <w:sz w:val="22"/>
                <w:szCs w:val="22"/>
              </w:rPr>
              <w:t>54</w:t>
            </w:r>
          </w:p>
        </w:tc>
        <w:tc>
          <w:tcPr>
            <w:tcW w:w="328" w:type="pct"/>
            <w:tcBorders>
              <w:top w:val="nil"/>
              <w:left w:val="nil"/>
              <w:bottom w:val="nil"/>
              <w:right w:val="nil"/>
            </w:tcBorders>
            <w:shd w:val="clear" w:color="auto" w:fill="auto"/>
            <w:noWrap/>
            <w:vAlign w:val="bottom"/>
            <w:hideMark/>
          </w:tcPr>
          <w:p w14:paraId="510D30BF"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67</w:t>
            </w:r>
          </w:p>
        </w:tc>
        <w:tc>
          <w:tcPr>
            <w:tcW w:w="355" w:type="pct"/>
            <w:tcBorders>
              <w:top w:val="nil"/>
              <w:left w:val="nil"/>
              <w:bottom w:val="nil"/>
              <w:right w:val="nil"/>
            </w:tcBorders>
            <w:shd w:val="clear" w:color="auto" w:fill="auto"/>
            <w:noWrap/>
            <w:vAlign w:val="bottom"/>
            <w:hideMark/>
          </w:tcPr>
          <w:p w14:paraId="0213EF99"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11922</w:t>
            </w:r>
          </w:p>
        </w:tc>
        <w:tc>
          <w:tcPr>
            <w:tcW w:w="2091" w:type="pct"/>
            <w:tcBorders>
              <w:top w:val="nil"/>
              <w:left w:val="nil"/>
              <w:bottom w:val="nil"/>
              <w:right w:val="nil"/>
            </w:tcBorders>
            <w:shd w:val="clear" w:color="auto" w:fill="auto"/>
            <w:noWrap/>
            <w:vAlign w:val="bottom"/>
            <w:hideMark/>
          </w:tcPr>
          <w:p w14:paraId="51DB7CC0" w14:textId="77777777" w:rsidR="006B7833" w:rsidRPr="00A46FB7" w:rsidRDefault="006B7833" w:rsidP="005962DF">
            <w:pPr>
              <w:rPr>
                <w:rFonts w:asciiTheme="minorHAnsi" w:hAnsiTheme="minorHAnsi"/>
                <w:color w:val="000000"/>
                <w:lang w:val="en-US"/>
              </w:rPr>
            </w:pPr>
            <w:r w:rsidRPr="00A46FB7">
              <w:rPr>
                <w:rFonts w:asciiTheme="minorHAnsi" w:hAnsiTheme="minorHAnsi"/>
                <w:color w:val="000000"/>
                <w:sz w:val="22"/>
                <w:szCs w:val="22"/>
                <w:lang w:val="en-US"/>
              </w:rPr>
              <w:t>Rho guanyl-nucleotide exchange factor activity</w:t>
            </w:r>
          </w:p>
        </w:tc>
      </w:tr>
      <w:tr w:rsidR="0058051D" w:rsidRPr="00585E73" w14:paraId="63BA7986" w14:textId="77777777" w:rsidTr="0058051D">
        <w:trPr>
          <w:trHeight w:val="300"/>
        </w:trPr>
        <w:tc>
          <w:tcPr>
            <w:tcW w:w="315" w:type="pct"/>
            <w:tcBorders>
              <w:top w:val="single" w:sz="4" w:space="0" w:color="auto"/>
              <w:left w:val="nil"/>
              <w:bottom w:val="nil"/>
              <w:right w:val="nil"/>
            </w:tcBorders>
            <w:shd w:val="clear" w:color="auto" w:fill="auto"/>
            <w:noWrap/>
            <w:vAlign w:val="bottom"/>
            <w:hideMark/>
          </w:tcPr>
          <w:p w14:paraId="79EAD1F8"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Male</w:t>
            </w:r>
          </w:p>
        </w:tc>
        <w:tc>
          <w:tcPr>
            <w:tcW w:w="621" w:type="pct"/>
            <w:tcBorders>
              <w:top w:val="single" w:sz="4" w:space="0" w:color="auto"/>
              <w:left w:val="nil"/>
              <w:bottom w:val="nil"/>
              <w:right w:val="nil"/>
            </w:tcBorders>
            <w:shd w:val="clear" w:color="auto" w:fill="auto"/>
            <w:noWrap/>
            <w:vAlign w:val="bottom"/>
            <w:hideMark/>
          </w:tcPr>
          <w:p w14:paraId="408607B6"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GO:0030031</w:t>
            </w:r>
          </w:p>
        </w:tc>
        <w:tc>
          <w:tcPr>
            <w:tcW w:w="498" w:type="pct"/>
            <w:tcBorders>
              <w:top w:val="single" w:sz="4" w:space="0" w:color="auto"/>
              <w:left w:val="nil"/>
              <w:bottom w:val="nil"/>
              <w:right w:val="nil"/>
            </w:tcBorders>
            <w:shd w:val="clear" w:color="auto" w:fill="auto"/>
            <w:noWrap/>
            <w:vAlign w:val="bottom"/>
            <w:hideMark/>
          </w:tcPr>
          <w:p w14:paraId="70E2AB41"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316±0</w:t>
            </w:r>
            <w:r w:rsidR="005038E0">
              <w:rPr>
                <w:rFonts w:asciiTheme="minorHAnsi" w:hAnsiTheme="minorHAnsi"/>
                <w:color w:val="000000"/>
                <w:sz w:val="22"/>
                <w:szCs w:val="22"/>
              </w:rPr>
              <w:t>.</w:t>
            </w:r>
            <w:r w:rsidRPr="00A46FB7">
              <w:rPr>
                <w:rFonts w:asciiTheme="minorHAnsi" w:hAnsiTheme="minorHAnsi"/>
                <w:color w:val="000000"/>
                <w:sz w:val="22"/>
                <w:szCs w:val="22"/>
              </w:rPr>
              <w:t>023</w:t>
            </w:r>
          </w:p>
        </w:tc>
        <w:tc>
          <w:tcPr>
            <w:tcW w:w="452" w:type="pct"/>
            <w:tcBorders>
              <w:top w:val="single" w:sz="4" w:space="0" w:color="auto"/>
              <w:left w:val="nil"/>
              <w:bottom w:val="nil"/>
              <w:right w:val="nil"/>
            </w:tcBorders>
          </w:tcPr>
          <w:p w14:paraId="42D0CA29"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6</w:t>
            </w:r>
            <w:r w:rsidR="005038E0">
              <w:rPr>
                <w:rFonts w:asciiTheme="minorHAnsi" w:hAnsiTheme="minorHAnsi"/>
                <w:color w:val="000000"/>
                <w:sz w:val="22"/>
                <w:szCs w:val="22"/>
              </w:rPr>
              <w:t>.</w:t>
            </w:r>
            <w:r w:rsidR="00B52A3B">
              <w:rPr>
                <w:rFonts w:asciiTheme="minorHAnsi" w:hAnsiTheme="minorHAnsi"/>
                <w:color w:val="000000"/>
                <w:sz w:val="22"/>
                <w:szCs w:val="22"/>
              </w:rPr>
              <w:t xml:space="preserve">5 </w:t>
            </w:r>
            <w:r w:rsidR="00B52A3B" w:rsidRPr="009464A6">
              <w:rPr>
                <w:rFonts w:ascii="Calibri" w:hAnsi="Calibri"/>
                <w:color w:val="000000"/>
                <w:sz w:val="22"/>
                <w:szCs w:val="22"/>
              </w:rPr>
              <w:t>×</w:t>
            </w:r>
            <w:r w:rsidR="00B52A3B">
              <w:rPr>
                <w:rFonts w:ascii="Calibri" w:hAnsi="Calibri"/>
                <w:color w:val="000000"/>
                <w:sz w:val="22"/>
                <w:szCs w:val="22"/>
              </w:rPr>
              <w:t xml:space="preserve"> </w:t>
            </w:r>
            <w:r w:rsidR="00B52A3B">
              <w:rPr>
                <w:rFonts w:asciiTheme="minorHAnsi" w:hAnsiTheme="minorHAnsi"/>
                <w:color w:val="000000"/>
                <w:sz w:val="22"/>
                <w:szCs w:val="22"/>
              </w:rPr>
              <w:t>10</w:t>
            </w:r>
            <w:r w:rsidR="00B52A3B" w:rsidRPr="00B52A3B">
              <w:rPr>
                <w:rFonts w:asciiTheme="minorHAnsi" w:hAnsiTheme="minorHAnsi"/>
                <w:color w:val="000000"/>
                <w:sz w:val="22"/>
                <w:szCs w:val="22"/>
                <w:vertAlign w:val="superscript"/>
              </w:rPr>
              <w:t>-</w:t>
            </w:r>
            <w:r w:rsidRPr="00B52A3B">
              <w:rPr>
                <w:rFonts w:asciiTheme="minorHAnsi" w:hAnsiTheme="minorHAnsi"/>
                <w:color w:val="000000"/>
                <w:sz w:val="22"/>
                <w:szCs w:val="22"/>
                <w:vertAlign w:val="superscript"/>
              </w:rPr>
              <w:t>9</w:t>
            </w:r>
          </w:p>
        </w:tc>
        <w:tc>
          <w:tcPr>
            <w:tcW w:w="338" w:type="pct"/>
            <w:tcBorders>
              <w:top w:val="single" w:sz="4" w:space="0" w:color="auto"/>
              <w:left w:val="nil"/>
              <w:bottom w:val="nil"/>
              <w:right w:val="nil"/>
            </w:tcBorders>
            <w:shd w:val="clear" w:color="auto" w:fill="auto"/>
            <w:noWrap/>
            <w:vAlign w:val="bottom"/>
            <w:hideMark/>
          </w:tcPr>
          <w:p w14:paraId="5EE84FF3"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9</w:t>
            </w:r>
            <w:r w:rsidR="005038E0">
              <w:rPr>
                <w:rFonts w:asciiTheme="minorHAnsi" w:hAnsiTheme="minorHAnsi"/>
                <w:color w:val="000000"/>
                <w:sz w:val="22"/>
                <w:szCs w:val="22"/>
              </w:rPr>
              <w:t>.</w:t>
            </w:r>
            <w:r w:rsidRPr="00A46FB7">
              <w:rPr>
                <w:rFonts w:asciiTheme="minorHAnsi" w:hAnsiTheme="minorHAnsi"/>
                <w:color w:val="000000"/>
                <w:sz w:val="22"/>
                <w:szCs w:val="22"/>
              </w:rPr>
              <w:t>26</w:t>
            </w:r>
          </w:p>
        </w:tc>
        <w:tc>
          <w:tcPr>
            <w:tcW w:w="328" w:type="pct"/>
            <w:tcBorders>
              <w:top w:val="single" w:sz="4" w:space="0" w:color="auto"/>
              <w:left w:val="nil"/>
              <w:bottom w:val="nil"/>
              <w:right w:val="nil"/>
            </w:tcBorders>
            <w:shd w:val="clear" w:color="auto" w:fill="auto"/>
            <w:noWrap/>
            <w:vAlign w:val="bottom"/>
            <w:hideMark/>
          </w:tcPr>
          <w:p w14:paraId="114FFAF1"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62</w:t>
            </w:r>
          </w:p>
        </w:tc>
        <w:tc>
          <w:tcPr>
            <w:tcW w:w="355" w:type="pct"/>
            <w:tcBorders>
              <w:top w:val="single" w:sz="4" w:space="0" w:color="auto"/>
              <w:left w:val="nil"/>
              <w:bottom w:val="nil"/>
              <w:right w:val="nil"/>
            </w:tcBorders>
            <w:shd w:val="clear" w:color="auto" w:fill="auto"/>
            <w:noWrap/>
            <w:vAlign w:val="bottom"/>
            <w:hideMark/>
          </w:tcPr>
          <w:p w14:paraId="445AA4FA"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2700</w:t>
            </w:r>
          </w:p>
        </w:tc>
        <w:tc>
          <w:tcPr>
            <w:tcW w:w="2091" w:type="pct"/>
            <w:tcBorders>
              <w:top w:val="single" w:sz="4" w:space="0" w:color="auto"/>
              <w:left w:val="nil"/>
              <w:bottom w:val="nil"/>
              <w:right w:val="nil"/>
            </w:tcBorders>
            <w:shd w:val="clear" w:color="auto" w:fill="auto"/>
            <w:noWrap/>
            <w:vAlign w:val="bottom"/>
            <w:hideMark/>
          </w:tcPr>
          <w:p w14:paraId="6477D1DA" w14:textId="77777777" w:rsidR="00CB22D7" w:rsidRPr="00A46FB7" w:rsidRDefault="0066416C" w:rsidP="005962DF">
            <w:pPr>
              <w:rPr>
                <w:rFonts w:asciiTheme="minorHAnsi" w:hAnsiTheme="minorHAnsi"/>
                <w:color w:val="000000"/>
              </w:rPr>
            </w:pPr>
            <w:r w:rsidRPr="00A46FB7">
              <w:rPr>
                <w:rFonts w:asciiTheme="minorHAnsi" w:hAnsiTheme="minorHAnsi"/>
                <w:color w:val="000000"/>
                <w:sz w:val="22"/>
                <w:szCs w:val="22"/>
              </w:rPr>
              <w:t xml:space="preserve">Cell </w:t>
            </w:r>
            <w:r w:rsidR="00CB22D7" w:rsidRPr="00A46FB7">
              <w:rPr>
                <w:rFonts w:asciiTheme="minorHAnsi" w:hAnsiTheme="minorHAnsi"/>
                <w:color w:val="000000"/>
                <w:sz w:val="22"/>
                <w:szCs w:val="22"/>
              </w:rPr>
              <w:t>projection assembly</w:t>
            </w:r>
          </w:p>
        </w:tc>
      </w:tr>
      <w:tr w:rsidR="0058051D" w:rsidRPr="00352EEF" w14:paraId="03DC3A9E" w14:textId="77777777" w:rsidTr="0058051D">
        <w:trPr>
          <w:trHeight w:val="300"/>
        </w:trPr>
        <w:tc>
          <w:tcPr>
            <w:tcW w:w="315" w:type="pct"/>
            <w:tcBorders>
              <w:top w:val="nil"/>
              <w:left w:val="nil"/>
              <w:bottom w:val="nil"/>
              <w:right w:val="nil"/>
            </w:tcBorders>
            <w:shd w:val="clear" w:color="auto" w:fill="auto"/>
            <w:noWrap/>
            <w:vAlign w:val="bottom"/>
            <w:hideMark/>
          </w:tcPr>
          <w:p w14:paraId="03D50803" w14:textId="77777777" w:rsidR="00CB22D7" w:rsidRPr="00A46FB7" w:rsidRDefault="00CB22D7"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1EA11802"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GO:0035160</w:t>
            </w:r>
          </w:p>
        </w:tc>
        <w:tc>
          <w:tcPr>
            <w:tcW w:w="498" w:type="pct"/>
            <w:tcBorders>
              <w:top w:val="nil"/>
              <w:left w:val="nil"/>
              <w:bottom w:val="nil"/>
              <w:right w:val="nil"/>
            </w:tcBorders>
            <w:shd w:val="clear" w:color="auto" w:fill="auto"/>
            <w:noWrap/>
            <w:vAlign w:val="bottom"/>
            <w:hideMark/>
          </w:tcPr>
          <w:p w14:paraId="2522D20E"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225±0</w:t>
            </w:r>
            <w:r w:rsidR="005038E0">
              <w:rPr>
                <w:rFonts w:asciiTheme="minorHAnsi" w:hAnsiTheme="minorHAnsi"/>
                <w:color w:val="000000"/>
                <w:sz w:val="22"/>
                <w:szCs w:val="22"/>
              </w:rPr>
              <w:t>.</w:t>
            </w:r>
            <w:r w:rsidRPr="00A46FB7">
              <w:rPr>
                <w:rFonts w:asciiTheme="minorHAnsi" w:hAnsiTheme="minorHAnsi"/>
                <w:color w:val="000000"/>
                <w:sz w:val="22"/>
                <w:szCs w:val="22"/>
              </w:rPr>
              <w:t>030</w:t>
            </w:r>
          </w:p>
        </w:tc>
        <w:tc>
          <w:tcPr>
            <w:tcW w:w="452" w:type="pct"/>
            <w:tcBorders>
              <w:top w:val="nil"/>
              <w:left w:val="nil"/>
              <w:bottom w:val="nil"/>
              <w:right w:val="nil"/>
            </w:tcBorders>
          </w:tcPr>
          <w:p w14:paraId="43E127F2" w14:textId="77777777" w:rsidR="00CB22D7" w:rsidRPr="00A46FB7" w:rsidRDefault="00227DA7" w:rsidP="00227DA7">
            <w:pPr>
              <w:jc w:val="right"/>
              <w:rPr>
                <w:rFonts w:asciiTheme="minorHAnsi" w:hAnsiTheme="minorHAnsi"/>
                <w:color w:val="000000"/>
              </w:rPr>
            </w:pPr>
            <w:r w:rsidRPr="00A46FB7">
              <w:rPr>
                <w:rFonts w:asciiTheme="minorHAnsi" w:hAnsiTheme="minorHAnsi"/>
                <w:color w:val="000000"/>
                <w:sz w:val="22"/>
                <w:szCs w:val="22"/>
              </w:rPr>
              <w:t>7</w:t>
            </w:r>
            <w:r w:rsidR="005038E0">
              <w:rPr>
                <w:rFonts w:asciiTheme="minorHAnsi" w:hAnsiTheme="minorHAnsi"/>
                <w:color w:val="000000"/>
                <w:sz w:val="22"/>
                <w:szCs w:val="22"/>
              </w:rPr>
              <w:t>.</w:t>
            </w:r>
            <w:r w:rsidR="00B52A3B">
              <w:rPr>
                <w:rFonts w:asciiTheme="minorHAnsi" w:hAnsiTheme="minorHAnsi"/>
                <w:color w:val="000000"/>
                <w:sz w:val="22"/>
                <w:szCs w:val="22"/>
              </w:rPr>
              <w:t xml:space="preserve">0 </w:t>
            </w:r>
            <w:r w:rsidR="00B52A3B" w:rsidRPr="009464A6">
              <w:rPr>
                <w:rFonts w:ascii="Calibri" w:hAnsi="Calibri"/>
                <w:color w:val="000000"/>
                <w:sz w:val="22"/>
                <w:szCs w:val="22"/>
              </w:rPr>
              <w:t>×</w:t>
            </w:r>
            <w:r w:rsidR="00B52A3B">
              <w:rPr>
                <w:rFonts w:ascii="Calibri" w:hAnsi="Calibri"/>
                <w:color w:val="000000"/>
                <w:sz w:val="22"/>
                <w:szCs w:val="22"/>
              </w:rPr>
              <w:t xml:space="preserve"> </w:t>
            </w:r>
            <w:r w:rsidR="00B52A3B">
              <w:rPr>
                <w:rFonts w:asciiTheme="minorHAnsi" w:hAnsiTheme="minorHAnsi"/>
                <w:color w:val="000000"/>
                <w:sz w:val="22"/>
                <w:szCs w:val="22"/>
              </w:rPr>
              <w:t>10</w:t>
            </w:r>
            <w:r w:rsidR="00B52A3B" w:rsidRPr="00B52A3B">
              <w:rPr>
                <w:rFonts w:asciiTheme="minorHAnsi" w:hAnsiTheme="minorHAnsi"/>
                <w:color w:val="000000"/>
                <w:sz w:val="22"/>
                <w:szCs w:val="22"/>
                <w:vertAlign w:val="superscript"/>
              </w:rPr>
              <w:t>-</w:t>
            </w:r>
            <w:r w:rsidRPr="00B52A3B">
              <w:rPr>
                <w:rFonts w:asciiTheme="minorHAnsi" w:hAnsiTheme="minorHAnsi"/>
                <w:color w:val="000000"/>
                <w:sz w:val="22"/>
                <w:szCs w:val="22"/>
                <w:vertAlign w:val="superscript"/>
              </w:rPr>
              <w:t>4</w:t>
            </w:r>
          </w:p>
        </w:tc>
        <w:tc>
          <w:tcPr>
            <w:tcW w:w="338" w:type="pct"/>
            <w:tcBorders>
              <w:top w:val="nil"/>
              <w:left w:val="nil"/>
              <w:bottom w:val="nil"/>
              <w:right w:val="nil"/>
            </w:tcBorders>
            <w:shd w:val="clear" w:color="auto" w:fill="auto"/>
            <w:noWrap/>
            <w:vAlign w:val="bottom"/>
            <w:hideMark/>
          </w:tcPr>
          <w:p w14:paraId="2FC645FB"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6</w:t>
            </w:r>
            <w:r w:rsidR="005038E0">
              <w:rPr>
                <w:rFonts w:asciiTheme="minorHAnsi" w:hAnsiTheme="minorHAnsi"/>
                <w:color w:val="000000"/>
                <w:sz w:val="22"/>
                <w:szCs w:val="22"/>
              </w:rPr>
              <w:t>.</w:t>
            </w:r>
            <w:r w:rsidRPr="00A46FB7">
              <w:rPr>
                <w:rFonts w:asciiTheme="minorHAnsi" w:hAnsiTheme="minorHAnsi"/>
                <w:color w:val="000000"/>
                <w:sz w:val="22"/>
                <w:szCs w:val="22"/>
              </w:rPr>
              <w:t>55</w:t>
            </w:r>
          </w:p>
        </w:tc>
        <w:tc>
          <w:tcPr>
            <w:tcW w:w="328" w:type="pct"/>
            <w:tcBorders>
              <w:top w:val="nil"/>
              <w:left w:val="nil"/>
              <w:bottom w:val="nil"/>
              <w:right w:val="nil"/>
            </w:tcBorders>
            <w:shd w:val="clear" w:color="auto" w:fill="auto"/>
            <w:noWrap/>
            <w:vAlign w:val="bottom"/>
            <w:hideMark/>
          </w:tcPr>
          <w:p w14:paraId="64778A91"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29</w:t>
            </w:r>
          </w:p>
        </w:tc>
        <w:tc>
          <w:tcPr>
            <w:tcW w:w="355" w:type="pct"/>
            <w:tcBorders>
              <w:top w:val="nil"/>
              <w:left w:val="nil"/>
              <w:bottom w:val="nil"/>
              <w:right w:val="nil"/>
            </w:tcBorders>
            <w:shd w:val="clear" w:color="auto" w:fill="auto"/>
            <w:noWrap/>
            <w:vAlign w:val="bottom"/>
            <w:hideMark/>
          </w:tcPr>
          <w:p w14:paraId="590BDB74"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5011</w:t>
            </w:r>
          </w:p>
        </w:tc>
        <w:tc>
          <w:tcPr>
            <w:tcW w:w="2091" w:type="pct"/>
            <w:tcBorders>
              <w:top w:val="nil"/>
              <w:left w:val="nil"/>
              <w:bottom w:val="nil"/>
              <w:right w:val="nil"/>
            </w:tcBorders>
            <w:shd w:val="clear" w:color="auto" w:fill="auto"/>
            <w:noWrap/>
            <w:vAlign w:val="bottom"/>
            <w:hideMark/>
          </w:tcPr>
          <w:p w14:paraId="36EED7DE" w14:textId="77777777" w:rsidR="00CB22D7" w:rsidRPr="00A46FB7" w:rsidRDefault="0066416C" w:rsidP="005962DF">
            <w:pPr>
              <w:rPr>
                <w:rFonts w:asciiTheme="minorHAnsi" w:hAnsiTheme="minorHAnsi"/>
                <w:color w:val="000000"/>
                <w:lang w:val="en-US"/>
              </w:rPr>
            </w:pPr>
            <w:r w:rsidRPr="00A46FB7">
              <w:rPr>
                <w:rFonts w:asciiTheme="minorHAnsi" w:hAnsiTheme="minorHAnsi"/>
                <w:color w:val="000000"/>
                <w:sz w:val="22"/>
                <w:szCs w:val="22"/>
                <w:lang w:val="en-US"/>
              </w:rPr>
              <w:t xml:space="preserve">Maintenance </w:t>
            </w:r>
            <w:r w:rsidR="00CB22D7" w:rsidRPr="00A46FB7">
              <w:rPr>
                <w:rFonts w:asciiTheme="minorHAnsi" w:hAnsiTheme="minorHAnsi"/>
                <w:color w:val="000000"/>
                <w:sz w:val="22"/>
                <w:szCs w:val="22"/>
                <w:lang w:val="en-US"/>
              </w:rPr>
              <w:t>of epithelial integrity</w:t>
            </w:r>
            <w:r w:rsidR="005038E0">
              <w:rPr>
                <w:rFonts w:asciiTheme="minorHAnsi" w:hAnsiTheme="minorHAnsi"/>
                <w:color w:val="000000"/>
                <w:sz w:val="22"/>
                <w:szCs w:val="22"/>
                <w:lang w:val="en-US"/>
              </w:rPr>
              <w:t>.</w:t>
            </w:r>
            <w:r w:rsidR="00CB22D7" w:rsidRPr="00A46FB7">
              <w:rPr>
                <w:rFonts w:asciiTheme="minorHAnsi" w:hAnsiTheme="minorHAnsi"/>
                <w:color w:val="000000"/>
                <w:sz w:val="22"/>
                <w:szCs w:val="22"/>
                <w:lang w:val="en-US"/>
              </w:rPr>
              <w:t xml:space="preserve"> open tracheal system</w:t>
            </w:r>
          </w:p>
        </w:tc>
      </w:tr>
      <w:tr w:rsidR="0058051D" w:rsidRPr="00585E73" w14:paraId="5B14EA0B" w14:textId="77777777" w:rsidTr="0058051D">
        <w:trPr>
          <w:trHeight w:val="300"/>
        </w:trPr>
        <w:tc>
          <w:tcPr>
            <w:tcW w:w="315" w:type="pct"/>
            <w:tcBorders>
              <w:top w:val="nil"/>
              <w:left w:val="nil"/>
              <w:bottom w:val="nil"/>
              <w:right w:val="nil"/>
            </w:tcBorders>
            <w:shd w:val="clear" w:color="auto" w:fill="auto"/>
            <w:noWrap/>
            <w:vAlign w:val="bottom"/>
            <w:hideMark/>
          </w:tcPr>
          <w:p w14:paraId="32C16025" w14:textId="77777777" w:rsidR="00CB22D7" w:rsidRPr="00A46FB7" w:rsidRDefault="00CB22D7" w:rsidP="00252380">
            <w:pPr>
              <w:rPr>
                <w:rFonts w:asciiTheme="minorHAnsi" w:hAnsiTheme="minorHAnsi"/>
                <w:color w:val="000000"/>
                <w:lang w:val="en-US"/>
              </w:rPr>
            </w:pPr>
          </w:p>
        </w:tc>
        <w:tc>
          <w:tcPr>
            <w:tcW w:w="621" w:type="pct"/>
            <w:tcBorders>
              <w:top w:val="nil"/>
              <w:left w:val="nil"/>
              <w:bottom w:val="nil"/>
              <w:right w:val="nil"/>
            </w:tcBorders>
            <w:shd w:val="clear" w:color="auto" w:fill="auto"/>
            <w:noWrap/>
            <w:vAlign w:val="bottom"/>
            <w:hideMark/>
          </w:tcPr>
          <w:p w14:paraId="3F922D61"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GO:0009612</w:t>
            </w:r>
          </w:p>
        </w:tc>
        <w:tc>
          <w:tcPr>
            <w:tcW w:w="498" w:type="pct"/>
            <w:tcBorders>
              <w:top w:val="nil"/>
              <w:left w:val="nil"/>
              <w:bottom w:val="nil"/>
              <w:right w:val="nil"/>
            </w:tcBorders>
            <w:shd w:val="clear" w:color="auto" w:fill="auto"/>
            <w:noWrap/>
            <w:vAlign w:val="bottom"/>
            <w:hideMark/>
          </w:tcPr>
          <w:p w14:paraId="65E3B615"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220±0</w:t>
            </w:r>
            <w:r w:rsidR="005038E0">
              <w:rPr>
                <w:rFonts w:asciiTheme="minorHAnsi" w:hAnsiTheme="minorHAnsi"/>
                <w:color w:val="000000"/>
                <w:sz w:val="22"/>
                <w:szCs w:val="22"/>
              </w:rPr>
              <w:t>.</w:t>
            </w:r>
            <w:r w:rsidRPr="00A46FB7">
              <w:rPr>
                <w:rFonts w:asciiTheme="minorHAnsi" w:hAnsiTheme="minorHAnsi"/>
                <w:color w:val="000000"/>
                <w:sz w:val="22"/>
                <w:szCs w:val="22"/>
              </w:rPr>
              <w:t>028</w:t>
            </w:r>
          </w:p>
        </w:tc>
        <w:tc>
          <w:tcPr>
            <w:tcW w:w="452" w:type="pct"/>
            <w:tcBorders>
              <w:top w:val="nil"/>
              <w:left w:val="nil"/>
              <w:bottom w:val="nil"/>
              <w:right w:val="nil"/>
            </w:tcBorders>
          </w:tcPr>
          <w:p w14:paraId="6BCD2748" w14:textId="77777777" w:rsidR="00CB22D7" w:rsidRPr="00A46FB7" w:rsidRDefault="00EA340F" w:rsidP="00EA340F">
            <w:pPr>
              <w:jc w:val="right"/>
              <w:rPr>
                <w:rFonts w:asciiTheme="minorHAnsi" w:hAnsiTheme="minorHAnsi"/>
                <w:color w:val="000000"/>
              </w:rPr>
            </w:pPr>
            <w:r w:rsidRPr="00A46FB7">
              <w:rPr>
                <w:rFonts w:asciiTheme="minorHAnsi" w:hAnsiTheme="minorHAnsi"/>
                <w:color w:val="000000"/>
                <w:sz w:val="22"/>
                <w:szCs w:val="22"/>
              </w:rPr>
              <w:t>7</w:t>
            </w:r>
            <w:r w:rsidR="005038E0">
              <w:rPr>
                <w:rFonts w:asciiTheme="minorHAnsi" w:hAnsiTheme="minorHAnsi"/>
                <w:color w:val="000000"/>
                <w:sz w:val="22"/>
                <w:szCs w:val="22"/>
              </w:rPr>
              <w:t>.</w:t>
            </w:r>
            <w:r w:rsidRPr="00A46FB7">
              <w:rPr>
                <w:rFonts w:asciiTheme="minorHAnsi" w:hAnsiTheme="minorHAnsi"/>
                <w:color w:val="000000"/>
                <w:sz w:val="22"/>
                <w:szCs w:val="22"/>
              </w:rPr>
              <w:t>0</w:t>
            </w:r>
            <w:r w:rsidR="00B52A3B">
              <w:rPr>
                <w:rFonts w:asciiTheme="minorHAnsi" w:hAnsiTheme="minorHAnsi"/>
                <w:color w:val="000000"/>
                <w:sz w:val="22"/>
                <w:szCs w:val="22"/>
              </w:rPr>
              <w:t xml:space="preserve"> </w:t>
            </w:r>
            <w:r w:rsidR="00B52A3B" w:rsidRPr="009464A6">
              <w:rPr>
                <w:rFonts w:ascii="Calibri" w:hAnsi="Calibri"/>
                <w:color w:val="000000"/>
                <w:sz w:val="22"/>
                <w:szCs w:val="22"/>
              </w:rPr>
              <w:t>×</w:t>
            </w:r>
            <w:r w:rsidR="00B52A3B">
              <w:rPr>
                <w:rFonts w:ascii="Calibri" w:hAnsi="Calibri"/>
                <w:color w:val="000000"/>
                <w:sz w:val="22"/>
                <w:szCs w:val="22"/>
              </w:rPr>
              <w:t xml:space="preserve"> </w:t>
            </w:r>
            <w:r w:rsidR="00B52A3B">
              <w:rPr>
                <w:rFonts w:asciiTheme="minorHAnsi" w:hAnsiTheme="minorHAnsi"/>
                <w:color w:val="000000"/>
                <w:sz w:val="22"/>
                <w:szCs w:val="22"/>
              </w:rPr>
              <w:t>10</w:t>
            </w:r>
            <w:r w:rsidR="00B52A3B" w:rsidRPr="00B52A3B">
              <w:rPr>
                <w:rFonts w:asciiTheme="minorHAnsi" w:hAnsiTheme="minorHAnsi"/>
                <w:color w:val="000000"/>
                <w:sz w:val="22"/>
                <w:szCs w:val="22"/>
                <w:vertAlign w:val="superscript"/>
              </w:rPr>
              <w:t>-</w:t>
            </w:r>
            <w:r w:rsidRPr="00B52A3B">
              <w:rPr>
                <w:rFonts w:asciiTheme="minorHAnsi" w:hAnsiTheme="minorHAnsi"/>
                <w:color w:val="000000"/>
                <w:sz w:val="22"/>
                <w:szCs w:val="22"/>
                <w:vertAlign w:val="superscript"/>
              </w:rPr>
              <w:t>4</w:t>
            </w:r>
          </w:p>
        </w:tc>
        <w:tc>
          <w:tcPr>
            <w:tcW w:w="338" w:type="pct"/>
            <w:tcBorders>
              <w:top w:val="nil"/>
              <w:left w:val="nil"/>
              <w:bottom w:val="nil"/>
              <w:right w:val="nil"/>
            </w:tcBorders>
            <w:shd w:val="clear" w:color="auto" w:fill="auto"/>
            <w:noWrap/>
            <w:vAlign w:val="bottom"/>
            <w:hideMark/>
          </w:tcPr>
          <w:p w14:paraId="3868E553"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8</w:t>
            </w:r>
            <w:r w:rsidR="005038E0">
              <w:rPr>
                <w:rFonts w:asciiTheme="minorHAnsi" w:hAnsiTheme="minorHAnsi"/>
                <w:color w:val="000000"/>
                <w:sz w:val="22"/>
                <w:szCs w:val="22"/>
              </w:rPr>
              <w:t>.</w:t>
            </w:r>
            <w:r w:rsidRPr="00A46FB7">
              <w:rPr>
                <w:rFonts w:asciiTheme="minorHAnsi" w:hAnsiTheme="minorHAnsi"/>
                <w:color w:val="000000"/>
                <w:sz w:val="22"/>
                <w:szCs w:val="22"/>
              </w:rPr>
              <w:t>50</w:t>
            </w:r>
          </w:p>
        </w:tc>
        <w:tc>
          <w:tcPr>
            <w:tcW w:w="328" w:type="pct"/>
            <w:tcBorders>
              <w:top w:val="nil"/>
              <w:left w:val="nil"/>
              <w:bottom w:val="nil"/>
              <w:right w:val="nil"/>
            </w:tcBorders>
            <w:shd w:val="clear" w:color="auto" w:fill="auto"/>
            <w:noWrap/>
            <w:vAlign w:val="bottom"/>
            <w:hideMark/>
          </w:tcPr>
          <w:p w14:paraId="2B3277D9"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49</w:t>
            </w:r>
          </w:p>
        </w:tc>
        <w:tc>
          <w:tcPr>
            <w:tcW w:w="355" w:type="pct"/>
            <w:tcBorders>
              <w:top w:val="nil"/>
              <w:left w:val="nil"/>
              <w:bottom w:val="nil"/>
              <w:right w:val="nil"/>
            </w:tcBorders>
            <w:shd w:val="clear" w:color="auto" w:fill="auto"/>
            <w:noWrap/>
            <w:vAlign w:val="bottom"/>
            <w:hideMark/>
          </w:tcPr>
          <w:p w14:paraId="4A2C7960"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3140</w:t>
            </w:r>
          </w:p>
        </w:tc>
        <w:tc>
          <w:tcPr>
            <w:tcW w:w="2091" w:type="pct"/>
            <w:tcBorders>
              <w:top w:val="nil"/>
              <w:left w:val="nil"/>
              <w:bottom w:val="nil"/>
              <w:right w:val="nil"/>
            </w:tcBorders>
            <w:shd w:val="clear" w:color="auto" w:fill="auto"/>
            <w:noWrap/>
            <w:vAlign w:val="bottom"/>
            <w:hideMark/>
          </w:tcPr>
          <w:p w14:paraId="273944E6" w14:textId="77777777" w:rsidR="00CB22D7" w:rsidRPr="00A46FB7" w:rsidRDefault="0066416C" w:rsidP="005962DF">
            <w:pPr>
              <w:rPr>
                <w:rFonts w:asciiTheme="minorHAnsi" w:hAnsiTheme="minorHAnsi"/>
                <w:color w:val="000000"/>
              </w:rPr>
            </w:pPr>
            <w:r w:rsidRPr="00A46FB7">
              <w:rPr>
                <w:rFonts w:asciiTheme="minorHAnsi" w:hAnsiTheme="minorHAnsi"/>
                <w:color w:val="000000"/>
                <w:sz w:val="22"/>
                <w:szCs w:val="22"/>
              </w:rPr>
              <w:t xml:space="preserve">Response </w:t>
            </w:r>
            <w:r w:rsidR="00CB22D7" w:rsidRPr="00A46FB7">
              <w:rPr>
                <w:rFonts w:asciiTheme="minorHAnsi" w:hAnsiTheme="minorHAnsi"/>
                <w:color w:val="000000"/>
                <w:sz w:val="22"/>
                <w:szCs w:val="22"/>
              </w:rPr>
              <w:t>to mechanical stimulus</w:t>
            </w:r>
          </w:p>
        </w:tc>
      </w:tr>
      <w:tr w:rsidR="0058051D" w:rsidRPr="00585E73" w14:paraId="464D4557" w14:textId="77777777" w:rsidTr="0058051D">
        <w:trPr>
          <w:trHeight w:val="300"/>
        </w:trPr>
        <w:tc>
          <w:tcPr>
            <w:tcW w:w="315" w:type="pct"/>
            <w:tcBorders>
              <w:top w:val="nil"/>
              <w:left w:val="nil"/>
              <w:bottom w:val="nil"/>
              <w:right w:val="nil"/>
            </w:tcBorders>
            <w:shd w:val="clear" w:color="auto" w:fill="auto"/>
            <w:noWrap/>
            <w:vAlign w:val="bottom"/>
            <w:hideMark/>
          </w:tcPr>
          <w:p w14:paraId="4C639491" w14:textId="77777777" w:rsidR="00CB22D7" w:rsidRPr="00A46FB7" w:rsidRDefault="00CB22D7"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23476016"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GO:0032039</w:t>
            </w:r>
          </w:p>
        </w:tc>
        <w:tc>
          <w:tcPr>
            <w:tcW w:w="498" w:type="pct"/>
            <w:tcBorders>
              <w:top w:val="nil"/>
              <w:left w:val="nil"/>
              <w:bottom w:val="nil"/>
              <w:right w:val="nil"/>
            </w:tcBorders>
            <w:shd w:val="clear" w:color="auto" w:fill="auto"/>
            <w:noWrap/>
            <w:vAlign w:val="bottom"/>
            <w:hideMark/>
          </w:tcPr>
          <w:p w14:paraId="043DE491"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191±0</w:t>
            </w:r>
            <w:r w:rsidR="005038E0">
              <w:rPr>
                <w:rFonts w:asciiTheme="minorHAnsi" w:hAnsiTheme="minorHAnsi"/>
                <w:color w:val="000000"/>
                <w:sz w:val="22"/>
                <w:szCs w:val="22"/>
              </w:rPr>
              <w:t>.</w:t>
            </w:r>
            <w:r w:rsidRPr="00A46FB7">
              <w:rPr>
                <w:rFonts w:asciiTheme="minorHAnsi" w:hAnsiTheme="minorHAnsi"/>
                <w:color w:val="000000"/>
                <w:sz w:val="22"/>
                <w:szCs w:val="22"/>
              </w:rPr>
              <w:t>022</w:t>
            </w:r>
          </w:p>
        </w:tc>
        <w:tc>
          <w:tcPr>
            <w:tcW w:w="452" w:type="pct"/>
            <w:tcBorders>
              <w:top w:val="nil"/>
              <w:left w:val="nil"/>
              <w:bottom w:val="nil"/>
              <w:right w:val="nil"/>
            </w:tcBorders>
          </w:tcPr>
          <w:p w14:paraId="55764778" w14:textId="77777777" w:rsidR="00CB22D7" w:rsidRPr="00A46FB7" w:rsidRDefault="006B47C0" w:rsidP="006B47C0">
            <w:pPr>
              <w:jc w:val="right"/>
              <w:rPr>
                <w:rFonts w:asciiTheme="minorHAnsi" w:hAnsiTheme="minorHAnsi"/>
                <w:color w:val="000000"/>
              </w:rPr>
            </w:pPr>
            <w:r>
              <w:rPr>
                <w:rFonts w:asciiTheme="minorHAnsi" w:hAnsiTheme="minorHAnsi"/>
                <w:color w:val="000000"/>
                <w:sz w:val="22"/>
                <w:szCs w:val="22"/>
              </w:rPr>
              <w:t>1.</w:t>
            </w:r>
            <w:r w:rsidR="00EA340F" w:rsidRPr="00A46FB7">
              <w:rPr>
                <w:rFonts w:asciiTheme="minorHAnsi" w:hAnsiTheme="minorHAnsi"/>
                <w:color w:val="000000"/>
                <w:sz w:val="22"/>
                <w:szCs w:val="22"/>
              </w:rPr>
              <w:t>5</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3</w:t>
            </w:r>
          </w:p>
        </w:tc>
        <w:tc>
          <w:tcPr>
            <w:tcW w:w="338" w:type="pct"/>
            <w:tcBorders>
              <w:top w:val="nil"/>
              <w:left w:val="nil"/>
              <w:bottom w:val="nil"/>
              <w:right w:val="nil"/>
            </w:tcBorders>
            <w:shd w:val="clear" w:color="auto" w:fill="auto"/>
            <w:noWrap/>
            <w:vAlign w:val="bottom"/>
            <w:hideMark/>
          </w:tcPr>
          <w:p w14:paraId="35A0BAA9"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5</w:t>
            </w:r>
            <w:r w:rsidR="005038E0">
              <w:rPr>
                <w:rFonts w:asciiTheme="minorHAnsi" w:hAnsiTheme="minorHAnsi"/>
                <w:color w:val="000000"/>
                <w:sz w:val="22"/>
                <w:szCs w:val="22"/>
              </w:rPr>
              <w:t>.</w:t>
            </w:r>
            <w:r w:rsidRPr="00A46FB7">
              <w:rPr>
                <w:rFonts w:asciiTheme="minorHAnsi" w:hAnsiTheme="minorHAnsi"/>
                <w:color w:val="000000"/>
                <w:sz w:val="22"/>
                <w:szCs w:val="22"/>
              </w:rPr>
              <w:t>61</w:t>
            </w:r>
          </w:p>
        </w:tc>
        <w:tc>
          <w:tcPr>
            <w:tcW w:w="328" w:type="pct"/>
            <w:tcBorders>
              <w:top w:val="nil"/>
              <w:left w:val="nil"/>
              <w:bottom w:val="nil"/>
              <w:right w:val="nil"/>
            </w:tcBorders>
            <w:shd w:val="clear" w:color="auto" w:fill="auto"/>
            <w:noWrap/>
            <w:vAlign w:val="bottom"/>
            <w:hideMark/>
          </w:tcPr>
          <w:p w14:paraId="7225A6BB"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25</w:t>
            </w:r>
          </w:p>
        </w:tc>
        <w:tc>
          <w:tcPr>
            <w:tcW w:w="355" w:type="pct"/>
            <w:tcBorders>
              <w:top w:val="nil"/>
              <w:left w:val="nil"/>
              <w:bottom w:val="nil"/>
              <w:right w:val="nil"/>
            </w:tcBorders>
            <w:shd w:val="clear" w:color="auto" w:fill="auto"/>
            <w:noWrap/>
            <w:vAlign w:val="bottom"/>
            <w:hideMark/>
          </w:tcPr>
          <w:p w14:paraId="297A3CC3"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561</w:t>
            </w:r>
          </w:p>
        </w:tc>
        <w:tc>
          <w:tcPr>
            <w:tcW w:w="2091" w:type="pct"/>
            <w:tcBorders>
              <w:top w:val="nil"/>
              <w:left w:val="nil"/>
              <w:bottom w:val="nil"/>
              <w:right w:val="nil"/>
            </w:tcBorders>
            <w:shd w:val="clear" w:color="auto" w:fill="auto"/>
            <w:noWrap/>
            <w:vAlign w:val="bottom"/>
            <w:hideMark/>
          </w:tcPr>
          <w:p w14:paraId="5179BCCF" w14:textId="77777777" w:rsidR="00CB22D7" w:rsidRPr="00A46FB7" w:rsidRDefault="0066416C" w:rsidP="005962DF">
            <w:pPr>
              <w:rPr>
                <w:rFonts w:asciiTheme="minorHAnsi" w:hAnsiTheme="minorHAnsi"/>
                <w:color w:val="000000"/>
              </w:rPr>
            </w:pPr>
            <w:r w:rsidRPr="00A46FB7">
              <w:rPr>
                <w:rFonts w:asciiTheme="minorHAnsi" w:hAnsiTheme="minorHAnsi"/>
                <w:color w:val="000000"/>
                <w:sz w:val="22"/>
                <w:szCs w:val="22"/>
              </w:rPr>
              <w:t xml:space="preserve">Integrator </w:t>
            </w:r>
            <w:r w:rsidR="00CB22D7" w:rsidRPr="00A46FB7">
              <w:rPr>
                <w:rFonts w:asciiTheme="minorHAnsi" w:hAnsiTheme="minorHAnsi"/>
                <w:color w:val="000000"/>
                <w:sz w:val="22"/>
                <w:szCs w:val="22"/>
              </w:rPr>
              <w:t>complex</w:t>
            </w:r>
          </w:p>
        </w:tc>
      </w:tr>
      <w:tr w:rsidR="0058051D" w:rsidRPr="00585E73" w14:paraId="55751148" w14:textId="77777777" w:rsidTr="0058051D">
        <w:trPr>
          <w:trHeight w:val="300"/>
        </w:trPr>
        <w:tc>
          <w:tcPr>
            <w:tcW w:w="315" w:type="pct"/>
            <w:tcBorders>
              <w:top w:val="nil"/>
              <w:left w:val="nil"/>
              <w:bottom w:val="nil"/>
              <w:right w:val="nil"/>
            </w:tcBorders>
            <w:shd w:val="clear" w:color="auto" w:fill="auto"/>
            <w:noWrap/>
            <w:vAlign w:val="bottom"/>
            <w:hideMark/>
          </w:tcPr>
          <w:p w14:paraId="1D69E2EA" w14:textId="77777777" w:rsidR="00CB22D7" w:rsidRPr="00A46FB7" w:rsidRDefault="00CB22D7" w:rsidP="00252380">
            <w:pPr>
              <w:rPr>
                <w:rFonts w:asciiTheme="minorHAnsi" w:hAnsiTheme="minorHAnsi"/>
                <w:color w:val="000000"/>
              </w:rPr>
            </w:pPr>
          </w:p>
        </w:tc>
        <w:tc>
          <w:tcPr>
            <w:tcW w:w="621" w:type="pct"/>
            <w:tcBorders>
              <w:top w:val="nil"/>
              <w:left w:val="nil"/>
              <w:bottom w:val="nil"/>
              <w:right w:val="nil"/>
            </w:tcBorders>
            <w:shd w:val="clear" w:color="auto" w:fill="auto"/>
            <w:noWrap/>
            <w:vAlign w:val="bottom"/>
            <w:hideMark/>
          </w:tcPr>
          <w:p w14:paraId="0232E95A"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GO:0005100</w:t>
            </w:r>
          </w:p>
        </w:tc>
        <w:tc>
          <w:tcPr>
            <w:tcW w:w="498" w:type="pct"/>
            <w:tcBorders>
              <w:top w:val="nil"/>
              <w:left w:val="nil"/>
              <w:bottom w:val="nil"/>
              <w:right w:val="nil"/>
            </w:tcBorders>
            <w:shd w:val="clear" w:color="auto" w:fill="auto"/>
            <w:noWrap/>
            <w:vAlign w:val="bottom"/>
            <w:hideMark/>
          </w:tcPr>
          <w:p w14:paraId="762ED9F7" w14:textId="77777777" w:rsidR="00CB22D7" w:rsidRPr="00A46FB7" w:rsidRDefault="00CB22D7" w:rsidP="00252380">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197±0</w:t>
            </w:r>
            <w:r w:rsidR="005038E0">
              <w:rPr>
                <w:rFonts w:asciiTheme="minorHAnsi" w:hAnsiTheme="minorHAnsi"/>
                <w:color w:val="000000"/>
                <w:sz w:val="22"/>
                <w:szCs w:val="22"/>
              </w:rPr>
              <w:t>.</w:t>
            </w:r>
            <w:r w:rsidRPr="00A46FB7">
              <w:rPr>
                <w:rFonts w:asciiTheme="minorHAnsi" w:hAnsiTheme="minorHAnsi"/>
                <w:color w:val="000000"/>
                <w:sz w:val="22"/>
                <w:szCs w:val="22"/>
              </w:rPr>
              <w:t>030</w:t>
            </w:r>
          </w:p>
        </w:tc>
        <w:tc>
          <w:tcPr>
            <w:tcW w:w="452" w:type="pct"/>
            <w:tcBorders>
              <w:top w:val="nil"/>
              <w:left w:val="nil"/>
              <w:bottom w:val="nil"/>
              <w:right w:val="nil"/>
            </w:tcBorders>
          </w:tcPr>
          <w:p w14:paraId="7E6CC261" w14:textId="77777777" w:rsidR="00CB22D7" w:rsidRPr="00A46FB7" w:rsidRDefault="006B47C0" w:rsidP="006B47C0">
            <w:pPr>
              <w:jc w:val="right"/>
              <w:rPr>
                <w:rFonts w:asciiTheme="minorHAnsi" w:hAnsiTheme="minorHAnsi"/>
                <w:color w:val="000000"/>
              </w:rPr>
            </w:pPr>
            <w:r>
              <w:rPr>
                <w:rFonts w:asciiTheme="minorHAnsi" w:hAnsiTheme="minorHAnsi"/>
                <w:color w:val="000000"/>
                <w:sz w:val="22"/>
                <w:szCs w:val="22"/>
              </w:rPr>
              <w:t>4.</w:t>
            </w:r>
            <w:r w:rsidR="00EA340F" w:rsidRPr="00A46FB7">
              <w:rPr>
                <w:rFonts w:asciiTheme="minorHAnsi" w:hAnsiTheme="minorHAnsi"/>
                <w:color w:val="000000"/>
                <w:sz w:val="22"/>
                <w:szCs w:val="22"/>
              </w:rPr>
              <w:t>6</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3</w:t>
            </w:r>
          </w:p>
        </w:tc>
        <w:tc>
          <w:tcPr>
            <w:tcW w:w="338" w:type="pct"/>
            <w:tcBorders>
              <w:top w:val="nil"/>
              <w:left w:val="nil"/>
              <w:bottom w:val="nil"/>
              <w:right w:val="nil"/>
            </w:tcBorders>
            <w:shd w:val="clear" w:color="auto" w:fill="auto"/>
            <w:noWrap/>
            <w:vAlign w:val="bottom"/>
            <w:hideMark/>
          </w:tcPr>
          <w:p w14:paraId="2D69F881"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6</w:t>
            </w:r>
            <w:r w:rsidR="005038E0">
              <w:rPr>
                <w:rFonts w:asciiTheme="minorHAnsi" w:hAnsiTheme="minorHAnsi"/>
                <w:color w:val="000000"/>
                <w:sz w:val="22"/>
                <w:szCs w:val="22"/>
              </w:rPr>
              <w:t>.</w:t>
            </w:r>
            <w:r w:rsidRPr="00A46FB7">
              <w:rPr>
                <w:rFonts w:asciiTheme="minorHAnsi" w:hAnsiTheme="minorHAnsi"/>
                <w:color w:val="000000"/>
                <w:sz w:val="22"/>
                <w:szCs w:val="22"/>
              </w:rPr>
              <w:t>24</w:t>
            </w:r>
          </w:p>
        </w:tc>
        <w:tc>
          <w:tcPr>
            <w:tcW w:w="328" w:type="pct"/>
            <w:tcBorders>
              <w:top w:val="nil"/>
              <w:left w:val="nil"/>
              <w:bottom w:val="nil"/>
              <w:right w:val="nil"/>
            </w:tcBorders>
            <w:shd w:val="clear" w:color="auto" w:fill="auto"/>
            <w:noWrap/>
            <w:vAlign w:val="bottom"/>
            <w:hideMark/>
          </w:tcPr>
          <w:p w14:paraId="556F2AAE"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22</w:t>
            </w:r>
          </w:p>
        </w:tc>
        <w:tc>
          <w:tcPr>
            <w:tcW w:w="355" w:type="pct"/>
            <w:tcBorders>
              <w:top w:val="nil"/>
              <w:left w:val="nil"/>
              <w:bottom w:val="nil"/>
              <w:right w:val="nil"/>
            </w:tcBorders>
            <w:shd w:val="clear" w:color="auto" w:fill="auto"/>
            <w:noWrap/>
            <w:vAlign w:val="bottom"/>
            <w:hideMark/>
          </w:tcPr>
          <w:p w14:paraId="24C5296F" w14:textId="77777777" w:rsidR="00CB22D7" w:rsidRPr="00A46FB7" w:rsidRDefault="00CB22D7" w:rsidP="00252380">
            <w:pPr>
              <w:jc w:val="right"/>
              <w:rPr>
                <w:rFonts w:asciiTheme="minorHAnsi" w:hAnsiTheme="minorHAnsi"/>
                <w:color w:val="000000"/>
              </w:rPr>
            </w:pPr>
            <w:r w:rsidRPr="00A46FB7">
              <w:rPr>
                <w:rFonts w:asciiTheme="minorHAnsi" w:hAnsiTheme="minorHAnsi"/>
                <w:color w:val="000000"/>
                <w:sz w:val="22"/>
                <w:szCs w:val="22"/>
              </w:rPr>
              <w:t>3886</w:t>
            </w:r>
          </w:p>
        </w:tc>
        <w:tc>
          <w:tcPr>
            <w:tcW w:w="2091" w:type="pct"/>
            <w:tcBorders>
              <w:top w:val="nil"/>
              <w:left w:val="nil"/>
              <w:bottom w:val="nil"/>
              <w:right w:val="nil"/>
            </w:tcBorders>
            <w:shd w:val="clear" w:color="auto" w:fill="auto"/>
            <w:noWrap/>
            <w:vAlign w:val="bottom"/>
            <w:hideMark/>
          </w:tcPr>
          <w:p w14:paraId="3AD34118" w14:textId="77777777" w:rsidR="00CB22D7" w:rsidRPr="00A46FB7" w:rsidRDefault="00CB22D7" w:rsidP="005962DF">
            <w:pPr>
              <w:rPr>
                <w:rFonts w:asciiTheme="minorHAnsi" w:hAnsiTheme="minorHAnsi"/>
                <w:color w:val="000000"/>
              </w:rPr>
            </w:pPr>
            <w:r w:rsidRPr="00A46FB7">
              <w:rPr>
                <w:rFonts w:asciiTheme="minorHAnsi" w:hAnsiTheme="minorHAnsi"/>
                <w:color w:val="000000"/>
                <w:sz w:val="22"/>
                <w:szCs w:val="22"/>
              </w:rPr>
              <w:t>Rho GTPase activator activity</w:t>
            </w:r>
          </w:p>
        </w:tc>
      </w:tr>
      <w:tr w:rsidR="0058051D" w:rsidRPr="00585E73" w14:paraId="4FA8346F" w14:textId="77777777" w:rsidTr="0058051D">
        <w:trPr>
          <w:trHeight w:val="300"/>
        </w:trPr>
        <w:tc>
          <w:tcPr>
            <w:tcW w:w="315" w:type="pct"/>
            <w:tcBorders>
              <w:top w:val="nil"/>
              <w:left w:val="nil"/>
              <w:bottom w:val="nil"/>
              <w:right w:val="nil"/>
            </w:tcBorders>
            <w:shd w:val="clear" w:color="auto" w:fill="auto"/>
            <w:noWrap/>
            <w:vAlign w:val="bottom"/>
            <w:hideMark/>
          </w:tcPr>
          <w:p w14:paraId="0724CFA6" w14:textId="77777777" w:rsidR="00EA340F" w:rsidRPr="00DE39E8" w:rsidRDefault="00EA340F" w:rsidP="00252380">
            <w:pPr>
              <w:rPr>
                <w:rFonts w:asciiTheme="minorHAnsi" w:hAnsiTheme="minorHAnsi"/>
                <w:color w:val="000000"/>
                <w:sz w:val="20"/>
                <w:szCs w:val="20"/>
              </w:rPr>
            </w:pPr>
          </w:p>
        </w:tc>
        <w:tc>
          <w:tcPr>
            <w:tcW w:w="621" w:type="pct"/>
            <w:tcBorders>
              <w:top w:val="nil"/>
              <w:left w:val="nil"/>
              <w:bottom w:val="nil"/>
              <w:right w:val="nil"/>
            </w:tcBorders>
            <w:shd w:val="clear" w:color="auto" w:fill="auto"/>
            <w:noWrap/>
            <w:vAlign w:val="bottom"/>
            <w:hideMark/>
          </w:tcPr>
          <w:p w14:paraId="2A3EDAA3" w14:textId="77777777" w:rsidR="00EA340F" w:rsidRPr="00D33E1E" w:rsidRDefault="00EA340F" w:rsidP="00252380">
            <w:pPr>
              <w:rPr>
                <w:rFonts w:asciiTheme="minorHAnsi" w:hAnsiTheme="minorHAnsi"/>
                <w:color w:val="000000"/>
                <w:sz w:val="20"/>
                <w:szCs w:val="20"/>
              </w:rPr>
            </w:pPr>
            <w:r w:rsidRPr="001D3E95">
              <w:rPr>
                <w:rFonts w:asciiTheme="minorHAnsi" w:hAnsiTheme="minorHAnsi"/>
                <w:color w:val="000000"/>
                <w:sz w:val="22"/>
                <w:szCs w:val="22"/>
              </w:rPr>
              <w:t>GO:0007494</w:t>
            </w:r>
          </w:p>
        </w:tc>
        <w:tc>
          <w:tcPr>
            <w:tcW w:w="498" w:type="pct"/>
            <w:tcBorders>
              <w:top w:val="nil"/>
              <w:left w:val="nil"/>
              <w:bottom w:val="nil"/>
              <w:right w:val="nil"/>
            </w:tcBorders>
            <w:shd w:val="clear" w:color="auto" w:fill="auto"/>
            <w:noWrap/>
            <w:vAlign w:val="bottom"/>
            <w:hideMark/>
          </w:tcPr>
          <w:p w14:paraId="4856760E" w14:textId="77777777" w:rsidR="00EA340F" w:rsidRPr="00B63FCC" w:rsidRDefault="00EA340F" w:rsidP="00252380">
            <w:pPr>
              <w:rPr>
                <w:rFonts w:asciiTheme="minorHAnsi" w:hAnsiTheme="minorHAnsi"/>
                <w:color w:val="000000"/>
                <w:sz w:val="20"/>
                <w:szCs w:val="20"/>
              </w:rPr>
            </w:pPr>
            <w:r w:rsidRPr="00D33E1E">
              <w:rPr>
                <w:rFonts w:asciiTheme="minorHAnsi" w:hAnsiTheme="minorHAnsi"/>
                <w:color w:val="000000"/>
                <w:sz w:val="22"/>
                <w:szCs w:val="22"/>
              </w:rPr>
              <w:t>0</w:t>
            </w:r>
            <w:r w:rsidR="005038E0">
              <w:rPr>
                <w:rFonts w:asciiTheme="minorHAnsi" w:hAnsiTheme="minorHAnsi"/>
                <w:color w:val="000000"/>
                <w:sz w:val="22"/>
                <w:szCs w:val="22"/>
              </w:rPr>
              <w:t>.</w:t>
            </w:r>
            <w:r w:rsidRPr="00D33E1E">
              <w:rPr>
                <w:rFonts w:asciiTheme="minorHAnsi" w:hAnsiTheme="minorHAnsi"/>
                <w:color w:val="000000"/>
                <w:sz w:val="22"/>
                <w:szCs w:val="22"/>
              </w:rPr>
              <w:t>176</w:t>
            </w:r>
            <w:r w:rsidRPr="00D33E1E">
              <w:rPr>
                <w:rFonts w:asciiTheme="minorHAnsi" w:hAnsiTheme="minorHAnsi"/>
                <w:color w:val="000000"/>
                <w:sz w:val="20"/>
                <w:szCs w:val="20"/>
              </w:rPr>
              <w:t>±</w:t>
            </w:r>
            <w:r w:rsidRPr="00CF39A4">
              <w:rPr>
                <w:rFonts w:asciiTheme="minorHAnsi" w:hAnsiTheme="minorHAnsi"/>
                <w:color w:val="000000"/>
                <w:sz w:val="22"/>
                <w:szCs w:val="22"/>
              </w:rPr>
              <w:t>0</w:t>
            </w:r>
            <w:r w:rsidR="005038E0">
              <w:rPr>
                <w:rFonts w:asciiTheme="minorHAnsi" w:hAnsiTheme="minorHAnsi"/>
                <w:color w:val="000000"/>
                <w:sz w:val="22"/>
                <w:szCs w:val="22"/>
              </w:rPr>
              <w:t>.</w:t>
            </w:r>
            <w:r w:rsidRPr="00CF39A4">
              <w:rPr>
                <w:rFonts w:asciiTheme="minorHAnsi" w:hAnsiTheme="minorHAnsi"/>
                <w:color w:val="000000"/>
                <w:sz w:val="22"/>
                <w:szCs w:val="22"/>
              </w:rPr>
              <w:t>026</w:t>
            </w:r>
          </w:p>
        </w:tc>
        <w:tc>
          <w:tcPr>
            <w:tcW w:w="452" w:type="pct"/>
            <w:tcBorders>
              <w:top w:val="nil"/>
              <w:left w:val="nil"/>
              <w:bottom w:val="nil"/>
              <w:right w:val="nil"/>
            </w:tcBorders>
            <w:vAlign w:val="bottom"/>
          </w:tcPr>
          <w:p w14:paraId="37FBE4EE" w14:textId="77777777" w:rsidR="00EA340F" w:rsidRPr="00585E73" w:rsidRDefault="006B47C0" w:rsidP="00252380">
            <w:pPr>
              <w:jc w:val="right"/>
              <w:rPr>
                <w:rFonts w:asciiTheme="minorHAnsi" w:hAnsiTheme="minorHAnsi"/>
                <w:color w:val="000000"/>
              </w:rPr>
            </w:pPr>
            <w:r>
              <w:rPr>
                <w:rFonts w:asciiTheme="minorHAnsi" w:hAnsiTheme="minorHAnsi"/>
                <w:color w:val="000000"/>
                <w:sz w:val="22"/>
                <w:szCs w:val="22"/>
              </w:rPr>
              <w:t>1.</w:t>
            </w:r>
            <w:r w:rsidR="00EA340F" w:rsidRPr="00585E73">
              <w:rPr>
                <w:rFonts w:asciiTheme="minorHAnsi" w:hAnsiTheme="minorHAnsi"/>
                <w:color w:val="000000"/>
                <w:sz w:val="22"/>
                <w:szCs w:val="22"/>
              </w:rPr>
              <w:t>1</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338" w:type="pct"/>
            <w:tcBorders>
              <w:top w:val="nil"/>
              <w:left w:val="nil"/>
              <w:bottom w:val="nil"/>
              <w:right w:val="nil"/>
            </w:tcBorders>
            <w:shd w:val="clear" w:color="auto" w:fill="auto"/>
            <w:noWrap/>
            <w:vAlign w:val="bottom"/>
            <w:hideMark/>
          </w:tcPr>
          <w:p w14:paraId="558A633D"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7</w:t>
            </w:r>
            <w:r w:rsidR="005038E0">
              <w:rPr>
                <w:rFonts w:asciiTheme="minorHAnsi" w:hAnsiTheme="minorHAnsi"/>
                <w:color w:val="000000"/>
                <w:sz w:val="22"/>
                <w:szCs w:val="22"/>
              </w:rPr>
              <w:t>.</w:t>
            </w:r>
            <w:r w:rsidRPr="00585E73">
              <w:rPr>
                <w:rFonts w:asciiTheme="minorHAnsi" w:hAnsiTheme="minorHAnsi"/>
                <w:color w:val="000000"/>
                <w:sz w:val="22"/>
                <w:szCs w:val="22"/>
              </w:rPr>
              <w:t>09</w:t>
            </w:r>
          </w:p>
        </w:tc>
        <w:tc>
          <w:tcPr>
            <w:tcW w:w="328" w:type="pct"/>
            <w:tcBorders>
              <w:top w:val="nil"/>
              <w:left w:val="nil"/>
              <w:bottom w:val="nil"/>
              <w:right w:val="nil"/>
            </w:tcBorders>
            <w:shd w:val="clear" w:color="auto" w:fill="auto"/>
            <w:noWrap/>
            <w:vAlign w:val="bottom"/>
            <w:hideMark/>
          </w:tcPr>
          <w:p w14:paraId="390E00C3"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0</w:t>
            </w:r>
            <w:r w:rsidR="005038E0">
              <w:rPr>
                <w:rFonts w:asciiTheme="minorHAnsi" w:hAnsiTheme="minorHAnsi"/>
                <w:color w:val="000000"/>
                <w:sz w:val="22"/>
                <w:szCs w:val="22"/>
              </w:rPr>
              <w:t>.</w:t>
            </w:r>
            <w:r w:rsidRPr="00585E73">
              <w:rPr>
                <w:rFonts w:asciiTheme="minorHAnsi" w:hAnsiTheme="minorHAnsi"/>
                <w:color w:val="000000"/>
                <w:sz w:val="22"/>
                <w:szCs w:val="22"/>
              </w:rPr>
              <w:t>46</w:t>
            </w:r>
          </w:p>
        </w:tc>
        <w:tc>
          <w:tcPr>
            <w:tcW w:w="355" w:type="pct"/>
            <w:tcBorders>
              <w:top w:val="nil"/>
              <w:left w:val="nil"/>
              <w:bottom w:val="nil"/>
              <w:right w:val="nil"/>
            </w:tcBorders>
            <w:shd w:val="clear" w:color="auto" w:fill="auto"/>
            <w:noWrap/>
            <w:vAlign w:val="bottom"/>
            <w:hideMark/>
          </w:tcPr>
          <w:p w14:paraId="69401E5E" w14:textId="77777777" w:rsidR="00EA340F" w:rsidRPr="00585E73" w:rsidRDefault="00EA340F" w:rsidP="00252380">
            <w:pPr>
              <w:jc w:val="right"/>
              <w:rPr>
                <w:rFonts w:asciiTheme="minorHAnsi" w:hAnsiTheme="minorHAnsi"/>
                <w:color w:val="000000"/>
                <w:sz w:val="20"/>
                <w:szCs w:val="20"/>
              </w:rPr>
            </w:pPr>
            <w:r w:rsidRPr="00585E73">
              <w:rPr>
                <w:rFonts w:asciiTheme="minorHAnsi" w:hAnsiTheme="minorHAnsi"/>
                <w:color w:val="000000"/>
                <w:sz w:val="22"/>
                <w:szCs w:val="22"/>
              </w:rPr>
              <w:t>9614</w:t>
            </w:r>
          </w:p>
        </w:tc>
        <w:tc>
          <w:tcPr>
            <w:tcW w:w="2091" w:type="pct"/>
            <w:tcBorders>
              <w:top w:val="nil"/>
              <w:left w:val="nil"/>
              <w:bottom w:val="nil"/>
              <w:right w:val="nil"/>
            </w:tcBorders>
            <w:shd w:val="clear" w:color="auto" w:fill="auto"/>
            <w:noWrap/>
            <w:vAlign w:val="bottom"/>
            <w:hideMark/>
          </w:tcPr>
          <w:p w14:paraId="5BD9DAB5" w14:textId="77777777" w:rsidR="00EA340F" w:rsidRPr="00585E73" w:rsidRDefault="0066416C" w:rsidP="005962DF">
            <w:pPr>
              <w:rPr>
                <w:rFonts w:asciiTheme="minorHAnsi" w:hAnsiTheme="minorHAnsi"/>
                <w:color w:val="000000"/>
                <w:sz w:val="20"/>
                <w:szCs w:val="20"/>
              </w:rPr>
            </w:pPr>
            <w:r>
              <w:rPr>
                <w:rFonts w:asciiTheme="minorHAnsi" w:hAnsiTheme="minorHAnsi"/>
                <w:color w:val="000000"/>
                <w:sz w:val="22"/>
                <w:szCs w:val="22"/>
              </w:rPr>
              <w:t>M</w:t>
            </w:r>
            <w:r w:rsidRPr="00585E73">
              <w:rPr>
                <w:rFonts w:asciiTheme="minorHAnsi" w:hAnsiTheme="minorHAnsi"/>
                <w:color w:val="000000"/>
                <w:sz w:val="22"/>
                <w:szCs w:val="22"/>
              </w:rPr>
              <w:t xml:space="preserve">idgut </w:t>
            </w:r>
            <w:r w:rsidR="00EA340F" w:rsidRPr="00585E73">
              <w:rPr>
                <w:rFonts w:asciiTheme="minorHAnsi" w:hAnsiTheme="minorHAnsi"/>
                <w:color w:val="000000"/>
                <w:sz w:val="22"/>
                <w:szCs w:val="22"/>
              </w:rPr>
              <w:t>development</w:t>
            </w:r>
          </w:p>
        </w:tc>
      </w:tr>
      <w:tr w:rsidR="0058051D" w:rsidRPr="00585E73" w14:paraId="30985A46" w14:textId="77777777" w:rsidTr="0058051D">
        <w:trPr>
          <w:trHeight w:val="300"/>
        </w:trPr>
        <w:tc>
          <w:tcPr>
            <w:tcW w:w="315" w:type="pct"/>
            <w:tcBorders>
              <w:top w:val="nil"/>
              <w:left w:val="nil"/>
              <w:bottom w:val="nil"/>
              <w:right w:val="nil"/>
            </w:tcBorders>
            <w:shd w:val="clear" w:color="auto" w:fill="auto"/>
            <w:noWrap/>
            <w:vAlign w:val="bottom"/>
            <w:hideMark/>
          </w:tcPr>
          <w:p w14:paraId="02F068A2" w14:textId="77777777" w:rsidR="00EA340F" w:rsidRPr="00DE39E8" w:rsidRDefault="00EA340F" w:rsidP="00252380">
            <w:pPr>
              <w:rPr>
                <w:rFonts w:asciiTheme="minorHAnsi" w:hAnsiTheme="minorHAnsi"/>
                <w:color w:val="000000"/>
                <w:sz w:val="20"/>
                <w:szCs w:val="20"/>
              </w:rPr>
            </w:pPr>
          </w:p>
        </w:tc>
        <w:tc>
          <w:tcPr>
            <w:tcW w:w="621" w:type="pct"/>
            <w:tcBorders>
              <w:top w:val="nil"/>
              <w:left w:val="nil"/>
              <w:bottom w:val="nil"/>
              <w:right w:val="nil"/>
            </w:tcBorders>
            <w:shd w:val="clear" w:color="auto" w:fill="auto"/>
            <w:noWrap/>
            <w:vAlign w:val="bottom"/>
            <w:hideMark/>
          </w:tcPr>
          <w:p w14:paraId="5BEACE50" w14:textId="77777777" w:rsidR="00EA340F" w:rsidRPr="00D33E1E" w:rsidRDefault="00EA340F" w:rsidP="00252380">
            <w:pPr>
              <w:rPr>
                <w:rFonts w:asciiTheme="minorHAnsi" w:hAnsiTheme="minorHAnsi"/>
                <w:color w:val="000000"/>
                <w:sz w:val="20"/>
                <w:szCs w:val="20"/>
              </w:rPr>
            </w:pPr>
            <w:r w:rsidRPr="001D3E95">
              <w:rPr>
                <w:rFonts w:asciiTheme="minorHAnsi" w:hAnsiTheme="minorHAnsi"/>
                <w:color w:val="000000"/>
                <w:sz w:val="22"/>
                <w:szCs w:val="22"/>
              </w:rPr>
              <w:t>GO:0007266</w:t>
            </w:r>
          </w:p>
        </w:tc>
        <w:tc>
          <w:tcPr>
            <w:tcW w:w="498" w:type="pct"/>
            <w:tcBorders>
              <w:top w:val="nil"/>
              <w:left w:val="nil"/>
              <w:bottom w:val="nil"/>
              <w:right w:val="nil"/>
            </w:tcBorders>
            <w:shd w:val="clear" w:color="auto" w:fill="auto"/>
            <w:noWrap/>
            <w:vAlign w:val="bottom"/>
            <w:hideMark/>
          </w:tcPr>
          <w:p w14:paraId="59F9CD7F" w14:textId="77777777" w:rsidR="00EA340F" w:rsidRPr="00B63FCC" w:rsidRDefault="00EA340F" w:rsidP="00252380">
            <w:pPr>
              <w:rPr>
                <w:rFonts w:asciiTheme="minorHAnsi" w:hAnsiTheme="minorHAnsi"/>
                <w:color w:val="000000"/>
                <w:sz w:val="20"/>
                <w:szCs w:val="20"/>
              </w:rPr>
            </w:pPr>
            <w:r w:rsidRPr="00D33E1E">
              <w:rPr>
                <w:rFonts w:asciiTheme="minorHAnsi" w:hAnsiTheme="minorHAnsi"/>
                <w:color w:val="000000"/>
                <w:sz w:val="22"/>
                <w:szCs w:val="22"/>
              </w:rPr>
              <w:t>0</w:t>
            </w:r>
            <w:r w:rsidR="005038E0">
              <w:rPr>
                <w:rFonts w:asciiTheme="minorHAnsi" w:hAnsiTheme="minorHAnsi"/>
                <w:color w:val="000000"/>
                <w:sz w:val="22"/>
                <w:szCs w:val="22"/>
              </w:rPr>
              <w:t>.</w:t>
            </w:r>
            <w:r w:rsidRPr="00D33E1E">
              <w:rPr>
                <w:rFonts w:asciiTheme="minorHAnsi" w:hAnsiTheme="minorHAnsi"/>
                <w:color w:val="000000"/>
                <w:sz w:val="22"/>
                <w:szCs w:val="22"/>
              </w:rPr>
              <w:t>183</w:t>
            </w:r>
            <w:r w:rsidRPr="00D33E1E">
              <w:rPr>
                <w:rFonts w:asciiTheme="minorHAnsi" w:hAnsiTheme="minorHAnsi"/>
                <w:color w:val="000000"/>
                <w:sz w:val="20"/>
                <w:szCs w:val="20"/>
              </w:rPr>
              <w:t>±</w:t>
            </w:r>
            <w:r w:rsidRPr="00CF39A4">
              <w:rPr>
                <w:rFonts w:asciiTheme="minorHAnsi" w:hAnsiTheme="minorHAnsi"/>
                <w:color w:val="000000"/>
                <w:sz w:val="22"/>
                <w:szCs w:val="22"/>
              </w:rPr>
              <w:t>0</w:t>
            </w:r>
            <w:r w:rsidR="005038E0">
              <w:rPr>
                <w:rFonts w:asciiTheme="minorHAnsi" w:hAnsiTheme="minorHAnsi"/>
                <w:color w:val="000000"/>
                <w:sz w:val="22"/>
                <w:szCs w:val="22"/>
              </w:rPr>
              <w:t>.</w:t>
            </w:r>
            <w:r w:rsidRPr="00CF39A4">
              <w:rPr>
                <w:rFonts w:asciiTheme="minorHAnsi" w:hAnsiTheme="minorHAnsi"/>
                <w:color w:val="000000"/>
                <w:sz w:val="22"/>
                <w:szCs w:val="22"/>
              </w:rPr>
              <w:t>031</w:t>
            </w:r>
          </w:p>
        </w:tc>
        <w:tc>
          <w:tcPr>
            <w:tcW w:w="452" w:type="pct"/>
            <w:tcBorders>
              <w:top w:val="nil"/>
              <w:left w:val="nil"/>
              <w:bottom w:val="nil"/>
              <w:right w:val="nil"/>
            </w:tcBorders>
            <w:vAlign w:val="bottom"/>
          </w:tcPr>
          <w:p w14:paraId="5F4D6A56" w14:textId="77777777" w:rsidR="00EA340F" w:rsidRPr="00585E73" w:rsidRDefault="006B47C0" w:rsidP="00252380">
            <w:pPr>
              <w:jc w:val="right"/>
              <w:rPr>
                <w:rFonts w:asciiTheme="minorHAnsi" w:hAnsiTheme="minorHAnsi"/>
                <w:color w:val="000000"/>
              </w:rPr>
            </w:pPr>
            <w:r>
              <w:rPr>
                <w:rFonts w:asciiTheme="minorHAnsi" w:hAnsiTheme="minorHAnsi"/>
                <w:color w:val="000000"/>
                <w:sz w:val="22"/>
                <w:szCs w:val="22"/>
              </w:rPr>
              <w:t>1.</w:t>
            </w:r>
            <w:r w:rsidR="00EA340F" w:rsidRPr="00585E73">
              <w:rPr>
                <w:rFonts w:asciiTheme="minorHAnsi" w:hAnsiTheme="minorHAnsi"/>
                <w:color w:val="000000"/>
                <w:sz w:val="22"/>
                <w:szCs w:val="22"/>
              </w:rPr>
              <w:t>2</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338" w:type="pct"/>
            <w:tcBorders>
              <w:top w:val="nil"/>
              <w:left w:val="nil"/>
              <w:bottom w:val="nil"/>
              <w:right w:val="nil"/>
            </w:tcBorders>
            <w:shd w:val="clear" w:color="auto" w:fill="auto"/>
            <w:noWrap/>
            <w:vAlign w:val="bottom"/>
            <w:hideMark/>
          </w:tcPr>
          <w:p w14:paraId="37F53FFB"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5</w:t>
            </w:r>
            <w:r w:rsidR="005038E0">
              <w:rPr>
                <w:rFonts w:asciiTheme="minorHAnsi" w:hAnsiTheme="minorHAnsi"/>
                <w:color w:val="000000"/>
                <w:sz w:val="22"/>
                <w:szCs w:val="22"/>
              </w:rPr>
              <w:t>.</w:t>
            </w:r>
            <w:r w:rsidRPr="00585E73">
              <w:rPr>
                <w:rFonts w:asciiTheme="minorHAnsi" w:hAnsiTheme="minorHAnsi"/>
                <w:color w:val="000000"/>
                <w:sz w:val="22"/>
                <w:szCs w:val="22"/>
              </w:rPr>
              <w:t>46</w:t>
            </w:r>
          </w:p>
        </w:tc>
        <w:tc>
          <w:tcPr>
            <w:tcW w:w="328" w:type="pct"/>
            <w:tcBorders>
              <w:top w:val="nil"/>
              <w:left w:val="nil"/>
              <w:bottom w:val="nil"/>
              <w:right w:val="nil"/>
            </w:tcBorders>
            <w:shd w:val="clear" w:color="auto" w:fill="auto"/>
            <w:noWrap/>
            <w:vAlign w:val="bottom"/>
            <w:hideMark/>
          </w:tcPr>
          <w:p w14:paraId="56A458BF"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0</w:t>
            </w:r>
            <w:r w:rsidR="005038E0">
              <w:rPr>
                <w:rFonts w:asciiTheme="minorHAnsi" w:hAnsiTheme="minorHAnsi"/>
                <w:color w:val="000000"/>
                <w:sz w:val="22"/>
                <w:szCs w:val="22"/>
              </w:rPr>
              <w:t>.</w:t>
            </w:r>
            <w:r w:rsidRPr="00585E73">
              <w:rPr>
                <w:rFonts w:asciiTheme="minorHAnsi" w:hAnsiTheme="minorHAnsi"/>
                <w:color w:val="000000"/>
                <w:sz w:val="22"/>
                <w:szCs w:val="22"/>
              </w:rPr>
              <w:t>18</w:t>
            </w:r>
          </w:p>
        </w:tc>
        <w:tc>
          <w:tcPr>
            <w:tcW w:w="355" w:type="pct"/>
            <w:tcBorders>
              <w:top w:val="nil"/>
              <w:left w:val="nil"/>
              <w:bottom w:val="nil"/>
              <w:right w:val="nil"/>
            </w:tcBorders>
            <w:shd w:val="clear" w:color="auto" w:fill="auto"/>
            <w:noWrap/>
            <w:vAlign w:val="bottom"/>
            <w:hideMark/>
          </w:tcPr>
          <w:p w14:paraId="79ED8C0C" w14:textId="77777777" w:rsidR="00EA340F" w:rsidRPr="00585E73" w:rsidRDefault="00EA340F" w:rsidP="00252380">
            <w:pPr>
              <w:jc w:val="right"/>
              <w:rPr>
                <w:rFonts w:asciiTheme="minorHAnsi" w:hAnsiTheme="minorHAnsi"/>
                <w:color w:val="000000"/>
                <w:sz w:val="20"/>
                <w:szCs w:val="20"/>
              </w:rPr>
            </w:pPr>
            <w:r w:rsidRPr="00585E73">
              <w:rPr>
                <w:rFonts w:asciiTheme="minorHAnsi" w:hAnsiTheme="minorHAnsi"/>
                <w:color w:val="000000"/>
                <w:sz w:val="22"/>
                <w:szCs w:val="22"/>
              </w:rPr>
              <w:t>3139</w:t>
            </w:r>
          </w:p>
        </w:tc>
        <w:tc>
          <w:tcPr>
            <w:tcW w:w="2091" w:type="pct"/>
            <w:tcBorders>
              <w:top w:val="nil"/>
              <w:left w:val="nil"/>
              <w:bottom w:val="nil"/>
              <w:right w:val="nil"/>
            </w:tcBorders>
            <w:shd w:val="clear" w:color="auto" w:fill="auto"/>
            <w:noWrap/>
            <w:vAlign w:val="bottom"/>
            <w:hideMark/>
          </w:tcPr>
          <w:p w14:paraId="2922A172" w14:textId="77777777" w:rsidR="00EA340F" w:rsidRPr="00585E73" w:rsidRDefault="00EA340F" w:rsidP="005962DF">
            <w:pPr>
              <w:rPr>
                <w:rFonts w:asciiTheme="minorHAnsi" w:hAnsiTheme="minorHAnsi"/>
                <w:color w:val="000000"/>
                <w:sz w:val="20"/>
                <w:szCs w:val="20"/>
              </w:rPr>
            </w:pPr>
            <w:r w:rsidRPr="00585E73">
              <w:rPr>
                <w:rFonts w:asciiTheme="minorHAnsi" w:hAnsiTheme="minorHAnsi"/>
                <w:color w:val="000000"/>
                <w:sz w:val="22"/>
                <w:szCs w:val="22"/>
              </w:rPr>
              <w:t>Rho protein signal transduction</w:t>
            </w:r>
          </w:p>
        </w:tc>
      </w:tr>
      <w:tr w:rsidR="0058051D" w:rsidRPr="00585E73" w14:paraId="09938036" w14:textId="77777777" w:rsidTr="0058051D">
        <w:trPr>
          <w:trHeight w:val="300"/>
        </w:trPr>
        <w:tc>
          <w:tcPr>
            <w:tcW w:w="315" w:type="pct"/>
            <w:tcBorders>
              <w:top w:val="nil"/>
              <w:left w:val="nil"/>
              <w:bottom w:val="nil"/>
              <w:right w:val="nil"/>
            </w:tcBorders>
            <w:shd w:val="clear" w:color="auto" w:fill="auto"/>
            <w:noWrap/>
            <w:vAlign w:val="bottom"/>
            <w:hideMark/>
          </w:tcPr>
          <w:p w14:paraId="5FCBEA52" w14:textId="77777777" w:rsidR="00EA340F" w:rsidRPr="00DE39E8" w:rsidRDefault="00EA340F" w:rsidP="00252380">
            <w:pPr>
              <w:rPr>
                <w:rFonts w:asciiTheme="minorHAnsi" w:hAnsiTheme="minorHAnsi"/>
                <w:color w:val="000000"/>
                <w:sz w:val="20"/>
                <w:szCs w:val="20"/>
              </w:rPr>
            </w:pPr>
          </w:p>
        </w:tc>
        <w:tc>
          <w:tcPr>
            <w:tcW w:w="621" w:type="pct"/>
            <w:tcBorders>
              <w:top w:val="nil"/>
              <w:left w:val="nil"/>
              <w:bottom w:val="nil"/>
              <w:right w:val="nil"/>
            </w:tcBorders>
            <w:shd w:val="clear" w:color="auto" w:fill="auto"/>
            <w:noWrap/>
            <w:vAlign w:val="bottom"/>
            <w:hideMark/>
          </w:tcPr>
          <w:p w14:paraId="2CE94327" w14:textId="77777777" w:rsidR="00EA340F" w:rsidRPr="00D33E1E" w:rsidRDefault="00EA340F" w:rsidP="00252380">
            <w:pPr>
              <w:rPr>
                <w:rFonts w:asciiTheme="minorHAnsi" w:hAnsiTheme="minorHAnsi"/>
                <w:color w:val="000000"/>
                <w:sz w:val="20"/>
                <w:szCs w:val="20"/>
              </w:rPr>
            </w:pPr>
            <w:r w:rsidRPr="001D3E95">
              <w:rPr>
                <w:rFonts w:asciiTheme="minorHAnsi" w:hAnsiTheme="minorHAnsi"/>
                <w:color w:val="000000"/>
                <w:sz w:val="22"/>
                <w:szCs w:val="22"/>
              </w:rPr>
              <w:t>GO:0016887</w:t>
            </w:r>
          </w:p>
        </w:tc>
        <w:tc>
          <w:tcPr>
            <w:tcW w:w="498" w:type="pct"/>
            <w:tcBorders>
              <w:top w:val="nil"/>
              <w:left w:val="nil"/>
              <w:bottom w:val="nil"/>
              <w:right w:val="nil"/>
            </w:tcBorders>
            <w:shd w:val="clear" w:color="auto" w:fill="auto"/>
            <w:noWrap/>
            <w:vAlign w:val="bottom"/>
            <w:hideMark/>
          </w:tcPr>
          <w:p w14:paraId="0BC1F036" w14:textId="77777777" w:rsidR="00EA340F" w:rsidRPr="00B63FCC" w:rsidRDefault="00EA340F" w:rsidP="00252380">
            <w:pPr>
              <w:rPr>
                <w:rFonts w:asciiTheme="minorHAnsi" w:hAnsiTheme="minorHAnsi"/>
                <w:color w:val="000000"/>
                <w:sz w:val="20"/>
                <w:szCs w:val="20"/>
              </w:rPr>
            </w:pPr>
            <w:r w:rsidRPr="00D33E1E">
              <w:rPr>
                <w:rFonts w:asciiTheme="minorHAnsi" w:hAnsiTheme="minorHAnsi"/>
                <w:color w:val="000000"/>
                <w:sz w:val="22"/>
                <w:szCs w:val="22"/>
              </w:rPr>
              <w:t>0</w:t>
            </w:r>
            <w:r w:rsidR="005038E0">
              <w:rPr>
                <w:rFonts w:asciiTheme="minorHAnsi" w:hAnsiTheme="minorHAnsi"/>
                <w:color w:val="000000"/>
                <w:sz w:val="22"/>
                <w:szCs w:val="22"/>
              </w:rPr>
              <w:t>.</w:t>
            </w:r>
            <w:r w:rsidRPr="00D33E1E">
              <w:rPr>
                <w:rFonts w:asciiTheme="minorHAnsi" w:hAnsiTheme="minorHAnsi"/>
                <w:color w:val="000000"/>
                <w:sz w:val="22"/>
                <w:szCs w:val="22"/>
              </w:rPr>
              <w:t>175</w:t>
            </w:r>
            <w:r w:rsidRPr="00D33E1E">
              <w:rPr>
                <w:rFonts w:asciiTheme="minorHAnsi" w:hAnsiTheme="minorHAnsi"/>
                <w:color w:val="000000"/>
                <w:sz w:val="20"/>
                <w:szCs w:val="20"/>
              </w:rPr>
              <w:t>±</w:t>
            </w:r>
            <w:r w:rsidRPr="00CF39A4">
              <w:rPr>
                <w:rFonts w:asciiTheme="minorHAnsi" w:hAnsiTheme="minorHAnsi"/>
                <w:color w:val="000000"/>
                <w:sz w:val="22"/>
                <w:szCs w:val="22"/>
              </w:rPr>
              <w:t>0</w:t>
            </w:r>
            <w:r w:rsidR="005038E0">
              <w:rPr>
                <w:rFonts w:asciiTheme="minorHAnsi" w:hAnsiTheme="minorHAnsi"/>
                <w:color w:val="000000"/>
                <w:sz w:val="22"/>
                <w:szCs w:val="22"/>
              </w:rPr>
              <w:t>.</w:t>
            </w:r>
            <w:r w:rsidRPr="00CF39A4">
              <w:rPr>
                <w:rFonts w:asciiTheme="minorHAnsi" w:hAnsiTheme="minorHAnsi"/>
                <w:color w:val="000000"/>
                <w:sz w:val="22"/>
                <w:szCs w:val="22"/>
              </w:rPr>
              <w:t>027</w:t>
            </w:r>
          </w:p>
        </w:tc>
        <w:tc>
          <w:tcPr>
            <w:tcW w:w="452" w:type="pct"/>
            <w:tcBorders>
              <w:top w:val="nil"/>
              <w:left w:val="nil"/>
              <w:bottom w:val="nil"/>
              <w:right w:val="nil"/>
            </w:tcBorders>
            <w:vAlign w:val="bottom"/>
          </w:tcPr>
          <w:p w14:paraId="2A28EE35" w14:textId="77777777" w:rsidR="00EA340F" w:rsidRPr="00585E73" w:rsidRDefault="006B47C0" w:rsidP="00252380">
            <w:pPr>
              <w:jc w:val="right"/>
              <w:rPr>
                <w:rFonts w:asciiTheme="minorHAnsi" w:hAnsiTheme="minorHAnsi"/>
                <w:color w:val="000000"/>
              </w:rPr>
            </w:pPr>
            <w:r>
              <w:rPr>
                <w:rFonts w:asciiTheme="minorHAnsi" w:hAnsiTheme="minorHAnsi"/>
                <w:color w:val="000000"/>
                <w:sz w:val="22"/>
                <w:szCs w:val="22"/>
              </w:rPr>
              <w:t>1.</w:t>
            </w:r>
            <w:r w:rsidR="00EA340F" w:rsidRPr="00585E73">
              <w:rPr>
                <w:rFonts w:asciiTheme="minorHAnsi" w:hAnsiTheme="minorHAnsi"/>
                <w:color w:val="000000"/>
                <w:sz w:val="22"/>
                <w:szCs w:val="22"/>
              </w:rPr>
              <w:t>2</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338" w:type="pct"/>
            <w:tcBorders>
              <w:top w:val="nil"/>
              <w:left w:val="nil"/>
              <w:bottom w:val="nil"/>
              <w:right w:val="nil"/>
            </w:tcBorders>
            <w:shd w:val="clear" w:color="auto" w:fill="auto"/>
            <w:noWrap/>
            <w:vAlign w:val="bottom"/>
            <w:hideMark/>
          </w:tcPr>
          <w:p w14:paraId="7F472FA2"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3</w:t>
            </w:r>
            <w:r w:rsidR="005038E0">
              <w:rPr>
                <w:rFonts w:asciiTheme="minorHAnsi" w:hAnsiTheme="minorHAnsi"/>
                <w:color w:val="000000"/>
                <w:sz w:val="22"/>
                <w:szCs w:val="22"/>
              </w:rPr>
              <w:t>.</w:t>
            </w:r>
            <w:r w:rsidRPr="00585E73">
              <w:rPr>
                <w:rFonts w:asciiTheme="minorHAnsi" w:hAnsiTheme="minorHAnsi"/>
                <w:color w:val="000000"/>
                <w:sz w:val="22"/>
                <w:szCs w:val="22"/>
              </w:rPr>
              <w:t>73</w:t>
            </w:r>
          </w:p>
        </w:tc>
        <w:tc>
          <w:tcPr>
            <w:tcW w:w="328" w:type="pct"/>
            <w:tcBorders>
              <w:top w:val="nil"/>
              <w:left w:val="nil"/>
              <w:bottom w:val="nil"/>
              <w:right w:val="nil"/>
            </w:tcBorders>
            <w:shd w:val="clear" w:color="auto" w:fill="auto"/>
            <w:noWrap/>
            <w:vAlign w:val="bottom"/>
            <w:hideMark/>
          </w:tcPr>
          <w:p w14:paraId="68FB4585"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0</w:t>
            </w:r>
            <w:r w:rsidR="005038E0">
              <w:rPr>
                <w:rFonts w:asciiTheme="minorHAnsi" w:hAnsiTheme="minorHAnsi"/>
                <w:color w:val="000000"/>
                <w:sz w:val="22"/>
                <w:szCs w:val="22"/>
              </w:rPr>
              <w:t>.</w:t>
            </w:r>
            <w:r w:rsidRPr="00585E73">
              <w:rPr>
                <w:rFonts w:asciiTheme="minorHAnsi" w:hAnsiTheme="minorHAnsi"/>
                <w:color w:val="000000"/>
                <w:sz w:val="22"/>
                <w:szCs w:val="22"/>
              </w:rPr>
              <w:t>33</w:t>
            </w:r>
          </w:p>
        </w:tc>
        <w:tc>
          <w:tcPr>
            <w:tcW w:w="355" w:type="pct"/>
            <w:tcBorders>
              <w:top w:val="nil"/>
              <w:left w:val="nil"/>
              <w:bottom w:val="nil"/>
              <w:right w:val="nil"/>
            </w:tcBorders>
            <w:shd w:val="clear" w:color="auto" w:fill="auto"/>
            <w:noWrap/>
            <w:vAlign w:val="bottom"/>
            <w:hideMark/>
          </w:tcPr>
          <w:p w14:paraId="0AA70046" w14:textId="77777777" w:rsidR="00EA340F" w:rsidRPr="00585E73" w:rsidRDefault="00EA340F" w:rsidP="00252380">
            <w:pPr>
              <w:jc w:val="right"/>
              <w:rPr>
                <w:rFonts w:asciiTheme="minorHAnsi" w:hAnsiTheme="minorHAnsi"/>
                <w:color w:val="000000"/>
                <w:sz w:val="20"/>
                <w:szCs w:val="20"/>
              </w:rPr>
            </w:pPr>
            <w:r w:rsidRPr="00585E73">
              <w:rPr>
                <w:rFonts w:asciiTheme="minorHAnsi" w:hAnsiTheme="minorHAnsi"/>
                <w:color w:val="000000"/>
                <w:sz w:val="22"/>
                <w:szCs w:val="22"/>
              </w:rPr>
              <w:t>3173</w:t>
            </w:r>
          </w:p>
        </w:tc>
        <w:tc>
          <w:tcPr>
            <w:tcW w:w="2091" w:type="pct"/>
            <w:tcBorders>
              <w:top w:val="nil"/>
              <w:left w:val="nil"/>
              <w:bottom w:val="nil"/>
              <w:right w:val="nil"/>
            </w:tcBorders>
            <w:shd w:val="clear" w:color="auto" w:fill="auto"/>
            <w:noWrap/>
            <w:vAlign w:val="bottom"/>
            <w:hideMark/>
          </w:tcPr>
          <w:p w14:paraId="43C221B2" w14:textId="77777777" w:rsidR="00EA340F" w:rsidRPr="00585E73" w:rsidRDefault="00EA340F" w:rsidP="005962DF">
            <w:pPr>
              <w:rPr>
                <w:rFonts w:asciiTheme="minorHAnsi" w:hAnsiTheme="minorHAnsi"/>
                <w:color w:val="000000"/>
                <w:sz w:val="20"/>
                <w:szCs w:val="20"/>
              </w:rPr>
            </w:pPr>
            <w:r w:rsidRPr="00585E73">
              <w:rPr>
                <w:rFonts w:asciiTheme="minorHAnsi" w:hAnsiTheme="minorHAnsi"/>
                <w:color w:val="000000"/>
                <w:sz w:val="22"/>
                <w:szCs w:val="22"/>
              </w:rPr>
              <w:t>ATPase activity</w:t>
            </w:r>
          </w:p>
        </w:tc>
      </w:tr>
      <w:tr w:rsidR="0058051D" w:rsidRPr="00585E73" w14:paraId="0B3900CF" w14:textId="77777777" w:rsidTr="0058051D">
        <w:trPr>
          <w:trHeight w:val="300"/>
        </w:trPr>
        <w:tc>
          <w:tcPr>
            <w:tcW w:w="315" w:type="pct"/>
            <w:tcBorders>
              <w:top w:val="nil"/>
              <w:left w:val="nil"/>
              <w:right w:val="nil"/>
            </w:tcBorders>
            <w:shd w:val="clear" w:color="auto" w:fill="auto"/>
            <w:noWrap/>
            <w:vAlign w:val="bottom"/>
            <w:hideMark/>
          </w:tcPr>
          <w:p w14:paraId="7AAA4339" w14:textId="77777777" w:rsidR="00EA340F" w:rsidRPr="00DE39E8" w:rsidRDefault="00EA340F" w:rsidP="00252380">
            <w:pPr>
              <w:rPr>
                <w:rFonts w:asciiTheme="minorHAnsi" w:hAnsiTheme="minorHAnsi"/>
                <w:color w:val="000000"/>
                <w:sz w:val="20"/>
                <w:szCs w:val="20"/>
              </w:rPr>
            </w:pPr>
          </w:p>
        </w:tc>
        <w:tc>
          <w:tcPr>
            <w:tcW w:w="621" w:type="pct"/>
            <w:tcBorders>
              <w:top w:val="nil"/>
              <w:left w:val="nil"/>
              <w:right w:val="nil"/>
            </w:tcBorders>
            <w:shd w:val="clear" w:color="auto" w:fill="auto"/>
            <w:noWrap/>
            <w:vAlign w:val="bottom"/>
            <w:hideMark/>
          </w:tcPr>
          <w:p w14:paraId="70E1D6F8" w14:textId="77777777" w:rsidR="00EA340F" w:rsidRPr="00D33E1E" w:rsidRDefault="00EA340F" w:rsidP="00252380">
            <w:pPr>
              <w:rPr>
                <w:rFonts w:asciiTheme="minorHAnsi" w:hAnsiTheme="minorHAnsi"/>
                <w:color w:val="000000"/>
                <w:sz w:val="20"/>
                <w:szCs w:val="20"/>
              </w:rPr>
            </w:pPr>
            <w:r w:rsidRPr="001D3E95">
              <w:rPr>
                <w:rFonts w:asciiTheme="minorHAnsi" w:hAnsiTheme="minorHAnsi"/>
                <w:color w:val="000000"/>
                <w:sz w:val="22"/>
                <w:szCs w:val="22"/>
              </w:rPr>
              <w:t>GO:0001673</w:t>
            </w:r>
          </w:p>
        </w:tc>
        <w:tc>
          <w:tcPr>
            <w:tcW w:w="498" w:type="pct"/>
            <w:tcBorders>
              <w:top w:val="nil"/>
              <w:left w:val="nil"/>
              <w:right w:val="nil"/>
            </w:tcBorders>
            <w:shd w:val="clear" w:color="auto" w:fill="auto"/>
            <w:noWrap/>
            <w:vAlign w:val="bottom"/>
            <w:hideMark/>
          </w:tcPr>
          <w:p w14:paraId="2300CC46" w14:textId="77777777" w:rsidR="00EA340F" w:rsidRPr="00B63FCC" w:rsidRDefault="00EA340F" w:rsidP="00252380">
            <w:pPr>
              <w:rPr>
                <w:rFonts w:asciiTheme="minorHAnsi" w:hAnsiTheme="minorHAnsi"/>
                <w:color w:val="000000"/>
                <w:sz w:val="20"/>
                <w:szCs w:val="20"/>
              </w:rPr>
            </w:pPr>
            <w:r w:rsidRPr="00D33E1E">
              <w:rPr>
                <w:rFonts w:asciiTheme="minorHAnsi" w:hAnsiTheme="minorHAnsi"/>
                <w:color w:val="000000"/>
                <w:sz w:val="22"/>
                <w:szCs w:val="22"/>
              </w:rPr>
              <w:t>0</w:t>
            </w:r>
            <w:r w:rsidR="005038E0">
              <w:rPr>
                <w:rFonts w:asciiTheme="minorHAnsi" w:hAnsiTheme="minorHAnsi"/>
                <w:color w:val="000000"/>
                <w:sz w:val="22"/>
                <w:szCs w:val="22"/>
              </w:rPr>
              <w:t>.</w:t>
            </w:r>
            <w:r w:rsidRPr="00D33E1E">
              <w:rPr>
                <w:rFonts w:asciiTheme="minorHAnsi" w:hAnsiTheme="minorHAnsi"/>
                <w:color w:val="000000"/>
                <w:sz w:val="22"/>
                <w:szCs w:val="22"/>
              </w:rPr>
              <w:t>181</w:t>
            </w:r>
            <w:r w:rsidRPr="00D33E1E">
              <w:rPr>
                <w:rFonts w:asciiTheme="minorHAnsi" w:hAnsiTheme="minorHAnsi"/>
                <w:color w:val="000000"/>
                <w:sz w:val="20"/>
                <w:szCs w:val="20"/>
              </w:rPr>
              <w:t>±</w:t>
            </w:r>
            <w:r w:rsidRPr="00CF39A4">
              <w:rPr>
                <w:rFonts w:asciiTheme="minorHAnsi" w:hAnsiTheme="minorHAnsi"/>
                <w:color w:val="000000"/>
                <w:sz w:val="22"/>
                <w:szCs w:val="22"/>
              </w:rPr>
              <w:t>0</w:t>
            </w:r>
            <w:r w:rsidR="005038E0">
              <w:rPr>
                <w:rFonts w:asciiTheme="minorHAnsi" w:hAnsiTheme="minorHAnsi"/>
                <w:color w:val="000000"/>
                <w:sz w:val="22"/>
                <w:szCs w:val="22"/>
              </w:rPr>
              <w:t>.</w:t>
            </w:r>
            <w:r w:rsidRPr="00CF39A4">
              <w:rPr>
                <w:rFonts w:asciiTheme="minorHAnsi" w:hAnsiTheme="minorHAnsi"/>
                <w:color w:val="000000"/>
                <w:sz w:val="22"/>
                <w:szCs w:val="22"/>
              </w:rPr>
              <w:t>032</w:t>
            </w:r>
          </w:p>
        </w:tc>
        <w:tc>
          <w:tcPr>
            <w:tcW w:w="452" w:type="pct"/>
            <w:tcBorders>
              <w:top w:val="nil"/>
              <w:left w:val="nil"/>
              <w:right w:val="nil"/>
            </w:tcBorders>
            <w:vAlign w:val="bottom"/>
          </w:tcPr>
          <w:p w14:paraId="70A96DB9" w14:textId="77777777" w:rsidR="00EA340F" w:rsidRPr="00585E73" w:rsidRDefault="006B47C0" w:rsidP="00252380">
            <w:pPr>
              <w:jc w:val="right"/>
              <w:rPr>
                <w:rFonts w:asciiTheme="minorHAnsi" w:hAnsiTheme="minorHAnsi"/>
                <w:color w:val="000000"/>
              </w:rPr>
            </w:pPr>
            <w:r>
              <w:rPr>
                <w:rFonts w:asciiTheme="minorHAnsi" w:hAnsiTheme="minorHAnsi"/>
                <w:color w:val="000000"/>
                <w:sz w:val="22"/>
                <w:szCs w:val="22"/>
              </w:rPr>
              <w:t>1.</w:t>
            </w:r>
            <w:r w:rsidR="00EA340F" w:rsidRPr="00585E73">
              <w:rPr>
                <w:rFonts w:asciiTheme="minorHAnsi" w:hAnsiTheme="minorHAnsi"/>
                <w:color w:val="000000"/>
                <w:sz w:val="22"/>
                <w:szCs w:val="22"/>
              </w:rPr>
              <w:t>4</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338" w:type="pct"/>
            <w:tcBorders>
              <w:top w:val="nil"/>
              <w:left w:val="nil"/>
              <w:right w:val="nil"/>
            </w:tcBorders>
            <w:shd w:val="clear" w:color="auto" w:fill="auto"/>
            <w:noWrap/>
            <w:vAlign w:val="bottom"/>
            <w:hideMark/>
          </w:tcPr>
          <w:p w14:paraId="2EE3394F"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6</w:t>
            </w:r>
            <w:r w:rsidR="005038E0">
              <w:rPr>
                <w:rFonts w:asciiTheme="minorHAnsi" w:hAnsiTheme="minorHAnsi"/>
                <w:color w:val="000000"/>
                <w:sz w:val="22"/>
                <w:szCs w:val="22"/>
              </w:rPr>
              <w:t>.</w:t>
            </w:r>
            <w:r w:rsidRPr="00585E73">
              <w:rPr>
                <w:rFonts w:asciiTheme="minorHAnsi" w:hAnsiTheme="minorHAnsi"/>
                <w:color w:val="000000"/>
                <w:sz w:val="22"/>
                <w:szCs w:val="22"/>
              </w:rPr>
              <w:t>22</w:t>
            </w:r>
          </w:p>
        </w:tc>
        <w:tc>
          <w:tcPr>
            <w:tcW w:w="328" w:type="pct"/>
            <w:tcBorders>
              <w:top w:val="nil"/>
              <w:left w:val="nil"/>
              <w:right w:val="nil"/>
            </w:tcBorders>
            <w:shd w:val="clear" w:color="auto" w:fill="auto"/>
            <w:noWrap/>
            <w:vAlign w:val="bottom"/>
            <w:hideMark/>
          </w:tcPr>
          <w:p w14:paraId="5E1A6324"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0</w:t>
            </w:r>
            <w:r w:rsidR="005038E0">
              <w:rPr>
                <w:rFonts w:asciiTheme="minorHAnsi" w:hAnsiTheme="minorHAnsi"/>
                <w:color w:val="000000"/>
                <w:sz w:val="22"/>
                <w:szCs w:val="22"/>
              </w:rPr>
              <w:t>.</w:t>
            </w:r>
            <w:r w:rsidRPr="00585E73">
              <w:rPr>
                <w:rFonts w:asciiTheme="minorHAnsi" w:hAnsiTheme="minorHAnsi"/>
                <w:color w:val="000000"/>
                <w:sz w:val="22"/>
                <w:szCs w:val="22"/>
              </w:rPr>
              <w:t>25</w:t>
            </w:r>
          </w:p>
        </w:tc>
        <w:tc>
          <w:tcPr>
            <w:tcW w:w="355" w:type="pct"/>
            <w:tcBorders>
              <w:top w:val="nil"/>
              <w:left w:val="nil"/>
              <w:right w:val="nil"/>
            </w:tcBorders>
            <w:shd w:val="clear" w:color="auto" w:fill="auto"/>
            <w:noWrap/>
            <w:vAlign w:val="bottom"/>
            <w:hideMark/>
          </w:tcPr>
          <w:p w14:paraId="355A34F2" w14:textId="77777777" w:rsidR="00EA340F" w:rsidRPr="00585E73" w:rsidRDefault="00EA340F" w:rsidP="00252380">
            <w:pPr>
              <w:jc w:val="right"/>
              <w:rPr>
                <w:rFonts w:asciiTheme="minorHAnsi" w:hAnsiTheme="minorHAnsi"/>
                <w:color w:val="000000"/>
                <w:sz w:val="20"/>
                <w:szCs w:val="20"/>
              </w:rPr>
            </w:pPr>
            <w:r w:rsidRPr="00585E73">
              <w:rPr>
                <w:rFonts w:asciiTheme="minorHAnsi" w:hAnsiTheme="minorHAnsi"/>
                <w:color w:val="000000"/>
                <w:sz w:val="22"/>
                <w:szCs w:val="22"/>
              </w:rPr>
              <w:t>334</w:t>
            </w:r>
          </w:p>
        </w:tc>
        <w:tc>
          <w:tcPr>
            <w:tcW w:w="2091" w:type="pct"/>
            <w:tcBorders>
              <w:top w:val="nil"/>
              <w:left w:val="nil"/>
              <w:right w:val="nil"/>
            </w:tcBorders>
            <w:shd w:val="clear" w:color="auto" w:fill="auto"/>
            <w:noWrap/>
            <w:vAlign w:val="bottom"/>
            <w:hideMark/>
          </w:tcPr>
          <w:p w14:paraId="60ADEBB9" w14:textId="77777777" w:rsidR="00EA340F" w:rsidRPr="00585E73" w:rsidRDefault="0066416C" w:rsidP="005962DF">
            <w:pPr>
              <w:rPr>
                <w:rFonts w:asciiTheme="minorHAnsi" w:hAnsiTheme="minorHAnsi"/>
                <w:color w:val="000000"/>
                <w:sz w:val="20"/>
                <w:szCs w:val="20"/>
              </w:rPr>
            </w:pPr>
            <w:r>
              <w:rPr>
                <w:rFonts w:asciiTheme="minorHAnsi" w:hAnsiTheme="minorHAnsi"/>
                <w:color w:val="000000"/>
                <w:sz w:val="22"/>
                <w:szCs w:val="22"/>
              </w:rPr>
              <w:t>M</w:t>
            </w:r>
            <w:r w:rsidRPr="00585E73">
              <w:rPr>
                <w:rFonts w:asciiTheme="minorHAnsi" w:hAnsiTheme="minorHAnsi"/>
                <w:color w:val="000000"/>
                <w:sz w:val="22"/>
                <w:szCs w:val="22"/>
              </w:rPr>
              <w:t xml:space="preserve">ale </w:t>
            </w:r>
            <w:r w:rsidR="00EA340F" w:rsidRPr="00585E73">
              <w:rPr>
                <w:rFonts w:asciiTheme="minorHAnsi" w:hAnsiTheme="minorHAnsi"/>
                <w:color w:val="000000"/>
                <w:sz w:val="22"/>
                <w:szCs w:val="22"/>
              </w:rPr>
              <w:t>germ cell nucleus</w:t>
            </w:r>
          </w:p>
        </w:tc>
      </w:tr>
      <w:tr w:rsidR="0058051D" w:rsidRPr="00585E73" w14:paraId="2C4BFE31" w14:textId="77777777" w:rsidTr="0058051D">
        <w:trPr>
          <w:trHeight w:val="300"/>
        </w:trPr>
        <w:tc>
          <w:tcPr>
            <w:tcW w:w="315" w:type="pct"/>
            <w:tcBorders>
              <w:top w:val="nil"/>
              <w:left w:val="nil"/>
              <w:bottom w:val="single" w:sz="2" w:space="0" w:color="auto"/>
              <w:right w:val="nil"/>
            </w:tcBorders>
            <w:shd w:val="clear" w:color="auto" w:fill="auto"/>
            <w:noWrap/>
            <w:vAlign w:val="bottom"/>
            <w:hideMark/>
          </w:tcPr>
          <w:p w14:paraId="24E0CE8E" w14:textId="77777777" w:rsidR="00EA340F" w:rsidRPr="00DE39E8" w:rsidRDefault="00EA340F" w:rsidP="00252380">
            <w:pPr>
              <w:rPr>
                <w:rFonts w:asciiTheme="minorHAnsi" w:hAnsiTheme="minorHAnsi"/>
                <w:color w:val="000000"/>
                <w:sz w:val="20"/>
                <w:szCs w:val="20"/>
              </w:rPr>
            </w:pPr>
          </w:p>
        </w:tc>
        <w:tc>
          <w:tcPr>
            <w:tcW w:w="621" w:type="pct"/>
            <w:tcBorders>
              <w:top w:val="nil"/>
              <w:left w:val="nil"/>
              <w:bottom w:val="single" w:sz="2" w:space="0" w:color="auto"/>
              <w:right w:val="nil"/>
            </w:tcBorders>
            <w:shd w:val="clear" w:color="auto" w:fill="auto"/>
            <w:noWrap/>
            <w:vAlign w:val="bottom"/>
            <w:hideMark/>
          </w:tcPr>
          <w:p w14:paraId="5F60F0C1" w14:textId="77777777" w:rsidR="00EA340F" w:rsidRPr="00D33E1E" w:rsidRDefault="00EA340F" w:rsidP="00252380">
            <w:pPr>
              <w:rPr>
                <w:rFonts w:asciiTheme="minorHAnsi" w:hAnsiTheme="minorHAnsi"/>
                <w:color w:val="000000"/>
                <w:sz w:val="20"/>
                <w:szCs w:val="20"/>
              </w:rPr>
            </w:pPr>
            <w:r w:rsidRPr="001D3E95">
              <w:rPr>
                <w:rFonts w:asciiTheme="minorHAnsi" w:hAnsiTheme="minorHAnsi"/>
                <w:color w:val="000000"/>
                <w:sz w:val="22"/>
                <w:szCs w:val="22"/>
              </w:rPr>
              <w:t>GO:0003015</w:t>
            </w:r>
          </w:p>
        </w:tc>
        <w:tc>
          <w:tcPr>
            <w:tcW w:w="498" w:type="pct"/>
            <w:tcBorders>
              <w:top w:val="nil"/>
              <w:left w:val="nil"/>
              <w:bottom w:val="single" w:sz="2" w:space="0" w:color="auto"/>
              <w:right w:val="nil"/>
            </w:tcBorders>
            <w:shd w:val="clear" w:color="auto" w:fill="auto"/>
            <w:noWrap/>
            <w:vAlign w:val="bottom"/>
            <w:hideMark/>
          </w:tcPr>
          <w:p w14:paraId="25010DC8" w14:textId="77777777" w:rsidR="00EA340F" w:rsidRPr="00B63FCC" w:rsidRDefault="00EA340F" w:rsidP="00ED7FEE">
            <w:pPr>
              <w:rPr>
                <w:rFonts w:asciiTheme="minorHAnsi" w:hAnsiTheme="minorHAnsi"/>
                <w:color w:val="000000"/>
                <w:sz w:val="20"/>
                <w:szCs w:val="20"/>
              </w:rPr>
            </w:pPr>
            <w:r w:rsidRPr="00D33E1E">
              <w:rPr>
                <w:rFonts w:asciiTheme="minorHAnsi" w:hAnsiTheme="minorHAnsi"/>
                <w:color w:val="000000"/>
                <w:sz w:val="22"/>
                <w:szCs w:val="22"/>
              </w:rPr>
              <w:t>0</w:t>
            </w:r>
            <w:r w:rsidR="005038E0">
              <w:rPr>
                <w:rFonts w:asciiTheme="minorHAnsi" w:hAnsiTheme="minorHAnsi"/>
                <w:color w:val="000000"/>
                <w:sz w:val="22"/>
                <w:szCs w:val="22"/>
              </w:rPr>
              <w:t>.</w:t>
            </w:r>
            <w:r w:rsidRPr="00D33E1E">
              <w:rPr>
                <w:rFonts w:asciiTheme="minorHAnsi" w:hAnsiTheme="minorHAnsi"/>
                <w:color w:val="000000"/>
                <w:sz w:val="22"/>
                <w:szCs w:val="22"/>
              </w:rPr>
              <w:t>180</w:t>
            </w:r>
            <w:r w:rsidRPr="00D33E1E">
              <w:rPr>
                <w:rFonts w:asciiTheme="minorHAnsi" w:hAnsiTheme="minorHAnsi"/>
                <w:color w:val="000000"/>
                <w:sz w:val="20"/>
                <w:szCs w:val="20"/>
              </w:rPr>
              <w:t>±</w:t>
            </w:r>
            <w:r w:rsidRPr="00CF39A4">
              <w:rPr>
                <w:rFonts w:asciiTheme="minorHAnsi" w:hAnsiTheme="minorHAnsi"/>
                <w:color w:val="000000"/>
                <w:sz w:val="22"/>
                <w:szCs w:val="22"/>
              </w:rPr>
              <w:t>0</w:t>
            </w:r>
            <w:r w:rsidR="005038E0">
              <w:rPr>
                <w:rFonts w:asciiTheme="minorHAnsi" w:hAnsiTheme="minorHAnsi"/>
                <w:color w:val="000000"/>
                <w:sz w:val="22"/>
                <w:szCs w:val="22"/>
              </w:rPr>
              <w:t>.</w:t>
            </w:r>
            <w:r w:rsidRPr="00CF39A4">
              <w:rPr>
                <w:rFonts w:asciiTheme="minorHAnsi" w:hAnsiTheme="minorHAnsi"/>
                <w:color w:val="000000"/>
                <w:sz w:val="22"/>
                <w:szCs w:val="22"/>
              </w:rPr>
              <w:t>031</w:t>
            </w:r>
          </w:p>
        </w:tc>
        <w:tc>
          <w:tcPr>
            <w:tcW w:w="452" w:type="pct"/>
            <w:tcBorders>
              <w:top w:val="nil"/>
              <w:left w:val="nil"/>
              <w:bottom w:val="single" w:sz="2" w:space="0" w:color="auto"/>
              <w:right w:val="nil"/>
            </w:tcBorders>
            <w:vAlign w:val="bottom"/>
          </w:tcPr>
          <w:p w14:paraId="347A7A30" w14:textId="77777777" w:rsidR="00EA340F" w:rsidRPr="00585E73" w:rsidRDefault="006B47C0" w:rsidP="00252380">
            <w:pPr>
              <w:jc w:val="right"/>
              <w:rPr>
                <w:rFonts w:asciiTheme="minorHAnsi" w:hAnsiTheme="minorHAnsi"/>
                <w:color w:val="000000"/>
              </w:rPr>
            </w:pPr>
            <w:r>
              <w:rPr>
                <w:rFonts w:asciiTheme="minorHAnsi" w:hAnsiTheme="minorHAnsi"/>
                <w:color w:val="000000"/>
                <w:sz w:val="22"/>
                <w:szCs w:val="22"/>
              </w:rPr>
              <w:t>1.</w:t>
            </w:r>
            <w:r w:rsidR="00EA340F" w:rsidRPr="00585E73">
              <w:rPr>
                <w:rFonts w:asciiTheme="minorHAnsi" w:hAnsiTheme="minorHAnsi"/>
                <w:color w:val="000000"/>
                <w:sz w:val="22"/>
                <w:szCs w:val="22"/>
              </w:rPr>
              <w:t>4</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338" w:type="pct"/>
            <w:tcBorders>
              <w:top w:val="nil"/>
              <w:left w:val="nil"/>
              <w:bottom w:val="single" w:sz="2" w:space="0" w:color="auto"/>
              <w:right w:val="nil"/>
            </w:tcBorders>
            <w:shd w:val="clear" w:color="auto" w:fill="auto"/>
            <w:noWrap/>
            <w:vAlign w:val="bottom"/>
            <w:hideMark/>
          </w:tcPr>
          <w:p w14:paraId="59AE56AE"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4</w:t>
            </w:r>
            <w:r w:rsidR="005038E0">
              <w:rPr>
                <w:rFonts w:asciiTheme="minorHAnsi" w:hAnsiTheme="minorHAnsi"/>
                <w:color w:val="000000"/>
                <w:sz w:val="22"/>
                <w:szCs w:val="22"/>
              </w:rPr>
              <w:t>.</w:t>
            </w:r>
            <w:r w:rsidRPr="00585E73">
              <w:rPr>
                <w:rFonts w:asciiTheme="minorHAnsi" w:hAnsiTheme="minorHAnsi"/>
                <w:color w:val="000000"/>
                <w:sz w:val="22"/>
                <w:szCs w:val="22"/>
              </w:rPr>
              <w:t>83</w:t>
            </w:r>
          </w:p>
        </w:tc>
        <w:tc>
          <w:tcPr>
            <w:tcW w:w="328" w:type="pct"/>
            <w:tcBorders>
              <w:top w:val="nil"/>
              <w:left w:val="nil"/>
              <w:bottom w:val="single" w:sz="2" w:space="0" w:color="auto"/>
              <w:right w:val="nil"/>
            </w:tcBorders>
            <w:shd w:val="clear" w:color="auto" w:fill="auto"/>
            <w:noWrap/>
            <w:vAlign w:val="bottom"/>
            <w:hideMark/>
          </w:tcPr>
          <w:p w14:paraId="104049D9" w14:textId="77777777" w:rsidR="00EA340F" w:rsidRPr="00585E73" w:rsidRDefault="00EA340F" w:rsidP="00252380">
            <w:pPr>
              <w:jc w:val="right"/>
              <w:rPr>
                <w:rFonts w:asciiTheme="minorHAnsi" w:hAnsiTheme="minorHAnsi"/>
                <w:color w:val="000000"/>
              </w:rPr>
            </w:pPr>
            <w:r w:rsidRPr="00585E73">
              <w:rPr>
                <w:rFonts w:asciiTheme="minorHAnsi" w:hAnsiTheme="minorHAnsi"/>
                <w:color w:val="000000"/>
                <w:sz w:val="22"/>
                <w:szCs w:val="22"/>
              </w:rPr>
              <w:t>0</w:t>
            </w:r>
            <w:r w:rsidR="005038E0">
              <w:rPr>
                <w:rFonts w:asciiTheme="minorHAnsi" w:hAnsiTheme="minorHAnsi"/>
                <w:color w:val="000000"/>
                <w:sz w:val="22"/>
                <w:szCs w:val="22"/>
              </w:rPr>
              <w:t>.</w:t>
            </w:r>
            <w:r w:rsidRPr="00585E73">
              <w:rPr>
                <w:rFonts w:asciiTheme="minorHAnsi" w:hAnsiTheme="minorHAnsi"/>
                <w:color w:val="000000"/>
                <w:sz w:val="22"/>
                <w:szCs w:val="22"/>
              </w:rPr>
              <w:t>43</w:t>
            </w:r>
          </w:p>
        </w:tc>
        <w:tc>
          <w:tcPr>
            <w:tcW w:w="355" w:type="pct"/>
            <w:tcBorders>
              <w:top w:val="nil"/>
              <w:left w:val="nil"/>
              <w:bottom w:val="single" w:sz="2" w:space="0" w:color="auto"/>
              <w:right w:val="nil"/>
            </w:tcBorders>
            <w:shd w:val="clear" w:color="auto" w:fill="auto"/>
            <w:noWrap/>
            <w:vAlign w:val="bottom"/>
            <w:hideMark/>
          </w:tcPr>
          <w:p w14:paraId="0D5DCE3F" w14:textId="77777777" w:rsidR="00EA340F" w:rsidRPr="00585E73" w:rsidRDefault="00EA340F" w:rsidP="00252380">
            <w:pPr>
              <w:jc w:val="right"/>
              <w:rPr>
                <w:rFonts w:asciiTheme="minorHAnsi" w:hAnsiTheme="minorHAnsi"/>
                <w:color w:val="000000"/>
                <w:sz w:val="20"/>
                <w:szCs w:val="20"/>
              </w:rPr>
            </w:pPr>
            <w:r w:rsidRPr="00585E73">
              <w:rPr>
                <w:rFonts w:asciiTheme="minorHAnsi" w:hAnsiTheme="minorHAnsi"/>
                <w:color w:val="000000"/>
                <w:sz w:val="22"/>
                <w:szCs w:val="22"/>
              </w:rPr>
              <w:t>3394</w:t>
            </w:r>
          </w:p>
        </w:tc>
        <w:tc>
          <w:tcPr>
            <w:tcW w:w="2091" w:type="pct"/>
            <w:tcBorders>
              <w:top w:val="nil"/>
              <w:left w:val="nil"/>
              <w:bottom w:val="single" w:sz="2" w:space="0" w:color="auto"/>
              <w:right w:val="nil"/>
            </w:tcBorders>
            <w:shd w:val="clear" w:color="auto" w:fill="auto"/>
            <w:noWrap/>
            <w:vAlign w:val="bottom"/>
            <w:hideMark/>
          </w:tcPr>
          <w:p w14:paraId="62BDF424" w14:textId="77777777" w:rsidR="00EA340F" w:rsidRPr="00585E73" w:rsidRDefault="0066416C" w:rsidP="005962DF">
            <w:pPr>
              <w:rPr>
                <w:rFonts w:asciiTheme="minorHAnsi" w:hAnsiTheme="minorHAnsi"/>
                <w:color w:val="000000"/>
                <w:sz w:val="20"/>
                <w:szCs w:val="20"/>
              </w:rPr>
            </w:pPr>
            <w:r>
              <w:rPr>
                <w:rFonts w:asciiTheme="minorHAnsi" w:hAnsiTheme="minorHAnsi"/>
                <w:color w:val="000000"/>
                <w:sz w:val="22"/>
                <w:szCs w:val="22"/>
              </w:rPr>
              <w:t>H</w:t>
            </w:r>
            <w:r w:rsidRPr="00585E73">
              <w:rPr>
                <w:rFonts w:asciiTheme="minorHAnsi" w:hAnsiTheme="minorHAnsi"/>
                <w:color w:val="000000"/>
                <w:sz w:val="22"/>
                <w:szCs w:val="22"/>
              </w:rPr>
              <w:t xml:space="preserve">eart </w:t>
            </w:r>
            <w:r w:rsidR="00EA340F" w:rsidRPr="00585E73">
              <w:rPr>
                <w:rFonts w:asciiTheme="minorHAnsi" w:hAnsiTheme="minorHAnsi"/>
                <w:color w:val="000000"/>
                <w:sz w:val="22"/>
                <w:szCs w:val="22"/>
              </w:rPr>
              <w:t>process</w:t>
            </w:r>
          </w:p>
        </w:tc>
      </w:tr>
    </w:tbl>
    <w:p w14:paraId="7A6373F7" w14:textId="77777777" w:rsidR="00A46FB7" w:rsidRDefault="00A46FB7" w:rsidP="00421630">
      <w:pPr>
        <w:rPr>
          <w:rFonts w:asciiTheme="minorHAnsi" w:hAnsiTheme="minorHAnsi"/>
          <w:bCs/>
          <w:vertAlign w:val="superscript"/>
          <w:lang w:val="en-GB"/>
        </w:rPr>
      </w:pPr>
    </w:p>
    <w:p w14:paraId="5464C696" w14:textId="77777777" w:rsidR="00421630" w:rsidRPr="00A46FB7" w:rsidRDefault="00C85235" w:rsidP="00421630">
      <w:pPr>
        <w:rPr>
          <w:rFonts w:asciiTheme="minorHAnsi" w:hAnsiTheme="minorHAnsi"/>
          <w:color w:val="000000"/>
          <w:lang w:val="en-US"/>
        </w:rPr>
      </w:pPr>
      <w:r w:rsidRPr="00A46FB7">
        <w:rPr>
          <w:rFonts w:asciiTheme="minorHAnsi" w:hAnsiTheme="minorHAnsi"/>
          <w:bCs/>
          <w:vanish/>
          <w:vertAlign w:val="superscript"/>
          <w:lang w:val="en-GB"/>
        </w:rPr>
        <w:t xml:space="preserve">1ill = chill ccoma recoveryoariance was explained by onlyresistance.assoccy only consisted of 2-5% of the number of SNPs. </w:t>
      </w:r>
      <w:r w:rsidRPr="00A46FB7">
        <w:rPr>
          <w:rFonts w:asciiTheme="minorHAnsi" w:hAnsiTheme="minorHAnsi"/>
          <w:bCs/>
          <w:vanish/>
          <w:vertAlign w:val="superscript"/>
          <w:lang w:val="en-GB"/>
        </w:rPr>
        <w:pgNum/>
      </w:r>
      <w:r w:rsidRPr="00A46FB7">
        <w:rPr>
          <w:rFonts w:asciiTheme="minorHAnsi" w:hAnsiTheme="minorHAnsi"/>
          <w:bCs/>
          <w:vanish/>
          <w:vertAlign w:val="superscript"/>
          <w:lang w:val="en-GB"/>
        </w:rPr>
        <w:pgNum/>
      </w:r>
      <w:r w:rsidRPr="00A46FB7">
        <w:rPr>
          <w:rFonts w:asciiTheme="minorHAnsi" w:hAnsiTheme="minorHAnsi"/>
          <w:bCs/>
          <w:vanish/>
          <w:vertAlign w:val="superscript"/>
          <w:lang w:val="en-GB"/>
        </w:rPr>
        <w:pgNum/>
      </w:r>
      <w:r w:rsidRPr="00A46FB7">
        <w:rPr>
          <w:rFonts w:asciiTheme="minorHAnsi" w:hAnsiTheme="minorHAnsi"/>
          <w:bCs/>
          <w:vanish/>
          <w:vertAlign w:val="superscript"/>
          <w:lang w:val="en-GB"/>
        </w:rPr>
        <w:pgNum/>
      </w:r>
      <w:r w:rsidRPr="00A46FB7">
        <w:rPr>
          <w:rFonts w:asciiTheme="minorHAnsi" w:hAnsiTheme="minorHAnsi"/>
          <w:bCs/>
          <w:vanish/>
          <w:vertAlign w:val="superscript"/>
          <w:lang w:val="en-GB"/>
        </w:rPr>
        <w:pgNum/>
      </w:r>
      <w:r w:rsidRPr="00A46FB7">
        <w:rPr>
          <w:rFonts w:asciiTheme="minorHAnsi" w:hAnsiTheme="minorHAnsi"/>
          <w:bCs/>
          <w:vanish/>
          <w:vertAlign w:val="superscript"/>
          <w:lang w:val="en-GB"/>
        </w:rPr>
        <w:pgNum/>
      </w:r>
      <w:r w:rsidR="009B0618" w:rsidRPr="00A46FB7">
        <w:rPr>
          <w:rFonts w:asciiTheme="minorHAnsi" w:hAnsiTheme="minorHAnsi"/>
          <w:bCs/>
          <w:vertAlign w:val="superscript"/>
          <w:lang w:val="en-GB"/>
        </w:rPr>
        <w:t>1</w:t>
      </w:r>
      <w:r w:rsidR="00421630" w:rsidRPr="00A46FB7">
        <w:rPr>
          <w:rFonts w:asciiTheme="minorHAnsi" w:hAnsiTheme="minorHAnsi"/>
          <w:bCs/>
          <w:lang w:val="en-GB"/>
        </w:rPr>
        <w:t xml:space="preserve">GO id = gene ontology id; </w:t>
      </w:r>
      <w:r w:rsidR="009B0618" w:rsidRPr="00A46FB7">
        <w:rPr>
          <w:rFonts w:asciiTheme="minorHAnsi" w:hAnsiTheme="minorHAnsi"/>
          <w:bCs/>
          <w:vertAlign w:val="superscript"/>
          <w:lang w:val="en-GB"/>
        </w:rPr>
        <w:t>2</w:t>
      </w:r>
      <w:r w:rsidR="00421630" w:rsidRPr="00A46FB7">
        <w:rPr>
          <w:rFonts w:asciiTheme="minorHAnsi" w:hAnsiTheme="minorHAnsi"/>
          <w:bCs/>
          <w:lang w:val="en-GB"/>
        </w:rPr>
        <w:t>PA</w:t>
      </w:r>
      <w:r w:rsidR="00A1369F" w:rsidRPr="00A46FB7">
        <w:rPr>
          <w:rFonts w:asciiTheme="minorHAnsi" w:hAnsiTheme="minorHAnsi"/>
          <w:bCs/>
          <w:lang w:val="en-GB"/>
        </w:rPr>
        <w:t xml:space="preserve"> = predictive ability. </w:t>
      </w:r>
      <w:r w:rsidR="009B0618" w:rsidRPr="00A46FB7">
        <w:rPr>
          <w:rFonts w:asciiTheme="minorHAnsi" w:hAnsiTheme="minorHAnsi"/>
          <w:color w:val="000000"/>
          <w:vertAlign w:val="superscript"/>
          <w:lang w:val="en-US"/>
        </w:rPr>
        <w:t>3</w:t>
      </w:r>
      <w:r w:rsidR="00421630" w:rsidRPr="00A46FB7">
        <w:rPr>
          <w:rFonts w:asciiTheme="minorHAnsi" w:hAnsiTheme="minorHAnsi"/>
          <w:color w:val="000000"/>
          <w:lang w:val="en-US"/>
        </w:rPr>
        <w:t>SEM</w:t>
      </w:r>
      <w:r w:rsidR="00A1369F" w:rsidRPr="00A46FB7">
        <w:rPr>
          <w:rFonts w:asciiTheme="minorHAnsi" w:hAnsiTheme="minorHAnsi"/>
          <w:color w:val="000000"/>
          <w:lang w:val="en-US"/>
        </w:rPr>
        <w:t xml:space="preserve"> = standard error of the mean</w:t>
      </w:r>
      <w:r w:rsidR="00421630" w:rsidRPr="00A46FB7">
        <w:rPr>
          <w:rFonts w:asciiTheme="minorHAnsi" w:hAnsiTheme="minorHAnsi"/>
          <w:color w:val="000000"/>
          <w:lang w:val="en-US"/>
        </w:rPr>
        <w:t>;</w:t>
      </w:r>
      <w:r w:rsidR="009B0618" w:rsidRPr="00A46FB7">
        <w:rPr>
          <w:rFonts w:asciiTheme="minorHAnsi" w:hAnsiTheme="minorHAnsi"/>
          <w:bCs/>
          <w:lang w:val="en-GB"/>
        </w:rPr>
        <w:t xml:space="preserve"> </w:t>
      </w:r>
      <w:r w:rsidR="009B0618" w:rsidRPr="00A46FB7">
        <w:rPr>
          <w:rFonts w:asciiTheme="minorHAnsi" w:hAnsiTheme="minorHAnsi"/>
          <w:bCs/>
          <w:vertAlign w:val="superscript"/>
          <w:lang w:val="en-GB"/>
        </w:rPr>
        <w:t>4</w:t>
      </w:r>
      <w:r w:rsidR="009B0618" w:rsidRPr="00A46FB7">
        <w:rPr>
          <w:rFonts w:asciiTheme="minorHAnsi" w:hAnsiTheme="minorHAnsi"/>
          <w:bCs/>
          <w:lang w:val="en-GB"/>
        </w:rPr>
        <w:t>False discovery rate a</w:t>
      </w:r>
      <w:r w:rsidR="009B0618" w:rsidRPr="00A46FB7">
        <w:rPr>
          <w:rFonts w:asciiTheme="minorHAnsi" w:hAnsiTheme="minorHAnsi"/>
          <w:color w:val="000000"/>
          <w:lang w:val="en-US"/>
        </w:rPr>
        <w:t>djusted p-values</w:t>
      </w:r>
      <w:r w:rsidR="009B0618" w:rsidRPr="00A46FB7">
        <w:rPr>
          <w:rFonts w:asciiTheme="minorHAnsi" w:hAnsiTheme="minorHAnsi"/>
          <w:bCs/>
          <w:lang w:val="en-GB"/>
        </w:rPr>
        <w:t>;</w:t>
      </w:r>
      <w:r w:rsidR="00421630" w:rsidRPr="00A46FB7">
        <w:rPr>
          <w:rFonts w:asciiTheme="minorHAnsi" w:hAnsiTheme="minorHAnsi"/>
          <w:color w:val="000000"/>
          <w:lang w:val="en-US"/>
        </w:rPr>
        <w:t xml:space="preserve"> </w:t>
      </w:r>
      <w:r w:rsidR="00421630" w:rsidRPr="00A46FB7">
        <w:rPr>
          <w:rFonts w:asciiTheme="minorHAnsi" w:hAnsiTheme="minorHAnsi"/>
          <w:color w:val="000000"/>
          <w:vertAlign w:val="superscript"/>
          <w:lang w:val="en-US"/>
        </w:rPr>
        <w:t>5</w:t>
      </w:r>
      <w:r w:rsidR="00421630" w:rsidRPr="00A46FB7">
        <w:rPr>
          <w:rFonts w:asciiTheme="minorHAnsi" w:hAnsiTheme="minorHAnsi"/>
          <w:color w:val="000000"/>
          <w:lang w:val="en-US"/>
        </w:rPr>
        <w:t xml:space="preserve">LR = likelihood ratio statistics; </w:t>
      </w:r>
      <w:r w:rsidR="00421630" w:rsidRPr="00A46FB7">
        <w:rPr>
          <w:rFonts w:asciiTheme="minorHAnsi" w:hAnsiTheme="minorHAnsi"/>
          <w:color w:val="000000"/>
          <w:vertAlign w:val="superscript"/>
          <w:lang w:val="en-US"/>
        </w:rPr>
        <w:t>6</w:t>
      </w:r>
      <m:oMath>
        <m:sSubSup>
          <m:sSubSupPr>
            <m:ctrlPr>
              <w:rPr>
                <w:rFonts w:ascii="Cambria Math" w:hAnsi="Cambria Math"/>
                <w:bCs/>
                <w:noProof/>
                <w:lang w:val="en-US"/>
              </w:rPr>
            </m:ctrlPr>
          </m:sSubSupPr>
          <m:e>
            <m:acc>
              <m:accPr>
                <m:ctrlPr>
                  <w:rPr>
                    <w:rFonts w:ascii="Cambria Math" w:hAnsi="Cambria Math"/>
                    <w:noProof/>
                    <w:lang w:val="en-US"/>
                  </w:rPr>
                </m:ctrlPr>
              </m:accPr>
              <m:e>
                <m:r>
                  <w:rPr>
                    <w:rFonts w:ascii="Cambria Math" w:hAnsi="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oMath>
      <w:r w:rsidR="00421630" w:rsidRPr="00A46FB7">
        <w:rPr>
          <w:rFonts w:asciiTheme="minorHAnsi" w:hAnsiTheme="minorHAnsi"/>
          <w:color w:val="000000"/>
          <w:lang w:val="en-US"/>
        </w:rPr>
        <w:t xml:space="preserve"> = proportion of genomic variance explained by feature; </w:t>
      </w:r>
      <w:r w:rsidR="00421630" w:rsidRPr="00A46FB7">
        <w:rPr>
          <w:rFonts w:asciiTheme="minorHAnsi" w:hAnsiTheme="minorHAnsi"/>
          <w:color w:val="000000"/>
          <w:vertAlign w:val="superscript"/>
          <w:lang w:val="en-US"/>
        </w:rPr>
        <w:t>7</w:t>
      </w:r>
      <w:r w:rsidR="00421630" w:rsidRPr="00A46FB7">
        <w:rPr>
          <w:rFonts w:asciiTheme="minorHAnsi" w:hAnsiTheme="minorHAnsi"/>
          <w:color w:val="000000"/>
          <w:lang w:val="en-US"/>
        </w:rPr>
        <w:t>nsets = number of SNPs within feature</w:t>
      </w:r>
      <w:r w:rsidR="00A1369F" w:rsidRPr="00A46FB7">
        <w:rPr>
          <w:rFonts w:asciiTheme="minorHAnsi" w:hAnsiTheme="minorHAnsi"/>
          <w:color w:val="000000"/>
          <w:lang w:val="en-US"/>
        </w:rPr>
        <w:t>.</w:t>
      </w:r>
    </w:p>
    <w:p w14:paraId="39234C13" w14:textId="77777777" w:rsidR="001A72DE" w:rsidRPr="00A46FB7" w:rsidRDefault="001A72DE" w:rsidP="001A72DE">
      <w:pPr>
        <w:rPr>
          <w:rFonts w:asciiTheme="minorHAnsi" w:hAnsiTheme="minorHAnsi"/>
          <w:color w:val="000000"/>
          <w:lang w:val="en-US"/>
        </w:rPr>
      </w:pPr>
    </w:p>
    <w:p w14:paraId="1A2A37BE" w14:textId="77777777" w:rsidR="006B7833" w:rsidRPr="00585E73" w:rsidRDefault="006B7833" w:rsidP="001A72DE">
      <w:pPr>
        <w:rPr>
          <w:rFonts w:asciiTheme="minorHAnsi" w:hAnsiTheme="minorHAnsi"/>
          <w:b/>
          <w:color w:val="000000"/>
          <w:lang w:val="en-US"/>
        </w:rPr>
      </w:pPr>
    </w:p>
    <w:p w14:paraId="60A92866" w14:textId="77777777" w:rsidR="006B7833" w:rsidRPr="00585E73" w:rsidRDefault="006B7833" w:rsidP="001A72DE">
      <w:pPr>
        <w:rPr>
          <w:rFonts w:asciiTheme="minorHAnsi" w:hAnsiTheme="minorHAnsi"/>
          <w:b/>
          <w:color w:val="000000"/>
          <w:lang w:val="en-US"/>
        </w:rPr>
      </w:pPr>
    </w:p>
    <w:p w14:paraId="547FA99E" w14:textId="77777777" w:rsidR="00585E73" w:rsidRDefault="00585E73">
      <w:pPr>
        <w:spacing w:after="200" w:line="276" w:lineRule="auto"/>
        <w:rPr>
          <w:rFonts w:asciiTheme="minorHAnsi" w:hAnsiTheme="minorHAnsi"/>
          <w:b/>
          <w:color w:val="000000"/>
          <w:lang w:val="en-US"/>
        </w:rPr>
      </w:pPr>
      <w:r>
        <w:rPr>
          <w:rFonts w:asciiTheme="minorHAnsi" w:hAnsiTheme="minorHAnsi"/>
          <w:b/>
          <w:color w:val="000000"/>
          <w:lang w:val="en-US"/>
        </w:rPr>
        <w:br w:type="page"/>
      </w:r>
    </w:p>
    <w:p w14:paraId="409B0710" w14:textId="77777777" w:rsidR="006B7833" w:rsidRPr="00585E73" w:rsidRDefault="001A72DE" w:rsidP="001A72DE">
      <w:pPr>
        <w:rPr>
          <w:rFonts w:asciiTheme="minorHAnsi" w:hAnsiTheme="minorHAnsi"/>
          <w:b/>
          <w:color w:val="000000"/>
          <w:lang w:val="en-US"/>
        </w:rPr>
      </w:pPr>
      <w:r w:rsidRPr="00585E73">
        <w:rPr>
          <w:rFonts w:asciiTheme="minorHAnsi" w:hAnsiTheme="minorHAnsi"/>
          <w:b/>
          <w:color w:val="000000"/>
          <w:lang w:val="en-US"/>
        </w:rPr>
        <w:lastRenderedPageBreak/>
        <w:t xml:space="preserve">Table </w:t>
      </w:r>
      <w:r w:rsidR="00CB22D7" w:rsidRPr="00585E73">
        <w:rPr>
          <w:rFonts w:asciiTheme="minorHAnsi" w:hAnsiTheme="minorHAnsi"/>
          <w:b/>
          <w:color w:val="000000"/>
          <w:lang w:val="en-US"/>
        </w:rPr>
        <w:t>2</w:t>
      </w:r>
      <w:r w:rsidRPr="00585E73">
        <w:rPr>
          <w:rFonts w:asciiTheme="minorHAnsi" w:hAnsiTheme="minorHAnsi"/>
          <w:b/>
          <w:color w:val="000000"/>
          <w:lang w:val="en-US"/>
        </w:rPr>
        <w:t xml:space="preserve"> </w:t>
      </w:r>
      <w:r w:rsidR="00ED0E66" w:rsidRPr="00585E73">
        <w:rPr>
          <w:rFonts w:asciiTheme="minorHAnsi" w:hAnsiTheme="minorHAnsi"/>
          <w:b/>
          <w:color w:val="000000"/>
          <w:lang w:val="en-US"/>
        </w:rPr>
        <w:t>Ten</w:t>
      </w:r>
      <w:r w:rsidR="006B7833" w:rsidRPr="00585E73">
        <w:rPr>
          <w:rFonts w:asciiTheme="minorHAnsi" w:hAnsiTheme="minorHAnsi"/>
          <w:b/>
          <w:color w:val="000000"/>
          <w:lang w:val="en-US"/>
        </w:rPr>
        <w:t xml:space="preserve"> </w:t>
      </w:r>
      <w:r w:rsidR="00ED0E66" w:rsidRPr="00585E73">
        <w:rPr>
          <w:rFonts w:asciiTheme="minorHAnsi" w:hAnsiTheme="minorHAnsi"/>
          <w:b/>
          <w:color w:val="000000"/>
          <w:lang w:val="en-US"/>
        </w:rPr>
        <w:t>m</w:t>
      </w:r>
      <w:r w:rsidR="006B7833" w:rsidRPr="00585E73">
        <w:rPr>
          <w:rFonts w:asciiTheme="minorHAnsi" w:hAnsiTheme="minorHAnsi"/>
          <w:b/>
          <w:color w:val="000000"/>
          <w:lang w:val="en-US"/>
        </w:rPr>
        <w:t>ost significant predictions</w:t>
      </w:r>
      <w:r w:rsidR="00CB22D7" w:rsidRPr="00585E73">
        <w:rPr>
          <w:rFonts w:asciiTheme="minorHAnsi" w:hAnsiTheme="minorHAnsi"/>
          <w:b/>
          <w:color w:val="000000"/>
          <w:lang w:val="en-US"/>
        </w:rPr>
        <w:t xml:space="preserve"> for </w:t>
      </w:r>
      <w:r w:rsidR="00CB22D7" w:rsidRPr="00A46FB7">
        <w:rPr>
          <w:rFonts w:asciiTheme="minorHAnsi" w:hAnsiTheme="minorHAnsi"/>
          <w:b/>
          <w:color w:val="000000"/>
          <w:lang w:val="en-US"/>
        </w:rPr>
        <w:t>startle response</w:t>
      </w:r>
      <w:r w:rsidR="00CB22D7" w:rsidRPr="00E70448">
        <w:rPr>
          <w:rFonts w:asciiTheme="minorHAnsi" w:hAnsiTheme="minorHAnsi"/>
          <w:b/>
          <w:color w:val="000000"/>
          <w:lang w:val="en-US"/>
        </w:rPr>
        <w:t xml:space="preserve"> </w:t>
      </w:r>
      <w:r w:rsidR="00CB22D7" w:rsidRPr="00585E73">
        <w:rPr>
          <w:rFonts w:asciiTheme="minorHAnsi" w:hAnsiTheme="minorHAnsi"/>
          <w:b/>
          <w:color w:val="000000"/>
          <w:lang w:val="en-US"/>
        </w:rPr>
        <w:t xml:space="preserve">with </w:t>
      </w:r>
      <w:r w:rsidR="00466CAB" w:rsidRPr="00585E73">
        <w:rPr>
          <w:rFonts w:asciiTheme="minorHAnsi" w:hAnsiTheme="minorHAnsi"/>
          <w:b/>
          <w:color w:val="000000"/>
          <w:lang w:val="en-US"/>
        </w:rPr>
        <w:t xml:space="preserve">the </w:t>
      </w:r>
      <w:r w:rsidR="00CB22D7" w:rsidRPr="00585E73">
        <w:rPr>
          <w:rFonts w:asciiTheme="minorHAnsi" w:hAnsiTheme="minorHAnsi"/>
          <w:b/>
          <w:color w:val="000000"/>
          <w:lang w:val="en-US"/>
        </w:rPr>
        <w:t>GFBLUP</w:t>
      </w:r>
      <w:r w:rsidR="00466CAB" w:rsidRPr="00585E73">
        <w:rPr>
          <w:rFonts w:asciiTheme="minorHAnsi" w:hAnsiTheme="minorHAnsi"/>
          <w:b/>
          <w:color w:val="000000"/>
          <w:lang w:val="en-US"/>
        </w:rPr>
        <w:t xml:space="preserve"> model</w:t>
      </w:r>
      <w:r w:rsidR="00CB22D7" w:rsidRPr="00585E73">
        <w:rPr>
          <w:rFonts w:asciiTheme="minorHAnsi" w:hAnsiTheme="minorHAnsi"/>
          <w:b/>
          <w:color w:val="000000"/>
          <w:lang w:val="en-US"/>
        </w:rPr>
        <w:t xml:space="preserve">. </w:t>
      </w:r>
    </w:p>
    <w:p w14:paraId="166AC389" w14:textId="77777777" w:rsidR="00B82EAA" w:rsidRPr="00585E73" w:rsidRDefault="00B82EAA">
      <w:pPr>
        <w:rPr>
          <w:rFonts w:asciiTheme="minorHAnsi" w:hAnsiTheme="minorHAnsi"/>
          <w:lang w:val="en-US"/>
        </w:rPr>
      </w:pPr>
    </w:p>
    <w:tbl>
      <w:tblPr>
        <w:tblW w:w="5000" w:type="pct"/>
        <w:tblCellMar>
          <w:left w:w="70" w:type="dxa"/>
          <w:right w:w="70" w:type="dxa"/>
        </w:tblCellMar>
        <w:tblLook w:val="04A0" w:firstRow="1" w:lastRow="0" w:firstColumn="1" w:lastColumn="0" w:noHBand="0" w:noVBand="1"/>
      </w:tblPr>
      <w:tblGrid>
        <w:gridCol w:w="792"/>
        <w:gridCol w:w="1264"/>
        <w:gridCol w:w="1253"/>
        <w:gridCol w:w="1157"/>
        <w:gridCol w:w="725"/>
        <w:gridCol w:w="541"/>
        <w:gridCol w:w="750"/>
        <w:gridCol w:w="6100"/>
      </w:tblGrid>
      <w:tr w:rsidR="00227DA7" w:rsidRPr="00046457" w14:paraId="1B728F0F" w14:textId="77777777" w:rsidTr="00B52A3B">
        <w:trPr>
          <w:trHeight w:val="300"/>
        </w:trPr>
        <w:tc>
          <w:tcPr>
            <w:tcW w:w="315" w:type="pct"/>
            <w:tcBorders>
              <w:top w:val="single" w:sz="12" w:space="0" w:color="auto"/>
              <w:left w:val="nil"/>
              <w:bottom w:val="single" w:sz="2" w:space="0" w:color="auto"/>
              <w:right w:val="nil"/>
            </w:tcBorders>
            <w:shd w:val="clear" w:color="auto" w:fill="auto"/>
            <w:noWrap/>
            <w:vAlign w:val="bottom"/>
            <w:hideMark/>
          </w:tcPr>
          <w:p w14:paraId="18DC26A1" w14:textId="77777777" w:rsidR="006B7833" w:rsidRPr="00A46FB7" w:rsidRDefault="006B7833" w:rsidP="00252380">
            <w:pPr>
              <w:rPr>
                <w:rFonts w:asciiTheme="minorHAnsi" w:hAnsiTheme="minorHAnsi"/>
                <w:b/>
                <w:color w:val="000000"/>
              </w:rPr>
            </w:pPr>
            <w:r w:rsidRPr="00A46FB7">
              <w:rPr>
                <w:rFonts w:asciiTheme="minorHAnsi" w:hAnsiTheme="minorHAnsi"/>
                <w:b/>
                <w:color w:val="000000"/>
                <w:sz w:val="22"/>
                <w:szCs w:val="22"/>
              </w:rPr>
              <w:t>Sex</w:t>
            </w:r>
          </w:p>
        </w:tc>
        <w:tc>
          <w:tcPr>
            <w:tcW w:w="502" w:type="pct"/>
            <w:tcBorders>
              <w:top w:val="single" w:sz="12" w:space="0" w:color="auto"/>
              <w:left w:val="nil"/>
              <w:bottom w:val="single" w:sz="2" w:space="0" w:color="auto"/>
              <w:right w:val="nil"/>
            </w:tcBorders>
            <w:shd w:val="clear" w:color="auto" w:fill="auto"/>
            <w:noWrap/>
            <w:vAlign w:val="bottom"/>
            <w:hideMark/>
          </w:tcPr>
          <w:p w14:paraId="50C2A962" w14:textId="77777777" w:rsidR="006B7833" w:rsidRPr="00A46FB7" w:rsidRDefault="006B7833" w:rsidP="00252380">
            <w:pPr>
              <w:rPr>
                <w:rFonts w:asciiTheme="minorHAnsi" w:hAnsiTheme="minorHAnsi"/>
                <w:b/>
                <w:color w:val="000000"/>
              </w:rPr>
            </w:pPr>
            <w:r w:rsidRPr="00A46FB7">
              <w:rPr>
                <w:rFonts w:asciiTheme="minorHAnsi" w:hAnsiTheme="minorHAnsi"/>
                <w:b/>
                <w:color w:val="000000"/>
                <w:sz w:val="22"/>
                <w:szCs w:val="22"/>
              </w:rPr>
              <w:t>GO id</w:t>
            </w:r>
            <w:r w:rsidR="00145719" w:rsidRPr="00A46FB7">
              <w:rPr>
                <w:rFonts w:asciiTheme="minorHAnsi" w:hAnsiTheme="minorHAnsi"/>
                <w:b/>
                <w:color w:val="000000"/>
                <w:sz w:val="22"/>
                <w:szCs w:val="22"/>
                <w:vertAlign w:val="superscript"/>
              </w:rPr>
              <w:t>1</w:t>
            </w:r>
          </w:p>
        </w:tc>
        <w:tc>
          <w:tcPr>
            <w:tcW w:w="498" w:type="pct"/>
            <w:tcBorders>
              <w:top w:val="single" w:sz="12" w:space="0" w:color="auto"/>
              <w:left w:val="nil"/>
              <w:bottom w:val="single" w:sz="2" w:space="0" w:color="auto"/>
              <w:right w:val="nil"/>
            </w:tcBorders>
            <w:shd w:val="clear" w:color="auto" w:fill="auto"/>
            <w:noWrap/>
            <w:vAlign w:val="bottom"/>
            <w:hideMark/>
          </w:tcPr>
          <w:p w14:paraId="56E8E599" w14:textId="77777777" w:rsidR="006B7833" w:rsidRPr="00A46FB7" w:rsidRDefault="006B7833" w:rsidP="00252380">
            <w:pPr>
              <w:rPr>
                <w:rFonts w:asciiTheme="minorHAnsi" w:hAnsiTheme="minorHAnsi"/>
                <w:b/>
                <w:color w:val="000000"/>
              </w:rPr>
            </w:pPr>
            <w:r w:rsidRPr="00A46FB7">
              <w:rPr>
                <w:rFonts w:asciiTheme="minorHAnsi" w:hAnsiTheme="minorHAnsi"/>
                <w:b/>
                <w:color w:val="000000"/>
                <w:sz w:val="22"/>
                <w:szCs w:val="22"/>
              </w:rPr>
              <w:t>PA</w:t>
            </w:r>
            <w:r w:rsidR="00145719" w:rsidRPr="00A46FB7">
              <w:rPr>
                <w:rFonts w:asciiTheme="minorHAnsi" w:hAnsiTheme="minorHAnsi"/>
                <w:b/>
                <w:color w:val="000000"/>
                <w:sz w:val="22"/>
                <w:szCs w:val="22"/>
                <w:vertAlign w:val="superscript"/>
              </w:rPr>
              <w:t>2</w:t>
            </w:r>
            <w:r w:rsidRPr="00A46FB7">
              <w:rPr>
                <w:rFonts w:asciiTheme="minorHAnsi" w:hAnsiTheme="minorHAnsi"/>
                <w:b/>
                <w:color w:val="000000"/>
                <w:sz w:val="22"/>
                <w:szCs w:val="22"/>
              </w:rPr>
              <w:t xml:space="preserve"> ± SEM</w:t>
            </w:r>
            <w:r w:rsidR="00145719" w:rsidRPr="00A46FB7">
              <w:rPr>
                <w:rFonts w:asciiTheme="minorHAnsi" w:hAnsiTheme="minorHAnsi"/>
                <w:b/>
                <w:color w:val="000000"/>
                <w:sz w:val="22"/>
                <w:szCs w:val="22"/>
                <w:vertAlign w:val="superscript"/>
              </w:rPr>
              <w:t>3</w:t>
            </w:r>
          </w:p>
        </w:tc>
        <w:tc>
          <w:tcPr>
            <w:tcW w:w="460" w:type="pct"/>
            <w:tcBorders>
              <w:top w:val="single" w:sz="12" w:space="0" w:color="auto"/>
              <w:left w:val="nil"/>
              <w:bottom w:val="single" w:sz="2" w:space="0" w:color="auto"/>
              <w:right w:val="nil"/>
            </w:tcBorders>
            <w:vAlign w:val="center"/>
          </w:tcPr>
          <w:p w14:paraId="3FBD05FC" w14:textId="77777777" w:rsidR="006B7833" w:rsidRPr="00A46FB7" w:rsidRDefault="006B7833" w:rsidP="006B7833">
            <w:pPr>
              <w:rPr>
                <w:rFonts w:asciiTheme="minorHAnsi" w:hAnsiTheme="minorHAnsi"/>
                <w:b/>
                <w:color w:val="000000"/>
              </w:rPr>
            </w:pPr>
            <w:r w:rsidRPr="00A46FB7">
              <w:rPr>
                <w:rFonts w:asciiTheme="minorHAnsi" w:hAnsiTheme="minorHAnsi"/>
                <w:b/>
                <w:color w:val="000000"/>
                <w:sz w:val="22"/>
                <w:szCs w:val="22"/>
              </w:rPr>
              <w:t>padj</w:t>
            </w:r>
            <w:r w:rsidR="00145719" w:rsidRPr="00A46FB7">
              <w:rPr>
                <w:rFonts w:asciiTheme="minorHAnsi" w:hAnsiTheme="minorHAnsi"/>
                <w:b/>
                <w:color w:val="000000"/>
                <w:sz w:val="22"/>
                <w:szCs w:val="22"/>
                <w:vertAlign w:val="superscript"/>
              </w:rPr>
              <w:t>4</w:t>
            </w:r>
          </w:p>
        </w:tc>
        <w:tc>
          <w:tcPr>
            <w:tcW w:w="288" w:type="pct"/>
            <w:tcBorders>
              <w:top w:val="single" w:sz="12" w:space="0" w:color="auto"/>
              <w:left w:val="nil"/>
              <w:bottom w:val="single" w:sz="2" w:space="0" w:color="auto"/>
              <w:right w:val="nil"/>
            </w:tcBorders>
            <w:shd w:val="clear" w:color="auto" w:fill="auto"/>
            <w:noWrap/>
            <w:vAlign w:val="bottom"/>
            <w:hideMark/>
          </w:tcPr>
          <w:p w14:paraId="519B617F" w14:textId="77777777" w:rsidR="006B7833" w:rsidRPr="00A46FB7" w:rsidRDefault="006B7833" w:rsidP="00252380">
            <w:pPr>
              <w:rPr>
                <w:rFonts w:asciiTheme="minorHAnsi" w:hAnsiTheme="minorHAnsi"/>
                <w:b/>
                <w:color w:val="000000"/>
              </w:rPr>
            </w:pPr>
            <w:r w:rsidRPr="00A46FB7">
              <w:rPr>
                <w:rFonts w:asciiTheme="minorHAnsi" w:hAnsiTheme="minorHAnsi"/>
                <w:b/>
                <w:color w:val="000000"/>
                <w:sz w:val="22"/>
                <w:szCs w:val="22"/>
              </w:rPr>
              <w:t>LR</w:t>
            </w:r>
            <w:r w:rsidRPr="00A46FB7">
              <w:rPr>
                <w:rFonts w:asciiTheme="minorHAnsi" w:hAnsiTheme="minorHAnsi"/>
                <w:b/>
                <w:color w:val="000000"/>
                <w:sz w:val="22"/>
                <w:szCs w:val="22"/>
                <w:vertAlign w:val="superscript"/>
              </w:rPr>
              <w:t>5</w:t>
            </w:r>
          </w:p>
        </w:tc>
        <w:tc>
          <w:tcPr>
            <w:tcW w:w="215" w:type="pct"/>
            <w:tcBorders>
              <w:top w:val="single" w:sz="12" w:space="0" w:color="auto"/>
              <w:left w:val="nil"/>
              <w:bottom w:val="single" w:sz="2" w:space="0" w:color="auto"/>
              <w:right w:val="nil"/>
            </w:tcBorders>
            <w:shd w:val="clear" w:color="auto" w:fill="auto"/>
            <w:noWrap/>
            <w:vAlign w:val="bottom"/>
            <w:hideMark/>
          </w:tcPr>
          <w:p w14:paraId="50F833E1" w14:textId="77777777" w:rsidR="006B7833" w:rsidRPr="00A46FB7" w:rsidRDefault="006B7833" w:rsidP="00252380">
            <w:pPr>
              <w:rPr>
                <w:rFonts w:asciiTheme="minorHAnsi" w:hAnsiTheme="minorHAnsi"/>
                <w:b/>
                <w:color w:val="000000"/>
              </w:rPr>
            </w:pPr>
            <w:r w:rsidRPr="00A46FB7">
              <w:rPr>
                <w:rFonts w:asciiTheme="minorHAnsi" w:hAnsiTheme="minorHAnsi"/>
                <w:b/>
                <w:color w:val="000000"/>
                <w:sz w:val="22"/>
                <w:szCs w:val="22"/>
              </w:rPr>
              <w:t>Hf</w:t>
            </w:r>
            <w:r w:rsidRPr="00A46FB7">
              <w:rPr>
                <w:rFonts w:asciiTheme="minorHAnsi" w:hAnsiTheme="minorHAnsi"/>
                <w:b/>
                <w:color w:val="000000"/>
                <w:sz w:val="22"/>
                <w:szCs w:val="22"/>
                <w:vertAlign w:val="superscript"/>
              </w:rPr>
              <w:t>6</w:t>
            </w:r>
          </w:p>
        </w:tc>
        <w:tc>
          <w:tcPr>
            <w:tcW w:w="298" w:type="pct"/>
            <w:tcBorders>
              <w:top w:val="single" w:sz="12" w:space="0" w:color="auto"/>
              <w:left w:val="nil"/>
              <w:bottom w:val="single" w:sz="2" w:space="0" w:color="auto"/>
              <w:right w:val="nil"/>
            </w:tcBorders>
            <w:shd w:val="clear" w:color="auto" w:fill="auto"/>
            <w:noWrap/>
            <w:vAlign w:val="bottom"/>
            <w:hideMark/>
          </w:tcPr>
          <w:p w14:paraId="5CEB2A69" w14:textId="77777777" w:rsidR="006B7833" w:rsidRPr="00A46FB7" w:rsidRDefault="006B7833" w:rsidP="00252380">
            <w:pPr>
              <w:rPr>
                <w:rFonts w:asciiTheme="minorHAnsi" w:hAnsiTheme="minorHAnsi"/>
                <w:b/>
                <w:color w:val="000000"/>
              </w:rPr>
            </w:pPr>
            <w:r w:rsidRPr="00A46FB7">
              <w:rPr>
                <w:rFonts w:asciiTheme="minorHAnsi" w:hAnsiTheme="minorHAnsi"/>
                <w:b/>
                <w:color w:val="000000"/>
                <w:sz w:val="22"/>
                <w:szCs w:val="22"/>
              </w:rPr>
              <w:t>nsets</w:t>
            </w:r>
            <w:r w:rsidRPr="00A46FB7">
              <w:rPr>
                <w:rFonts w:asciiTheme="minorHAnsi" w:hAnsiTheme="minorHAnsi"/>
                <w:b/>
                <w:color w:val="000000"/>
                <w:sz w:val="22"/>
                <w:szCs w:val="22"/>
                <w:vertAlign w:val="superscript"/>
              </w:rPr>
              <w:t>7</w:t>
            </w:r>
          </w:p>
        </w:tc>
        <w:tc>
          <w:tcPr>
            <w:tcW w:w="2424" w:type="pct"/>
            <w:tcBorders>
              <w:top w:val="single" w:sz="12" w:space="0" w:color="auto"/>
              <w:left w:val="nil"/>
              <w:bottom w:val="single" w:sz="2" w:space="0" w:color="auto"/>
              <w:right w:val="nil"/>
            </w:tcBorders>
            <w:shd w:val="clear" w:color="auto" w:fill="auto"/>
            <w:noWrap/>
            <w:vAlign w:val="bottom"/>
            <w:hideMark/>
          </w:tcPr>
          <w:p w14:paraId="44C6D8A8" w14:textId="77777777" w:rsidR="006B7833" w:rsidRPr="00A46FB7" w:rsidRDefault="006B7833" w:rsidP="0066416C">
            <w:pPr>
              <w:rPr>
                <w:rFonts w:asciiTheme="minorHAnsi" w:hAnsiTheme="minorHAnsi"/>
                <w:b/>
                <w:color w:val="000000"/>
              </w:rPr>
            </w:pPr>
            <w:r w:rsidRPr="00A46FB7">
              <w:rPr>
                <w:rFonts w:asciiTheme="minorHAnsi" w:hAnsiTheme="minorHAnsi"/>
                <w:b/>
                <w:color w:val="000000"/>
                <w:sz w:val="22"/>
                <w:szCs w:val="22"/>
              </w:rPr>
              <w:t xml:space="preserve">Gene </w:t>
            </w:r>
            <w:r w:rsidR="0066416C" w:rsidRPr="00A46FB7">
              <w:rPr>
                <w:rFonts w:asciiTheme="minorHAnsi" w:hAnsiTheme="minorHAnsi"/>
                <w:b/>
                <w:color w:val="000000"/>
                <w:sz w:val="22"/>
                <w:szCs w:val="22"/>
              </w:rPr>
              <w:t xml:space="preserve">Ontology </w:t>
            </w:r>
            <w:r w:rsidRPr="00A46FB7">
              <w:rPr>
                <w:rFonts w:asciiTheme="minorHAnsi" w:hAnsiTheme="minorHAnsi"/>
                <w:b/>
                <w:color w:val="000000"/>
                <w:sz w:val="22"/>
                <w:szCs w:val="22"/>
              </w:rPr>
              <w:t>term</w:t>
            </w:r>
          </w:p>
        </w:tc>
      </w:tr>
      <w:tr w:rsidR="00ED0E66" w:rsidRPr="00046457" w14:paraId="13A43654" w14:textId="77777777" w:rsidTr="00B52A3B">
        <w:trPr>
          <w:trHeight w:val="300"/>
        </w:trPr>
        <w:tc>
          <w:tcPr>
            <w:tcW w:w="315" w:type="pct"/>
            <w:tcBorders>
              <w:top w:val="single" w:sz="2" w:space="0" w:color="auto"/>
              <w:left w:val="nil"/>
              <w:bottom w:val="nil"/>
              <w:right w:val="nil"/>
            </w:tcBorders>
            <w:shd w:val="clear" w:color="auto" w:fill="auto"/>
            <w:noWrap/>
            <w:vAlign w:val="bottom"/>
            <w:hideMark/>
          </w:tcPr>
          <w:p w14:paraId="14E6E6C1"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Female</w:t>
            </w:r>
          </w:p>
        </w:tc>
        <w:tc>
          <w:tcPr>
            <w:tcW w:w="502" w:type="pct"/>
            <w:tcBorders>
              <w:top w:val="single" w:sz="2" w:space="0" w:color="auto"/>
              <w:left w:val="nil"/>
              <w:bottom w:val="nil"/>
              <w:right w:val="nil"/>
            </w:tcBorders>
            <w:shd w:val="clear" w:color="auto" w:fill="auto"/>
            <w:noWrap/>
            <w:vAlign w:val="bottom"/>
            <w:hideMark/>
          </w:tcPr>
          <w:p w14:paraId="792F2558"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GO:0006890</w:t>
            </w:r>
          </w:p>
        </w:tc>
        <w:tc>
          <w:tcPr>
            <w:tcW w:w="498" w:type="pct"/>
            <w:tcBorders>
              <w:top w:val="single" w:sz="2" w:space="0" w:color="auto"/>
              <w:left w:val="nil"/>
              <w:bottom w:val="nil"/>
              <w:right w:val="nil"/>
            </w:tcBorders>
            <w:shd w:val="clear" w:color="auto" w:fill="auto"/>
            <w:noWrap/>
            <w:vAlign w:val="bottom"/>
            <w:hideMark/>
          </w:tcPr>
          <w:p w14:paraId="20B899C1"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520</w:t>
            </w:r>
            <w:r w:rsidRPr="00A46FB7">
              <w:rPr>
                <w:rFonts w:asciiTheme="minorHAnsi" w:hAnsiTheme="minorHAnsi"/>
                <w:b/>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026</w:t>
            </w:r>
          </w:p>
        </w:tc>
        <w:tc>
          <w:tcPr>
            <w:tcW w:w="460" w:type="pct"/>
            <w:tcBorders>
              <w:top w:val="single" w:sz="2" w:space="0" w:color="auto"/>
              <w:left w:val="nil"/>
              <w:bottom w:val="nil"/>
              <w:right w:val="nil"/>
            </w:tcBorders>
          </w:tcPr>
          <w:p w14:paraId="64EF5375" w14:textId="77777777" w:rsidR="006B7833" w:rsidRPr="00A46FB7" w:rsidRDefault="006B7833" w:rsidP="00B52A3B">
            <w:pPr>
              <w:jc w:val="right"/>
              <w:rPr>
                <w:rFonts w:asciiTheme="minorHAnsi" w:hAnsiTheme="minorHAnsi"/>
                <w:color w:val="000000"/>
              </w:rPr>
            </w:pPr>
            <w:r w:rsidRPr="00A46FB7">
              <w:rPr>
                <w:rFonts w:asciiTheme="minorHAnsi" w:hAnsiTheme="minorHAnsi"/>
                <w:color w:val="000000"/>
                <w:sz w:val="22"/>
                <w:szCs w:val="22"/>
              </w:rPr>
              <w:t>9</w:t>
            </w:r>
            <w:r w:rsidR="005038E0">
              <w:rPr>
                <w:rFonts w:asciiTheme="minorHAnsi" w:hAnsiTheme="minorHAnsi"/>
                <w:color w:val="000000"/>
                <w:sz w:val="22"/>
                <w:szCs w:val="22"/>
              </w:rPr>
              <w:t>.</w:t>
            </w:r>
            <w:r w:rsidR="00B52A3B">
              <w:rPr>
                <w:rFonts w:asciiTheme="minorHAnsi" w:hAnsiTheme="minorHAnsi"/>
                <w:color w:val="000000"/>
                <w:sz w:val="22"/>
                <w:szCs w:val="22"/>
              </w:rPr>
              <w:t xml:space="preserve">1 </w:t>
            </w:r>
            <w:r w:rsidR="00B52A3B" w:rsidRPr="009464A6">
              <w:rPr>
                <w:rFonts w:ascii="Calibri" w:hAnsi="Calibri"/>
                <w:color w:val="000000"/>
                <w:sz w:val="22"/>
                <w:szCs w:val="22"/>
              </w:rPr>
              <w:t>×</w:t>
            </w:r>
            <w:r w:rsidR="00B52A3B">
              <w:rPr>
                <w:rFonts w:ascii="Calibri" w:hAnsi="Calibri"/>
                <w:color w:val="000000"/>
                <w:sz w:val="22"/>
                <w:szCs w:val="22"/>
              </w:rPr>
              <w:t xml:space="preserve"> 10</w:t>
            </w:r>
            <w:r w:rsidRPr="00B52A3B">
              <w:rPr>
                <w:rFonts w:asciiTheme="minorHAnsi" w:hAnsiTheme="minorHAnsi"/>
                <w:color w:val="000000"/>
                <w:sz w:val="22"/>
                <w:szCs w:val="22"/>
                <w:vertAlign w:val="superscript"/>
              </w:rPr>
              <w:t>-6</w:t>
            </w:r>
          </w:p>
        </w:tc>
        <w:tc>
          <w:tcPr>
            <w:tcW w:w="288" w:type="pct"/>
            <w:tcBorders>
              <w:top w:val="single" w:sz="2" w:space="0" w:color="auto"/>
              <w:left w:val="nil"/>
              <w:bottom w:val="nil"/>
              <w:right w:val="nil"/>
            </w:tcBorders>
            <w:shd w:val="clear" w:color="auto" w:fill="auto"/>
            <w:noWrap/>
            <w:vAlign w:val="bottom"/>
            <w:hideMark/>
          </w:tcPr>
          <w:p w14:paraId="4C61A13F"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7</w:t>
            </w:r>
            <w:r w:rsidR="005038E0">
              <w:rPr>
                <w:rFonts w:asciiTheme="minorHAnsi" w:hAnsiTheme="minorHAnsi"/>
                <w:color w:val="000000"/>
                <w:sz w:val="22"/>
                <w:szCs w:val="22"/>
              </w:rPr>
              <w:t>.</w:t>
            </w:r>
            <w:r w:rsidRPr="00A46FB7">
              <w:rPr>
                <w:rFonts w:asciiTheme="minorHAnsi" w:hAnsiTheme="minorHAnsi"/>
                <w:color w:val="000000"/>
                <w:sz w:val="22"/>
                <w:szCs w:val="22"/>
              </w:rPr>
              <w:t>42</w:t>
            </w:r>
          </w:p>
        </w:tc>
        <w:tc>
          <w:tcPr>
            <w:tcW w:w="215" w:type="pct"/>
            <w:tcBorders>
              <w:top w:val="single" w:sz="2" w:space="0" w:color="auto"/>
              <w:left w:val="nil"/>
              <w:bottom w:val="nil"/>
              <w:right w:val="nil"/>
            </w:tcBorders>
            <w:shd w:val="clear" w:color="auto" w:fill="auto"/>
            <w:noWrap/>
            <w:vAlign w:val="bottom"/>
            <w:hideMark/>
          </w:tcPr>
          <w:p w14:paraId="5873BD62"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39</w:t>
            </w:r>
          </w:p>
        </w:tc>
        <w:tc>
          <w:tcPr>
            <w:tcW w:w="298" w:type="pct"/>
            <w:tcBorders>
              <w:top w:val="single" w:sz="2" w:space="0" w:color="auto"/>
              <w:left w:val="nil"/>
              <w:bottom w:val="nil"/>
              <w:right w:val="nil"/>
            </w:tcBorders>
            <w:shd w:val="clear" w:color="auto" w:fill="auto"/>
            <w:noWrap/>
            <w:vAlign w:val="bottom"/>
            <w:hideMark/>
          </w:tcPr>
          <w:p w14:paraId="6B354E16"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232</w:t>
            </w:r>
          </w:p>
        </w:tc>
        <w:tc>
          <w:tcPr>
            <w:tcW w:w="2424" w:type="pct"/>
            <w:tcBorders>
              <w:top w:val="single" w:sz="2" w:space="0" w:color="auto"/>
              <w:left w:val="nil"/>
              <w:bottom w:val="nil"/>
              <w:right w:val="nil"/>
            </w:tcBorders>
            <w:shd w:val="clear" w:color="auto" w:fill="auto"/>
            <w:noWrap/>
            <w:vAlign w:val="bottom"/>
            <w:hideMark/>
          </w:tcPr>
          <w:p w14:paraId="77019B00" w14:textId="77777777" w:rsidR="006B7833" w:rsidRPr="00A46FB7" w:rsidRDefault="0066416C" w:rsidP="00252380">
            <w:pPr>
              <w:rPr>
                <w:rFonts w:asciiTheme="minorHAnsi" w:hAnsiTheme="minorHAnsi"/>
                <w:color w:val="000000"/>
              </w:rPr>
            </w:pPr>
            <w:r w:rsidRPr="00A46FB7">
              <w:rPr>
                <w:rFonts w:asciiTheme="minorHAnsi" w:hAnsiTheme="minorHAnsi"/>
                <w:color w:val="000000"/>
                <w:sz w:val="22"/>
                <w:szCs w:val="22"/>
              </w:rPr>
              <w:t xml:space="preserve">Retrograde </w:t>
            </w:r>
            <w:r w:rsidR="006B7833" w:rsidRPr="00A46FB7">
              <w:rPr>
                <w:rFonts w:asciiTheme="minorHAnsi" w:hAnsiTheme="minorHAnsi"/>
                <w:color w:val="000000"/>
                <w:sz w:val="22"/>
                <w:szCs w:val="22"/>
              </w:rPr>
              <w:t>vesicle-mediated transport</w:t>
            </w:r>
            <w:r w:rsidR="005038E0">
              <w:rPr>
                <w:rFonts w:asciiTheme="minorHAnsi" w:hAnsiTheme="minorHAnsi"/>
                <w:color w:val="000000"/>
                <w:sz w:val="22"/>
                <w:szCs w:val="22"/>
              </w:rPr>
              <w:t>.</w:t>
            </w:r>
            <w:r w:rsidR="006B7833" w:rsidRPr="00A46FB7">
              <w:rPr>
                <w:rFonts w:asciiTheme="minorHAnsi" w:hAnsiTheme="minorHAnsi"/>
                <w:color w:val="000000"/>
                <w:sz w:val="22"/>
                <w:szCs w:val="22"/>
              </w:rPr>
              <w:t xml:space="preserve"> Golgi to ER</w:t>
            </w:r>
          </w:p>
        </w:tc>
      </w:tr>
      <w:tr w:rsidR="006B7833" w:rsidRPr="00046457" w14:paraId="4DEB9907" w14:textId="77777777" w:rsidTr="00B52A3B">
        <w:trPr>
          <w:trHeight w:val="300"/>
        </w:trPr>
        <w:tc>
          <w:tcPr>
            <w:tcW w:w="315" w:type="pct"/>
            <w:tcBorders>
              <w:top w:val="nil"/>
              <w:left w:val="nil"/>
              <w:bottom w:val="nil"/>
              <w:right w:val="nil"/>
            </w:tcBorders>
            <w:shd w:val="clear" w:color="auto" w:fill="auto"/>
            <w:noWrap/>
            <w:vAlign w:val="bottom"/>
            <w:hideMark/>
          </w:tcPr>
          <w:p w14:paraId="1DC4FA93" w14:textId="77777777" w:rsidR="006B7833" w:rsidRPr="00A46FB7" w:rsidRDefault="006B7833"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28CDACE0" w14:textId="77777777" w:rsidR="006B7833" w:rsidRPr="00A46FB7" w:rsidRDefault="006B7833" w:rsidP="00252380">
            <w:pPr>
              <w:rPr>
                <w:rFonts w:asciiTheme="minorHAnsi" w:hAnsiTheme="minorHAnsi"/>
                <w:color w:val="000000"/>
              </w:rPr>
            </w:pPr>
            <w:r w:rsidRPr="00A46FB7">
              <w:rPr>
                <w:rFonts w:asciiTheme="minorHAnsi" w:hAnsiTheme="minorHAnsi"/>
                <w:color w:val="000000"/>
                <w:sz w:val="22"/>
                <w:szCs w:val="22"/>
              </w:rPr>
              <w:t>GO:0007436</w:t>
            </w:r>
          </w:p>
        </w:tc>
        <w:tc>
          <w:tcPr>
            <w:tcW w:w="498" w:type="pct"/>
            <w:tcBorders>
              <w:top w:val="nil"/>
              <w:left w:val="nil"/>
              <w:bottom w:val="nil"/>
              <w:right w:val="nil"/>
            </w:tcBorders>
            <w:shd w:val="clear" w:color="auto" w:fill="auto"/>
            <w:noWrap/>
            <w:vAlign w:val="bottom"/>
            <w:hideMark/>
          </w:tcPr>
          <w:p w14:paraId="756DCE2F"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509</w:t>
            </w:r>
            <w:r w:rsidRPr="00A46FB7">
              <w:rPr>
                <w:rFonts w:asciiTheme="minorHAnsi" w:hAnsiTheme="minorHAnsi"/>
                <w:b/>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026</w:t>
            </w:r>
          </w:p>
        </w:tc>
        <w:tc>
          <w:tcPr>
            <w:tcW w:w="460" w:type="pct"/>
            <w:tcBorders>
              <w:top w:val="nil"/>
              <w:left w:val="nil"/>
              <w:bottom w:val="nil"/>
              <w:right w:val="nil"/>
            </w:tcBorders>
          </w:tcPr>
          <w:p w14:paraId="108BE5DA" w14:textId="77777777" w:rsidR="006B7833" w:rsidRPr="00A46FB7" w:rsidRDefault="006B7833" w:rsidP="006B7833">
            <w:pPr>
              <w:jc w:val="right"/>
              <w:rPr>
                <w:rFonts w:asciiTheme="minorHAnsi" w:hAnsiTheme="minorHAnsi"/>
                <w:color w:val="000000"/>
              </w:rPr>
            </w:pPr>
            <w:r w:rsidRPr="00A46FB7">
              <w:rPr>
                <w:rFonts w:asciiTheme="minorHAnsi" w:hAnsiTheme="minorHAnsi"/>
                <w:color w:val="000000"/>
                <w:sz w:val="22"/>
                <w:szCs w:val="22"/>
              </w:rPr>
              <w:t>1</w:t>
            </w:r>
            <w:r w:rsidR="005038E0">
              <w:rPr>
                <w:rFonts w:asciiTheme="minorHAnsi" w:hAnsiTheme="minorHAnsi"/>
                <w:color w:val="000000"/>
                <w:sz w:val="22"/>
                <w:szCs w:val="22"/>
              </w:rPr>
              <w:t>.</w:t>
            </w:r>
            <w:r w:rsidR="00B52A3B">
              <w:rPr>
                <w:rFonts w:asciiTheme="minorHAnsi" w:hAnsiTheme="minorHAnsi"/>
                <w:color w:val="000000"/>
                <w:sz w:val="22"/>
                <w:szCs w:val="22"/>
              </w:rPr>
              <w:t xml:space="preserve">9 </w:t>
            </w:r>
            <w:r w:rsidR="00B52A3B" w:rsidRPr="009464A6">
              <w:rPr>
                <w:rFonts w:ascii="Calibri" w:hAnsi="Calibri"/>
                <w:color w:val="000000"/>
                <w:sz w:val="22"/>
                <w:szCs w:val="22"/>
              </w:rPr>
              <w:t>×</w:t>
            </w:r>
            <w:r w:rsidR="00B52A3B">
              <w:rPr>
                <w:rFonts w:ascii="Calibri" w:hAnsi="Calibri"/>
                <w:color w:val="000000"/>
                <w:sz w:val="22"/>
                <w:szCs w:val="22"/>
              </w:rPr>
              <w:t xml:space="preserve"> </w:t>
            </w:r>
            <w:r w:rsidR="00B52A3B">
              <w:rPr>
                <w:rFonts w:asciiTheme="minorHAnsi" w:hAnsiTheme="minorHAnsi"/>
                <w:color w:val="000000"/>
                <w:sz w:val="22"/>
                <w:szCs w:val="22"/>
              </w:rPr>
              <w:t>10</w:t>
            </w:r>
            <w:r w:rsidR="00B52A3B" w:rsidRPr="00B52A3B">
              <w:rPr>
                <w:rFonts w:asciiTheme="minorHAnsi" w:hAnsiTheme="minorHAnsi"/>
                <w:color w:val="000000"/>
                <w:sz w:val="22"/>
                <w:szCs w:val="22"/>
                <w:vertAlign w:val="superscript"/>
              </w:rPr>
              <w:t>-</w:t>
            </w:r>
            <w:r w:rsidRPr="00B52A3B">
              <w:rPr>
                <w:rFonts w:asciiTheme="minorHAnsi" w:hAnsiTheme="minorHAnsi"/>
                <w:color w:val="000000"/>
                <w:sz w:val="22"/>
                <w:szCs w:val="22"/>
                <w:vertAlign w:val="superscript"/>
              </w:rPr>
              <w:t>5</w:t>
            </w:r>
          </w:p>
        </w:tc>
        <w:tc>
          <w:tcPr>
            <w:tcW w:w="288" w:type="pct"/>
            <w:tcBorders>
              <w:top w:val="nil"/>
              <w:left w:val="nil"/>
              <w:bottom w:val="nil"/>
              <w:right w:val="nil"/>
            </w:tcBorders>
            <w:shd w:val="clear" w:color="auto" w:fill="auto"/>
            <w:noWrap/>
            <w:vAlign w:val="bottom"/>
            <w:hideMark/>
          </w:tcPr>
          <w:p w14:paraId="61FD8A93"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8</w:t>
            </w:r>
            <w:r w:rsidR="005038E0">
              <w:rPr>
                <w:rFonts w:asciiTheme="minorHAnsi" w:hAnsiTheme="minorHAnsi"/>
                <w:color w:val="000000"/>
                <w:sz w:val="22"/>
                <w:szCs w:val="22"/>
              </w:rPr>
              <w:t>.</w:t>
            </w:r>
            <w:r w:rsidRPr="00A46FB7">
              <w:rPr>
                <w:rFonts w:asciiTheme="minorHAnsi" w:hAnsiTheme="minorHAnsi"/>
                <w:color w:val="000000"/>
                <w:sz w:val="22"/>
                <w:szCs w:val="22"/>
              </w:rPr>
              <w:t>81</w:t>
            </w:r>
          </w:p>
        </w:tc>
        <w:tc>
          <w:tcPr>
            <w:tcW w:w="215" w:type="pct"/>
            <w:tcBorders>
              <w:top w:val="nil"/>
              <w:left w:val="nil"/>
              <w:bottom w:val="nil"/>
              <w:right w:val="nil"/>
            </w:tcBorders>
            <w:shd w:val="clear" w:color="auto" w:fill="auto"/>
            <w:noWrap/>
            <w:vAlign w:val="bottom"/>
            <w:hideMark/>
          </w:tcPr>
          <w:p w14:paraId="56BA13F3"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70</w:t>
            </w:r>
          </w:p>
        </w:tc>
        <w:tc>
          <w:tcPr>
            <w:tcW w:w="298" w:type="pct"/>
            <w:tcBorders>
              <w:top w:val="nil"/>
              <w:left w:val="nil"/>
              <w:bottom w:val="nil"/>
              <w:right w:val="nil"/>
            </w:tcBorders>
            <w:shd w:val="clear" w:color="auto" w:fill="auto"/>
            <w:noWrap/>
            <w:vAlign w:val="bottom"/>
            <w:hideMark/>
          </w:tcPr>
          <w:p w14:paraId="3B9C365B" w14:textId="77777777" w:rsidR="006B7833" w:rsidRPr="00A46FB7" w:rsidRDefault="006B7833" w:rsidP="00252380">
            <w:pPr>
              <w:jc w:val="right"/>
              <w:rPr>
                <w:rFonts w:asciiTheme="minorHAnsi" w:hAnsiTheme="minorHAnsi"/>
                <w:color w:val="000000"/>
              </w:rPr>
            </w:pPr>
            <w:r w:rsidRPr="00A46FB7">
              <w:rPr>
                <w:rFonts w:asciiTheme="minorHAnsi" w:hAnsiTheme="minorHAnsi"/>
                <w:color w:val="000000"/>
                <w:sz w:val="22"/>
                <w:szCs w:val="22"/>
              </w:rPr>
              <w:t>2740</w:t>
            </w:r>
          </w:p>
        </w:tc>
        <w:tc>
          <w:tcPr>
            <w:tcW w:w="2424" w:type="pct"/>
            <w:tcBorders>
              <w:top w:val="nil"/>
              <w:left w:val="nil"/>
              <w:bottom w:val="nil"/>
              <w:right w:val="nil"/>
            </w:tcBorders>
            <w:shd w:val="clear" w:color="auto" w:fill="auto"/>
            <w:noWrap/>
            <w:vAlign w:val="bottom"/>
            <w:hideMark/>
          </w:tcPr>
          <w:p w14:paraId="72DE1C2B" w14:textId="77777777" w:rsidR="006B7833" w:rsidRPr="00A46FB7" w:rsidRDefault="0066416C" w:rsidP="00252380">
            <w:pPr>
              <w:rPr>
                <w:rFonts w:asciiTheme="minorHAnsi" w:hAnsiTheme="minorHAnsi"/>
                <w:color w:val="000000"/>
              </w:rPr>
            </w:pPr>
            <w:r w:rsidRPr="00A46FB7">
              <w:rPr>
                <w:rFonts w:asciiTheme="minorHAnsi" w:hAnsiTheme="minorHAnsi"/>
                <w:color w:val="000000"/>
                <w:sz w:val="22"/>
                <w:szCs w:val="22"/>
              </w:rPr>
              <w:t xml:space="preserve">Larval </w:t>
            </w:r>
            <w:r w:rsidR="006B7833" w:rsidRPr="00A46FB7">
              <w:rPr>
                <w:rFonts w:asciiTheme="minorHAnsi" w:hAnsiTheme="minorHAnsi"/>
                <w:color w:val="000000"/>
                <w:sz w:val="22"/>
                <w:szCs w:val="22"/>
              </w:rPr>
              <w:t>salivary gland morphogenesis</w:t>
            </w:r>
          </w:p>
        </w:tc>
      </w:tr>
      <w:tr w:rsidR="00D875C6" w:rsidRPr="00046457" w14:paraId="571EA253" w14:textId="77777777" w:rsidTr="00B52A3B">
        <w:trPr>
          <w:trHeight w:val="300"/>
        </w:trPr>
        <w:tc>
          <w:tcPr>
            <w:tcW w:w="315" w:type="pct"/>
            <w:tcBorders>
              <w:top w:val="nil"/>
              <w:left w:val="nil"/>
              <w:bottom w:val="nil"/>
              <w:right w:val="nil"/>
            </w:tcBorders>
            <w:shd w:val="clear" w:color="auto" w:fill="auto"/>
            <w:noWrap/>
            <w:vAlign w:val="bottom"/>
            <w:hideMark/>
          </w:tcPr>
          <w:p w14:paraId="625A81AD" w14:textId="77777777" w:rsidR="00D875C6" w:rsidRPr="00A46FB7" w:rsidRDefault="00D875C6"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452DA569" w14:textId="77777777" w:rsidR="00D875C6" w:rsidRPr="00A46FB7" w:rsidRDefault="00D875C6" w:rsidP="00252380">
            <w:pPr>
              <w:rPr>
                <w:rFonts w:asciiTheme="minorHAnsi" w:hAnsiTheme="minorHAnsi"/>
                <w:color w:val="000000"/>
              </w:rPr>
            </w:pPr>
            <w:r w:rsidRPr="00A46FB7">
              <w:rPr>
                <w:rFonts w:asciiTheme="minorHAnsi" w:hAnsiTheme="minorHAnsi"/>
                <w:color w:val="000000"/>
                <w:sz w:val="22"/>
                <w:szCs w:val="22"/>
              </w:rPr>
              <w:t>GO:0042826</w:t>
            </w:r>
          </w:p>
        </w:tc>
        <w:tc>
          <w:tcPr>
            <w:tcW w:w="498" w:type="pct"/>
            <w:tcBorders>
              <w:top w:val="nil"/>
              <w:left w:val="nil"/>
              <w:bottom w:val="nil"/>
              <w:right w:val="nil"/>
            </w:tcBorders>
            <w:shd w:val="clear" w:color="auto" w:fill="auto"/>
            <w:noWrap/>
            <w:vAlign w:val="bottom"/>
            <w:hideMark/>
          </w:tcPr>
          <w:p w14:paraId="032F85A4" w14:textId="77777777" w:rsidR="00D875C6" w:rsidRPr="00A46FB7" w:rsidRDefault="00D875C6" w:rsidP="00D875C6">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431</w:t>
            </w:r>
            <w:r w:rsidRPr="00A46FB7">
              <w:rPr>
                <w:rFonts w:asciiTheme="minorHAnsi" w:hAnsiTheme="minorHAnsi"/>
                <w:b/>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023</w:t>
            </w:r>
          </w:p>
        </w:tc>
        <w:tc>
          <w:tcPr>
            <w:tcW w:w="460" w:type="pct"/>
            <w:tcBorders>
              <w:top w:val="nil"/>
              <w:left w:val="nil"/>
              <w:bottom w:val="nil"/>
              <w:right w:val="nil"/>
            </w:tcBorders>
          </w:tcPr>
          <w:p w14:paraId="5126858C" w14:textId="77777777" w:rsidR="00D875C6" w:rsidRPr="00A46FB7" w:rsidRDefault="006B47C0" w:rsidP="006B47C0">
            <w:pPr>
              <w:jc w:val="right"/>
              <w:rPr>
                <w:rFonts w:asciiTheme="minorHAnsi" w:hAnsiTheme="minorHAnsi"/>
                <w:color w:val="000000"/>
              </w:rPr>
            </w:pPr>
            <w:r>
              <w:rPr>
                <w:rFonts w:asciiTheme="minorHAnsi" w:hAnsiTheme="minorHAnsi"/>
                <w:color w:val="000000"/>
                <w:sz w:val="22"/>
                <w:szCs w:val="22"/>
              </w:rPr>
              <w:t>1.</w:t>
            </w:r>
            <w:r w:rsidR="00D875C6" w:rsidRPr="00A46FB7">
              <w:rPr>
                <w:rFonts w:asciiTheme="minorHAnsi" w:hAnsiTheme="minorHAnsi"/>
                <w:color w:val="000000"/>
                <w:sz w:val="22"/>
                <w:szCs w:val="22"/>
              </w:rPr>
              <w:t>2</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4DDE22B4" w14:textId="77777777" w:rsidR="00D875C6" w:rsidRPr="00A46FB7" w:rsidRDefault="00D875C6" w:rsidP="00D875C6">
            <w:pPr>
              <w:jc w:val="right"/>
              <w:rPr>
                <w:rFonts w:asciiTheme="minorHAnsi" w:hAnsiTheme="minorHAnsi"/>
                <w:color w:val="000000"/>
              </w:rPr>
            </w:pPr>
            <w:r w:rsidRPr="00A46FB7">
              <w:rPr>
                <w:rFonts w:asciiTheme="minorHAnsi" w:hAnsiTheme="minorHAnsi"/>
                <w:color w:val="000000"/>
                <w:sz w:val="22"/>
                <w:szCs w:val="22"/>
              </w:rPr>
              <w:t>5</w:t>
            </w:r>
            <w:r w:rsidR="005038E0">
              <w:rPr>
                <w:rFonts w:asciiTheme="minorHAnsi" w:hAnsiTheme="minorHAnsi"/>
                <w:color w:val="000000"/>
                <w:sz w:val="22"/>
                <w:szCs w:val="22"/>
              </w:rPr>
              <w:t>.</w:t>
            </w:r>
            <w:r w:rsidRPr="00A46FB7">
              <w:rPr>
                <w:rFonts w:asciiTheme="minorHAnsi" w:hAnsiTheme="minorHAnsi"/>
                <w:color w:val="000000"/>
                <w:sz w:val="22"/>
                <w:szCs w:val="22"/>
              </w:rPr>
              <w:t>47</w:t>
            </w:r>
          </w:p>
        </w:tc>
        <w:tc>
          <w:tcPr>
            <w:tcW w:w="215" w:type="pct"/>
            <w:tcBorders>
              <w:top w:val="nil"/>
              <w:left w:val="nil"/>
              <w:bottom w:val="nil"/>
              <w:right w:val="nil"/>
            </w:tcBorders>
            <w:shd w:val="clear" w:color="auto" w:fill="auto"/>
            <w:noWrap/>
            <w:vAlign w:val="bottom"/>
            <w:hideMark/>
          </w:tcPr>
          <w:p w14:paraId="5DE631E0" w14:textId="77777777" w:rsidR="00D875C6" w:rsidRPr="00A46FB7" w:rsidRDefault="00D875C6" w:rsidP="00D875C6">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23</w:t>
            </w:r>
          </w:p>
        </w:tc>
        <w:tc>
          <w:tcPr>
            <w:tcW w:w="298" w:type="pct"/>
            <w:tcBorders>
              <w:top w:val="nil"/>
              <w:left w:val="nil"/>
              <w:bottom w:val="nil"/>
              <w:right w:val="nil"/>
            </w:tcBorders>
            <w:shd w:val="clear" w:color="auto" w:fill="auto"/>
            <w:noWrap/>
            <w:vAlign w:val="bottom"/>
            <w:hideMark/>
          </w:tcPr>
          <w:p w14:paraId="63143A16" w14:textId="77777777" w:rsidR="00D875C6" w:rsidRPr="00A46FB7" w:rsidRDefault="00D875C6" w:rsidP="00252380">
            <w:pPr>
              <w:jc w:val="right"/>
              <w:rPr>
                <w:rFonts w:asciiTheme="minorHAnsi" w:hAnsiTheme="minorHAnsi"/>
                <w:color w:val="000000"/>
              </w:rPr>
            </w:pPr>
            <w:r w:rsidRPr="00A46FB7">
              <w:rPr>
                <w:rFonts w:asciiTheme="minorHAnsi" w:hAnsiTheme="minorHAnsi"/>
                <w:color w:val="000000"/>
                <w:sz w:val="22"/>
                <w:szCs w:val="22"/>
              </w:rPr>
              <w:t>404</w:t>
            </w:r>
          </w:p>
        </w:tc>
        <w:tc>
          <w:tcPr>
            <w:tcW w:w="2424" w:type="pct"/>
            <w:tcBorders>
              <w:top w:val="nil"/>
              <w:left w:val="nil"/>
              <w:bottom w:val="nil"/>
              <w:right w:val="nil"/>
            </w:tcBorders>
            <w:shd w:val="clear" w:color="auto" w:fill="auto"/>
            <w:noWrap/>
            <w:vAlign w:val="bottom"/>
            <w:hideMark/>
          </w:tcPr>
          <w:p w14:paraId="1A05446C" w14:textId="77777777" w:rsidR="00D875C6" w:rsidRPr="00A46FB7" w:rsidRDefault="0066416C" w:rsidP="00252380">
            <w:pPr>
              <w:rPr>
                <w:rFonts w:asciiTheme="minorHAnsi" w:hAnsiTheme="minorHAnsi"/>
                <w:color w:val="000000"/>
              </w:rPr>
            </w:pPr>
            <w:r w:rsidRPr="00A46FB7">
              <w:rPr>
                <w:rFonts w:asciiTheme="minorHAnsi" w:hAnsiTheme="minorHAnsi"/>
                <w:color w:val="000000"/>
                <w:sz w:val="22"/>
                <w:szCs w:val="22"/>
              </w:rPr>
              <w:t xml:space="preserve">Histone </w:t>
            </w:r>
            <w:r w:rsidR="00D875C6" w:rsidRPr="00A46FB7">
              <w:rPr>
                <w:rFonts w:asciiTheme="minorHAnsi" w:hAnsiTheme="minorHAnsi"/>
                <w:color w:val="000000"/>
                <w:sz w:val="22"/>
                <w:szCs w:val="22"/>
              </w:rPr>
              <w:t>deacetylase binding</w:t>
            </w:r>
          </w:p>
        </w:tc>
      </w:tr>
      <w:tr w:rsidR="00D875C6" w:rsidRPr="00046457" w14:paraId="1FF0C93C" w14:textId="77777777" w:rsidTr="00B52A3B">
        <w:trPr>
          <w:trHeight w:val="300"/>
        </w:trPr>
        <w:tc>
          <w:tcPr>
            <w:tcW w:w="315" w:type="pct"/>
            <w:tcBorders>
              <w:top w:val="nil"/>
              <w:left w:val="nil"/>
              <w:bottom w:val="nil"/>
              <w:right w:val="nil"/>
            </w:tcBorders>
            <w:shd w:val="clear" w:color="auto" w:fill="auto"/>
            <w:noWrap/>
            <w:vAlign w:val="bottom"/>
            <w:hideMark/>
          </w:tcPr>
          <w:p w14:paraId="4D4621BE" w14:textId="77777777" w:rsidR="00D875C6" w:rsidRPr="00A46FB7" w:rsidRDefault="00D875C6"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16895CD4" w14:textId="77777777" w:rsidR="00D875C6" w:rsidRPr="00A46FB7" w:rsidRDefault="00D875C6" w:rsidP="00252380">
            <w:pPr>
              <w:rPr>
                <w:rFonts w:asciiTheme="minorHAnsi" w:hAnsiTheme="minorHAnsi"/>
                <w:color w:val="000000"/>
              </w:rPr>
            </w:pPr>
            <w:r w:rsidRPr="00A46FB7">
              <w:rPr>
                <w:rFonts w:asciiTheme="minorHAnsi" w:hAnsiTheme="minorHAnsi"/>
                <w:color w:val="000000"/>
                <w:sz w:val="22"/>
                <w:szCs w:val="22"/>
              </w:rPr>
              <w:t>GO:0051537</w:t>
            </w:r>
          </w:p>
        </w:tc>
        <w:tc>
          <w:tcPr>
            <w:tcW w:w="498" w:type="pct"/>
            <w:tcBorders>
              <w:top w:val="nil"/>
              <w:left w:val="nil"/>
              <w:bottom w:val="nil"/>
              <w:right w:val="nil"/>
            </w:tcBorders>
            <w:shd w:val="clear" w:color="auto" w:fill="auto"/>
            <w:noWrap/>
            <w:vAlign w:val="bottom"/>
            <w:hideMark/>
          </w:tcPr>
          <w:p w14:paraId="2EBAEC96" w14:textId="77777777" w:rsidR="00D875C6" w:rsidRPr="00A46FB7" w:rsidRDefault="00D875C6"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433</w:t>
            </w:r>
            <w:r w:rsidRPr="00A46FB7">
              <w:rPr>
                <w:rFonts w:asciiTheme="minorHAnsi" w:hAnsiTheme="minorHAnsi"/>
                <w:b/>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026</w:t>
            </w:r>
          </w:p>
        </w:tc>
        <w:tc>
          <w:tcPr>
            <w:tcW w:w="460" w:type="pct"/>
            <w:tcBorders>
              <w:top w:val="nil"/>
              <w:left w:val="nil"/>
              <w:bottom w:val="nil"/>
              <w:right w:val="nil"/>
            </w:tcBorders>
          </w:tcPr>
          <w:p w14:paraId="5412F97A" w14:textId="77777777" w:rsidR="00D875C6" w:rsidRPr="00A46FB7" w:rsidRDefault="00D875C6" w:rsidP="006B7833">
            <w:pPr>
              <w:jc w:val="right"/>
              <w:rPr>
                <w:rFonts w:asciiTheme="minorHAnsi" w:hAnsiTheme="minorHAnsi"/>
                <w:color w:val="000000"/>
              </w:rPr>
            </w:pPr>
            <w:r w:rsidRPr="00A46FB7">
              <w:rPr>
                <w:rFonts w:asciiTheme="minorHAnsi" w:hAnsiTheme="minorHAnsi"/>
                <w:color w:val="000000"/>
                <w:sz w:val="22"/>
                <w:szCs w:val="22"/>
              </w:rPr>
              <w:t>1</w:t>
            </w:r>
            <w:r w:rsidR="006B47C0">
              <w:rPr>
                <w:rFonts w:asciiTheme="minorHAnsi" w:hAnsiTheme="minorHAnsi"/>
                <w:color w:val="000000"/>
                <w:sz w:val="22"/>
                <w:szCs w:val="22"/>
              </w:rPr>
              <w:t>.</w:t>
            </w:r>
            <w:r w:rsidRPr="00A46FB7">
              <w:rPr>
                <w:rFonts w:asciiTheme="minorHAnsi" w:hAnsiTheme="minorHAnsi"/>
                <w:color w:val="000000"/>
                <w:sz w:val="22"/>
                <w:szCs w:val="22"/>
              </w:rPr>
              <w:t>5</w:t>
            </w:r>
            <w:r w:rsidR="006B47C0">
              <w:rPr>
                <w:rFonts w:asciiTheme="minorHAnsi" w:hAnsiTheme="minorHAnsi"/>
                <w:color w:val="000000"/>
                <w:sz w:val="22"/>
                <w:szCs w:val="22"/>
              </w:rPr>
              <w:t xml:space="preserve"> </w:t>
            </w:r>
            <w:r w:rsidR="006B47C0" w:rsidRPr="009464A6">
              <w:rPr>
                <w:rFonts w:ascii="Calibri" w:hAnsi="Calibri"/>
                <w:color w:val="000000"/>
                <w:sz w:val="22"/>
                <w:szCs w:val="22"/>
              </w:rPr>
              <w:t>×</w:t>
            </w:r>
            <w:r w:rsidR="006B47C0">
              <w:rPr>
                <w:rFonts w:ascii="Calibri" w:hAnsi="Calibri"/>
                <w:color w:val="000000"/>
                <w:sz w:val="22"/>
                <w:szCs w:val="22"/>
              </w:rPr>
              <w:t xml:space="preserve"> </w:t>
            </w:r>
            <w:r w:rsidR="006B47C0">
              <w:rPr>
                <w:rFonts w:asciiTheme="minorHAnsi" w:hAnsiTheme="minorHAnsi"/>
                <w:color w:val="000000"/>
                <w:sz w:val="22"/>
                <w:szCs w:val="22"/>
              </w:rPr>
              <w:t>10</w:t>
            </w:r>
            <w:r w:rsidR="006B47C0" w:rsidRPr="00B52A3B">
              <w:rPr>
                <w:rFonts w:asciiTheme="minorHAnsi" w:hAnsiTheme="minorHAnsi"/>
                <w:color w:val="000000"/>
                <w:sz w:val="22"/>
                <w:szCs w:val="22"/>
                <w:vertAlign w:val="superscript"/>
              </w:rPr>
              <w:t>-</w:t>
            </w:r>
            <w:r w:rsidR="006B47C0">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76F9A5FE" w14:textId="77777777" w:rsidR="00D875C6" w:rsidRPr="00A46FB7" w:rsidRDefault="00D875C6" w:rsidP="000578BC">
            <w:pPr>
              <w:jc w:val="right"/>
              <w:rPr>
                <w:rFonts w:asciiTheme="minorHAnsi" w:hAnsiTheme="minorHAnsi"/>
                <w:color w:val="000000"/>
              </w:rPr>
            </w:pPr>
            <w:r w:rsidRPr="00A46FB7">
              <w:rPr>
                <w:rFonts w:asciiTheme="minorHAnsi" w:hAnsiTheme="minorHAnsi"/>
                <w:color w:val="000000"/>
                <w:sz w:val="22"/>
                <w:szCs w:val="22"/>
              </w:rPr>
              <w:t>5</w:t>
            </w:r>
            <w:r w:rsidR="005038E0">
              <w:rPr>
                <w:rFonts w:asciiTheme="minorHAnsi" w:hAnsiTheme="minorHAnsi"/>
                <w:color w:val="000000"/>
                <w:sz w:val="22"/>
                <w:szCs w:val="22"/>
              </w:rPr>
              <w:t>.</w:t>
            </w:r>
            <w:r w:rsidRPr="00A46FB7">
              <w:rPr>
                <w:rFonts w:asciiTheme="minorHAnsi" w:hAnsiTheme="minorHAnsi"/>
                <w:color w:val="000000"/>
                <w:sz w:val="22"/>
                <w:szCs w:val="22"/>
              </w:rPr>
              <w:t>56</w:t>
            </w:r>
          </w:p>
        </w:tc>
        <w:tc>
          <w:tcPr>
            <w:tcW w:w="215" w:type="pct"/>
            <w:tcBorders>
              <w:top w:val="nil"/>
              <w:left w:val="nil"/>
              <w:bottom w:val="nil"/>
              <w:right w:val="nil"/>
            </w:tcBorders>
            <w:shd w:val="clear" w:color="auto" w:fill="auto"/>
            <w:noWrap/>
            <w:vAlign w:val="bottom"/>
            <w:hideMark/>
          </w:tcPr>
          <w:p w14:paraId="6261F7F5" w14:textId="77777777" w:rsidR="00D875C6" w:rsidRPr="00A46FB7" w:rsidRDefault="00D875C6"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28</w:t>
            </w:r>
          </w:p>
        </w:tc>
        <w:tc>
          <w:tcPr>
            <w:tcW w:w="298" w:type="pct"/>
            <w:tcBorders>
              <w:top w:val="nil"/>
              <w:left w:val="nil"/>
              <w:bottom w:val="nil"/>
              <w:right w:val="nil"/>
            </w:tcBorders>
            <w:shd w:val="clear" w:color="auto" w:fill="auto"/>
            <w:noWrap/>
            <w:vAlign w:val="bottom"/>
            <w:hideMark/>
          </w:tcPr>
          <w:p w14:paraId="6372676A" w14:textId="77777777" w:rsidR="00D875C6" w:rsidRPr="00A46FB7" w:rsidRDefault="00D875C6" w:rsidP="00252380">
            <w:pPr>
              <w:jc w:val="right"/>
              <w:rPr>
                <w:rFonts w:asciiTheme="minorHAnsi" w:hAnsiTheme="minorHAnsi"/>
                <w:color w:val="000000"/>
              </w:rPr>
            </w:pPr>
            <w:r w:rsidRPr="00A46FB7">
              <w:rPr>
                <w:rFonts w:asciiTheme="minorHAnsi" w:hAnsiTheme="minorHAnsi"/>
                <w:color w:val="000000"/>
                <w:sz w:val="22"/>
                <w:szCs w:val="22"/>
              </w:rPr>
              <w:t>683</w:t>
            </w:r>
          </w:p>
        </w:tc>
        <w:tc>
          <w:tcPr>
            <w:tcW w:w="2424" w:type="pct"/>
            <w:tcBorders>
              <w:top w:val="nil"/>
              <w:left w:val="nil"/>
              <w:bottom w:val="nil"/>
              <w:right w:val="nil"/>
            </w:tcBorders>
            <w:shd w:val="clear" w:color="auto" w:fill="auto"/>
            <w:noWrap/>
            <w:vAlign w:val="bottom"/>
            <w:hideMark/>
          </w:tcPr>
          <w:p w14:paraId="36F63F8D" w14:textId="77777777" w:rsidR="00D875C6" w:rsidRPr="00A46FB7" w:rsidRDefault="00D875C6" w:rsidP="00252380">
            <w:pPr>
              <w:rPr>
                <w:rFonts w:asciiTheme="minorHAnsi" w:hAnsiTheme="minorHAnsi"/>
                <w:color w:val="000000"/>
              </w:rPr>
            </w:pPr>
            <w:r w:rsidRPr="00A46FB7">
              <w:rPr>
                <w:rFonts w:asciiTheme="minorHAnsi" w:hAnsiTheme="minorHAnsi"/>
                <w:color w:val="000000"/>
                <w:sz w:val="22"/>
                <w:szCs w:val="22"/>
              </w:rPr>
              <w:t>2 iron</w:t>
            </w:r>
            <w:r w:rsidR="005038E0">
              <w:rPr>
                <w:rFonts w:asciiTheme="minorHAnsi" w:hAnsiTheme="minorHAnsi"/>
                <w:color w:val="000000"/>
                <w:sz w:val="22"/>
                <w:szCs w:val="22"/>
              </w:rPr>
              <w:t>.</w:t>
            </w:r>
            <w:r w:rsidRPr="00A46FB7">
              <w:rPr>
                <w:rFonts w:asciiTheme="minorHAnsi" w:hAnsiTheme="minorHAnsi"/>
                <w:color w:val="000000"/>
                <w:sz w:val="22"/>
                <w:szCs w:val="22"/>
              </w:rPr>
              <w:t xml:space="preserve"> 2 sulfur cluster binding</w:t>
            </w:r>
          </w:p>
        </w:tc>
      </w:tr>
      <w:tr w:rsidR="00FF157E" w:rsidRPr="00046457" w14:paraId="440F3976" w14:textId="77777777" w:rsidTr="00B52A3B">
        <w:trPr>
          <w:trHeight w:val="300"/>
        </w:trPr>
        <w:tc>
          <w:tcPr>
            <w:tcW w:w="315" w:type="pct"/>
            <w:tcBorders>
              <w:top w:val="nil"/>
              <w:left w:val="nil"/>
              <w:bottom w:val="nil"/>
              <w:right w:val="nil"/>
            </w:tcBorders>
            <w:shd w:val="clear" w:color="auto" w:fill="auto"/>
            <w:noWrap/>
            <w:vAlign w:val="bottom"/>
            <w:hideMark/>
          </w:tcPr>
          <w:p w14:paraId="7364C16F" w14:textId="77777777" w:rsidR="00FF157E" w:rsidRPr="00046457" w:rsidRDefault="00FF157E"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7B5DB9D4" w14:textId="77777777" w:rsidR="00FF157E" w:rsidRPr="00046457" w:rsidRDefault="00FF157E" w:rsidP="00252380">
            <w:pPr>
              <w:rPr>
                <w:rFonts w:asciiTheme="minorHAnsi" w:hAnsiTheme="minorHAnsi"/>
                <w:color w:val="000000"/>
              </w:rPr>
            </w:pPr>
            <w:r w:rsidRPr="00046457">
              <w:rPr>
                <w:rFonts w:asciiTheme="minorHAnsi" w:hAnsiTheme="minorHAnsi"/>
                <w:color w:val="000000"/>
                <w:sz w:val="22"/>
                <w:szCs w:val="22"/>
              </w:rPr>
              <w:t>GO:0072499</w:t>
            </w:r>
          </w:p>
        </w:tc>
        <w:tc>
          <w:tcPr>
            <w:tcW w:w="498" w:type="pct"/>
            <w:tcBorders>
              <w:top w:val="nil"/>
              <w:left w:val="nil"/>
              <w:bottom w:val="nil"/>
              <w:right w:val="nil"/>
            </w:tcBorders>
            <w:shd w:val="clear" w:color="auto" w:fill="auto"/>
            <w:noWrap/>
            <w:vAlign w:val="bottom"/>
            <w:hideMark/>
          </w:tcPr>
          <w:p w14:paraId="55AEF99E" w14:textId="77777777" w:rsidR="00FF157E" w:rsidRPr="00A46FB7" w:rsidRDefault="00FF15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432</w:t>
            </w:r>
            <w:r w:rsidRPr="00046457">
              <w:rPr>
                <w:rFonts w:asciiTheme="minorHAnsi" w:hAnsiTheme="minorHAnsi"/>
                <w:b/>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027</w:t>
            </w:r>
          </w:p>
        </w:tc>
        <w:tc>
          <w:tcPr>
            <w:tcW w:w="460" w:type="pct"/>
            <w:tcBorders>
              <w:top w:val="nil"/>
              <w:left w:val="nil"/>
              <w:bottom w:val="nil"/>
              <w:right w:val="nil"/>
            </w:tcBorders>
            <w:vAlign w:val="bottom"/>
          </w:tcPr>
          <w:p w14:paraId="34AB0920" w14:textId="77777777" w:rsidR="00FF157E" w:rsidRPr="00046457" w:rsidRDefault="006B47C0" w:rsidP="006B7833">
            <w:pPr>
              <w:jc w:val="right"/>
              <w:rPr>
                <w:rFonts w:asciiTheme="minorHAnsi" w:hAnsiTheme="minorHAnsi"/>
                <w:color w:val="000000"/>
              </w:rPr>
            </w:pPr>
            <w:r>
              <w:rPr>
                <w:rFonts w:asciiTheme="minorHAnsi" w:hAnsiTheme="minorHAnsi"/>
                <w:color w:val="000000"/>
                <w:sz w:val="22"/>
                <w:szCs w:val="22"/>
              </w:rPr>
              <w:t>1.</w:t>
            </w:r>
            <w:r w:rsidR="00FF157E" w:rsidRPr="00A46FB7">
              <w:rPr>
                <w:rFonts w:asciiTheme="minorHAnsi" w:hAnsiTheme="minorHAnsi"/>
                <w:color w:val="000000"/>
                <w:sz w:val="22"/>
                <w:szCs w:val="22"/>
              </w:rPr>
              <w:t>5</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2089EB97" w14:textId="77777777" w:rsidR="00FF157E" w:rsidRPr="00046457" w:rsidRDefault="00FF157E" w:rsidP="00252380">
            <w:pPr>
              <w:jc w:val="right"/>
              <w:rPr>
                <w:rFonts w:asciiTheme="minorHAnsi" w:hAnsiTheme="minorHAnsi"/>
                <w:color w:val="000000"/>
              </w:rPr>
            </w:pPr>
            <w:r w:rsidRPr="00A46FB7">
              <w:rPr>
                <w:rFonts w:asciiTheme="minorHAnsi" w:hAnsiTheme="minorHAnsi"/>
                <w:color w:val="000000"/>
                <w:sz w:val="22"/>
                <w:szCs w:val="22"/>
              </w:rPr>
              <w:t>6</w:t>
            </w:r>
            <w:r w:rsidR="005038E0">
              <w:rPr>
                <w:rFonts w:asciiTheme="minorHAnsi" w:hAnsiTheme="minorHAnsi"/>
                <w:color w:val="000000"/>
                <w:sz w:val="22"/>
                <w:szCs w:val="22"/>
              </w:rPr>
              <w:t>.</w:t>
            </w:r>
            <w:r w:rsidRPr="00A46FB7">
              <w:rPr>
                <w:rFonts w:asciiTheme="minorHAnsi" w:hAnsiTheme="minorHAnsi"/>
                <w:color w:val="000000"/>
                <w:sz w:val="22"/>
                <w:szCs w:val="22"/>
              </w:rPr>
              <w:t>44</w:t>
            </w:r>
          </w:p>
        </w:tc>
        <w:tc>
          <w:tcPr>
            <w:tcW w:w="215" w:type="pct"/>
            <w:tcBorders>
              <w:top w:val="nil"/>
              <w:left w:val="nil"/>
              <w:bottom w:val="nil"/>
              <w:right w:val="nil"/>
            </w:tcBorders>
            <w:shd w:val="clear" w:color="auto" w:fill="auto"/>
            <w:noWrap/>
            <w:vAlign w:val="bottom"/>
            <w:hideMark/>
          </w:tcPr>
          <w:p w14:paraId="661FC6F6" w14:textId="77777777" w:rsidR="00FF157E" w:rsidRPr="00046457" w:rsidRDefault="00FF15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48</w:t>
            </w:r>
          </w:p>
        </w:tc>
        <w:tc>
          <w:tcPr>
            <w:tcW w:w="298" w:type="pct"/>
            <w:tcBorders>
              <w:top w:val="nil"/>
              <w:left w:val="nil"/>
              <w:bottom w:val="nil"/>
              <w:right w:val="nil"/>
            </w:tcBorders>
            <w:shd w:val="clear" w:color="auto" w:fill="auto"/>
            <w:noWrap/>
            <w:vAlign w:val="bottom"/>
            <w:hideMark/>
          </w:tcPr>
          <w:p w14:paraId="6C20B3AA" w14:textId="77777777" w:rsidR="00FF157E" w:rsidRPr="00046457" w:rsidRDefault="00FF157E" w:rsidP="00252380">
            <w:pPr>
              <w:jc w:val="right"/>
              <w:rPr>
                <w:rFonts w:asciiTheme="minorHAnsi" w:hAnsiTheme="minorHAnsi"/>
                <w:color w:val="000000"/>
              </w:rPr>
            </w:pPr>
            <w:r w:rsidRPr="00A46FB7">
              <w:rPr>
                <w:rFonts w:asciiTheme="minorHAnsi" w:hAnsiTheme="minorHAnsi"/>
                <w:color w:val="000000"/>
                <w:sz w:val="22"/>
                <w:szCs w:val="22"/>
              </w:rPr>
              <w:t>4329</w:t>
            </w:r>
          </w:p>
        </w:tc>
        <w:tc>
          <w:tcPr>
            <w:tcW w:w="2424" w:type="pct"/>
            <w:tcBorders>
              <w:top w:val="nil"/>
              <w:left w:val="nil"/>
              <w:bottom w:val="nil"/>
              <w:right w:val="nil"/>
            </w:tcBorders>
            <w:shd w:val="clear" w:color="auto" w:fill="auto"/>
            <w:noWrap/>
            <w:vAlign w:val="bottom"/>
            <w:hideMark/>
          </w:tcPr>
          <w:p w14:paraId="3D997AF7" w14:textId="77777777" w:rsidR="00FF157E"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Photoreceptor </w:t>
            </w:r>
            <w:r w:rsidR="00FF157E" w:rsidRPr="00A46FB7">
              <w:rPr>
                <w:rFonts w:asciiTheme="minorHAnsi" w:hAnsiTheme="minorHAnsi"/>
                <w:color w:val="000000"/>
                <w:sz w:val="22"/>
                <w:szCs w:val="22"/>
              </w:rPr>
              <w:t>cell axon guidance</w:t>
            </w:r>
          </w:p>
        </w:tc>
      </w:tr>
      <w:tr w:rsidR="00FF157E" w:rsidRPr="00046457" w14:paraId="25E2ADCC" w14:textId="77777777" w:rsidTr="00B52A3B">
        <w:trPr>
          <w:trHeight w:val="300"/>
        </w:trPr>
        <w:tc>
          <w:tcPr>
            <w:tcW w:w="315" w:type="pct"/>
            <w:tcBorders>
              <w:top w:val="nil"/>
              <w:left w:val="nil"/>
              <w:bottom w:val="nil"/>
              <w:right w:val="nil"/>
            </w:tcBorders>
            <w:shd w:val="clear" w:color="auto" w:fill="auto"/>
            <w:noWrap/>
            <w:vAlign w:val="bottom"/>
            <w:hideMark/>
          </w:tcPr>
          <w:p w14:paraId="171C34A5" w14:textId="77777777" w:rsidR="00FF157E" w:rsidRPr="00046457" w:rsidRDefault="00FF157E"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301C4A13" w14:textId="77777777" w:rsidR="00FF157E" w:rsidRPr="00046457" w:rsidRDefault="00FF157E" w:rsidP="00252380">
            <w:pPr>
              <w:rPr>
                <w:rFonts w:asciiTheme="minorHAnsi" w:hAnsiTheme="minorHAnsi"/>
                <w:color w:val="000000"/>
              </w:rPr>
            </w:pPr>
            <w:r w:rsidRPr="00046457">
              <w:rPr>
                <w:rFonts w:asciiTheme="minorHAnsi" w:hAnsiTheme="minorHAnsi"/>
                <w:color w:val="000000"/>
                <w:sz w:val="22"/>
                <w:szCs w:val="22"/>
              </w:rPr>
              <w:t>GO:0008237</w:t>
            </w:r>
          </w:p>
        </w:tc>
        <w:tc>
          <w:tcPr>
            <w:tcW w:w="498" w:type="pct"/>
            <w:tcBorders>
              <w:top w:val="nil"/>
              <w:left w:val="nil"/>
              <w:bottom w:val="nil"/>
              <w:right w:val="nil"/>
            </w:tcBorders>
            <w:shd w:val="clear" w:color="auto" w:fill="auto"/>
            <w:noWrap/>
            <w:vAlign w:val="bottom"/>
            <w:hideMark/>
          </w:tcPr>
          <w:p w14:paraId="48529437" w14:textId="77777777" w:rsidR="00FF157E" w:rsidRPr="00046457" w:rsidRDefault="00FF15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418</w:t>
            </w:r>
            <w:r w:rsidRPr="00046457">
              <w:rPr>
                <w:rFonts w:asciiTheme="minorHAnsi" w:hAnsiTheme="minorHAnsi"/>
                <w:b/>
                <w:color w:val="000000"/>
                <w:sz w:val="22"/>
                <w:szCs w:val="22"/>
              </w:rPr>
              <w:t>±</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022</w:t>
            </w:r>
          </w:p>
        </w:tc>
        <w:tc>
          <w:tcPr>
            <w:tcW w:w="460" w:type="pct"/>
            <w:tcBorders>
              <w:top w:val="nil"/>
              <w:left w:val="nil"/>
              <w:bottom w:val="nil"/>
              <w:right w:val="nil"/>
            </w:tcBorders>
            <w:vAlign w:val="bottom"/>
          </w:tcPr>
          <w:p w14:paraId="230CEF9A" w14:textId="77777777" w:rsidR="00FF157E" w:rsidRPr="00046457" w:rsidRDefault="006B47C0" w:rsidP="006B7833">
            <w:pPr>
              <w:jc w:val="right"/>
              <w:rPr>
                <w:rFonts w:asciiTheme="minorHAnsi" w:hAnsiTheme="minorHAnsi"/>
                <w:color w:val="000000"/>
              </w:rPr>
            </w:pPr>
            <w:r>
              <w:rPr>
                <w:rFonts w:asciiTheme="minorHAnsi" w:hAnsiTheme="minorHAnsi"/>
                <w:color w:val="000000"/>
                <w:sz w:val="22"/>
                <w:szCs w:val="22"/>
              </w:rPr>
              <w:t>1.</w:t>
            </w:r>
            <w:r w:rsidR="00FF157E" w:rsidRPr="00A46FB7">
              <w:rPr>
                <w:rFonts w:asciiTheme="minorHAnsi" w:hAnsiTheme="minorHAnsi"/>
                <w:color w:val="000000"/>
                <w:sz w:val="22"/>
                <w:szCs w:val="22"/>
              </w:rPr>
              <w:t>5</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4250B6D2" w14:textId="77777777" w:rsidR="00FF157E" w:rsidRPr="00046457" w:rsidRDefault="00FF157E" w:rsidP="00252380">
            <w:pPr>
              <w:jc w:val="right"/>
              <w:rPr>
                <w:rFonts w:asciiTheme="minorHAnsi" w:hAnsiTheme="minorHAnsi"/>
                <w:color w:val="000000"/>
              </w:rPr>
            </w:pPr>
            <w:r w:rsidRPr="00A46FB7">
              <w:rPr>
                <w:rFonts w:asciiTheme="minorHAnsi" w:hAnsiTheme="minorHAnsi"/>
                <w:color w:val="000000"/>
                <w:sz w:val="22"/>
                <w:szCs w:val="22"/>
              </w:rPr>
              <w:t>4</w:t>
            </w:r>
            <w:r w:rsidR="005038E0">
              <w:rPr>
                <w:rFonts w:asciiTheme="minorHAnsi" w:hAnsiTheme="minorHAnsi"/>
                <w:color w:val="000000"/>
                <w:sz w:val="22"/>
                <w:szCs w:val="22"/>
              </w:rPr>
              <w:t>.</w:t>
            </w:r>
            <w:r w:rsidRPr="00A46FB7">
              <w:rPr>
                <w:rFonts w:asciiTheme="minorHAnsi" w:hAnsiTheme="minorHAnsi"/>
                <w:color w:val="000000"/>
                <w:sz w:val="22"/>
                <w:szCs w:val="22"/>
              </w:rPr>
              <w:t>79</w:t>
            </w:r>
          </w:p>
        </w:tc>
        <w:tc>
          <w:tcPr>
            <w:tcW w:w="215" w:type="pct"/>
            <w:tcBorders>
              <w:top w:val="nil"/>
              <w:left w:val="nil"/>
              <w:bottom w:val="nil"/>
              <w:right w:val="nil"/>
            </w:tcBorders>
            <w:shd w:val="clear" w:color="auto" w:fill="auto"/>
            <w:noWrap/>
            <w:vAlign w:val="bottom"/>
            <w:hideMark/>
          </w:tcPr>
          <w:p w14:paraId="2D8261E5" w14:textId="77777777" w:rsidR="00FF157E" w:rsidRPr="00046457" w:rsidRDefault="00FF15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48</w:t>
            </w:r>
          </w:p>
        </w:tc>
        <w:tc>
          <w:tcPr>
            <w:tcW w:w="298" w:type="pct"/>
            <w:tcBorders>
              <w:top w:val="nil"/>
              <w:left w:val="nil"/>
              <w:bottom w:val="nil"/>
              <w:right w:val="nil"/>
            </w:tcBorders>
            <w:shd w:val="clear" w:color="auto" w:fill="auto"/>
            <w:noWrap/>
            <w:vAlign w:val="bottom"/>
            <w:hideMark/>
          </w:tcPr>
          <w:p w14:paraId="7DF24C3B" w14:textId="77777777" w:rsidR="00FF157E" w:rsidRPr="00046457" w:rsidRDefault="00FF157E" w:rsidP="00252380">
            <w:pPr>
              <w:jc w:val="right"/>
              <w:rPr>
                <w:rFonts w:asciiTheme="minorHAnsi" w:hAnsiTheme="minorHAnsi"/>
                <w:color w:val="000000"/>
              </w:rPr>
            </w:pPr>
            <w:r w:rsidRPr="00A46FB7">
              <w:rPr>
                <w:rFonts w:asciiTheme="minorHAnsi" w:hAnsiTheme="minorHAnsi"/>
                <w:color w:val="000000"/>
                <w:sz w:val="22"/>
                <w:szCs w:val="22"/>
              </w:rPr>
              <w:t>3873</w:t>
            </w:r>
          </w:p>
        </w:tc>
        <w:tc>
          <w:tcPr>
            <w:tcW w:w="2424" w:type="pct"/>
            <w:tcBorders>
              <w:top w:val="nil"/>
              <w:left w:val="nil"/>
              <w:bottom w:val="nil"/>
              <w:right w:val="nil"/>
            </w:tcBorders>
            <w:shd w:val="clear" w:color="auto" w:fill="auto"/>
            <w:noWrap/>
            <w:vAlign w:val="bottom"/>
            <w:hideMark/>
          </w:tcPr>
          <w:p w14:paraId="53635C8F" w14:textId="77777777" w:rsidR="00FF157E"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Metallopeptidase </w:t>
            </w:r>
            <w:r w:rsidR="00FF157E" w:rsidRPr="00A46FB7">
              <w:rPr>
                <w:rFonts w:asciiTheme="minorHAnsi" w:hAnsiTheme="minorHAnsi"/>
                <w:color w:val="000000"/>
                <w:sz w:val="22"/>
                <w:szCs w:val="22"/>
              </w:rPr>
              <w:t>activity</w:t>
            </w:r>
          </w:p>
        </w:tc>
      </w:tr>
      <w:tr w:rsidR="004E02AD" w:rsidRPr="00046457" w14:paraId="0726516C" w14:textId="77777777" w:rsidTr="00B52A3B">
        <w:trPr>
          <w:trHeight w:val="300"/>
        </w:trPr>
        <w:tc>
          <w:tcPr>
            <w:tcW w:w="315" w:type="pct"/>
            <w:tcBorders>
              <w:top w:val="nil"/>
              <w:left w:val="nil"/>
              <w:bottom w:val="nil"/>
              <w:right w:val="nil"/>
            </w:tcBorders>
            <w:shd w:val="clear" w:color="auto" w:fill="auto"/>
            <w:noWrap/>
            <w:vAlign w:val="bottom"/>
            <w:hideMark/>
          </w:tcPr>
          <w:p w14:paraId="04322868" w14:textId="77777777" w:rsidR="004E02AD" w:rsidRPr="00046457" w:rsidRDefault="004E02AD"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1344C13A" w14:textId="77777777" w:rsidR="004E02AD" w:rsidRPr="00046457" w:rsidRDefault="004E02AD" w:rsidP="00252380">
            <w:pPr>
              <w:rPr>
                <w:rFonts w:asciiTheme="minorHAnsi" w:hAnsiTheme="minorHAnsi"/>
                <w:color w:val="000000"/>
              </w:rPr>
            </w:pPr>
            <w:r w:rsidRPr="00A46FB7">
              <w:rPr>
                <w:rFonts w:asciiTheme="minorHAnsi" w:hAnsiTheme="minorHAnsi"/>
                <w:color w:val="000000"/>
                <w:sz w:val="22"/>
                <w:szCs w:val="22"/>
              </w:rPr>
              <w:t>GO:0019898</w:t>
            </w:r>
          </w:p>
        </w:tc>
        <w:tc>
          <w:tcPr>
            <w:tcW w:w="498" w:type="pct"/>
            <w:tcBorders>
              <w:top w:val="nil"/>
              <w:left w:val="nil"/>
              <w:bottom w:val="nil"/>
              <w:right w:val="nil"/>
            </w:tcBorders>
            <w:shd w:val="clear" w:color="auto" w:fill="auto"/>
            <w:noWrap/>
            <w:vAlign w:val="bottom"/>
            <w:hideMark/>
          </w:tcPr>
          <w:p w14:paraId="4FB57E53"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426</w:t>
            </w:r>
            <w:r w:rsidRPr="00046457">
              <w:rPr>
                <w:rFonts w:asciiTheme="minorHAnsi" w:hAnsiTheme="minorHAnsi"/>
                <w:b/>
                <w:color w:val="000000"/>
                <w:sz w:val="22"/>
                <w:szCs w:val="22"/>
              </w:rPr>
              <w:t>±</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027</w:t>
            </w:r>
          </w:p>
        </w:tc>
        <w:tc>
          <w:tcPr>
            <w:tcW w:w="460" w:type="pct"/>
            <w:tcBorders>
              <w:top w:val="nil"/>
              <w:left w:val="nil"/>
              <w:bottom w:val="nil"/>
              <w:right w:val="nil"/>
            </w:tcBorders>
            <w:vAlign w:val="bottom"/>
          </w:tcPr>
          <w:p w14:paraId="00BC0F19" w14:textId="77777777" w:rsidR="004E02AD" w:rsidRPr="00046457" w:rsidRDefault="006B47C0" w:rsidP="006B7833">
            <w:pPr>
              <w:jc w:val="right"/>
              <w:rPr>
                <w:rFonts w:asciiTheme="minorHAnsi" w:hAnsiTheme="minorHAnsi"/>
                <w:color w:val="000000"/>
              </w:rPr>
            </w:pPr>
            <w:r>
              <w:rPr>
                <w:rFonts w:asciiTheme="minorHAnsi" w:hAnsiTheme="minorHAnsi"/>
                <w:color w:val="000000"/>
                <w:sz w:val="22"/>
                <w:szCs w:val="22"/>
              </w:rPr>
              <w:t>1.</w:t>
            </w:r>
            <w:r w:rsidR="004E02AD" w:rsidRPr="00A46FB7">
              <w:rPr>
                <w:rFonts w:asciiTheme="minorHAnsi" w:hAnsiTheme="minorHAnsi"/>
                <w:color w:val="000000"/>
                <w:sz w:val="22"/>
                <w:szCs w:val="22"/>
              </w:rPr>
              <w:t>8</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499BD67F"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4</w:t>
            </w:r>
            <w:r w:rsidR="005038E0">
              <w:rPr>
                <w:rFonts w:asciiTheme="minorHAnsi" w:hAnsiTheme="minorHAnsi"/>
                <w:color w:val="000000"/>
                <w:sz w:val="22"/>
                <w:szCs w:val="22"/>
              </w:rPr>
              <w:t>.</w:t>
            </w:r>
            <w:r w:rsidRPr="00A46FB7">
              <w:rPr>
                <w:rFonts w:asciiTheme="minorHAnsi" w:hAnsiTheme="minorHAnsi"/>
                <w:color w:val="000000"/>
                <w:sz w:val="22"/>
                <w:szCs w:val="22"/>
              </w:rPr>
              <w:t>70</w:t>
            </w:r>
          </w:p>
        </w:tc>
        <w:tc>
          <w:tcPr>
            <w:tcW w:w="215" w:type="pct"/>
            <w:tcBorders>
              <w:top w:val="nil"/>
              <w:left w:val="nil"/>
              <w:bottom w:val="nil"/>
              <w:right w:val="nil"/>
            </w:tcBorders>
            <w:shd w:val="clear" w:color="auto" w:fill="auto"/>
            <w:noWrap/>
            <w:vAlign w:val="bottom"/>
            <w:hideMark/>
          </w:tcPr>
          <w:p w14:paraId="7A80AA9D"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34</w:t>
            </w:r>
          </w:p>
        </w:tc>
        <w:tc>
          <w:tcPr>
            <w:tcW w:w="298" w:type="pct"/>
            <w:tcBorders>
              <w:top w:val="nil"/>
              <w:left w:val="nil"/>
              <w:bottom w:val="nil"/>
              <w:right w:val="nil"/>
            </w:tcBorders>
            <w:shd w:val="clear" w:color="auto" w:fill="auto"/>
            <w:noWrap/>
            <w:vAlign w:val="bottom"/>
            <w:hideMark/>
          </w:tcPr>
          <w:p w14:paraId="351E4498"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1635</w:t>
            </w:r>
          </w:p>
        </w:tc>
        <w:tc>
          <w:tcPr>
            <w:tcW w:w="2424" w:type="pct"/>
            <w:tcBorders>
              <w:top w:val="nil"/>
              <w:left w:val="nil"/>
              <w:bottom w:val="nil"/>
              <w:right w:val="nil"/>
            </w:tcBorders>
            <w:shd w:val="clear" w:color="auto" w:fill="auto"/>
            <w:noWrap/>
            <w:vAlign w:val="bottom"/>
            <w:hideMark/>
          </w:tcPr>
          <w:p w14:paraId="653A42EC" w14:textId="77777777" w:rsidR="004E02AD"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Extrinsic </w:t>
            </w:r>
            <w:r w:rsidR="004E02AD" w:rsidRPr="00A46FB7">
              <w:rPr>
                <w:rFonts w:asciiTheme="minorHAnsi" w:hAnsiTheme="minorHAnsi"/>
                <w:color w:val="000000"/>
                <w:sz w:val="22"/>
                <w:szCs w:val="22"/>
              </w:rPr>
              <w:t>component of membrane</w:t>
            </w:r>
          </w:p>
        </w:tc>
      </w:tr>
      <w:tr w:rsidR="004E02AD" w:rsidRPr="00046457" w14:paraId="6BAB4780" w14:textId="77777777" w:rsidTr="00B52A3B">
        <w:trPr>
          <w:trHeight w:val="300"/>
        </w:trPr>
        <w:tc>
          <w:tcPr>
            <w:tcW w:w="315" w:type="pct"/>
            <w:tcBorders>
              <w:top w:val="nil"/>
              <w:left w:val="nil"/>
              <w:right w:val="nil"/>
            </w:tcBorders>
            <w:shd w:val="clear" w:color="auto" w:fill="auto"/>
            <w:noWrap/>
            <w:vAlign w:val="bottom"/>
            <w:hideMark/>
          </w:tcPr>
          <w:p w14:paraId="640E4F1C" w14:textId="77777777" w:rsidR="004E02AD" w:rsidRPr="00046457" w:rsidRDefault="004E02AD" w:rsidP="00252380">
            <w:pPr>
              <w:rPr>
                <w:rFonts w:asciiTheme="minorHAnsi" w:hAnsiTheme="minorHAnsi"/>
                <w:color w:val="000000"/>
              </w:rPr>
            </w:pPr>
          </w:p>
        </w:tc>
        <w:tc>
          <w:tcPr>
            <w:tcW w:w="502" w:type="pct"/>
            <w:tcBorders>
              <w:top w:val="nil"/>
              <w:left w:val="nil"/>
              <w:right w:val="nil"/>
            </w:tcBorders>
            <w:shd w:val="clear" w:color="auto" w:fill="auto"/>
            <w:noWrap/>
            <w:vAlign w:val="bottom"/>
            <w:hideMark/>
          </w:tcPr>
          <w:p w14:paraId="13FDCBD4" w14:textId="77777777" w:rsidR="004E02AD" w:rsidRPr="00046457" w:rsidRDefault="004E02AD" w:rsidP="00252380">
            <w:pPr>
              <w:rPr>
                <w:rFonts w:asciiTheme="minorHAnsi" w:hAnsiTheme="minorHAnsi"/>
                <w:color w:val="000000"/>
              </w:rPr>
            </w:pPr>
            <w:r w:rsidRPr="00A46FB7">
              <w:rPr>
                <w:rFonts w:asciiTheme="minorHAnsi" w:hAnsiTheme="minorHAnsi"/>
                <w:color w:val="000000"/>
                <w:sz w:val="22"/>
                <w:szCs w:val="22"/>
              </w:rPr>
              <w:t>GO:0051015</w:t>
            </w:r>
          </w:p>
        </w:tc>
        <w:tc>
          <w:tcPr>
            <w:tcW w:w="498" w:type="pct"/>
            <w:tcBorders>
              <w:top w:val="nil"/>
              <w:left w:val="nil"/>
              <w:right w:val="nil"/>
            </w:tcBorders>
            <w:shd w:val="clear" w:color="auto" w:fill="auto"/>
            <w:noWrap/>
            <w:vAlign w:val="bottom"/>
            <w:hideMark/>
          </w:tcPr>
          <w:p w14:paraId="0A8131A7"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417</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025</w:t>
            </w:r>
          </w:p>
        </w:tc>
        <w:tc>
          <w:tcPr>
            <w:tcW w:w="460" w:type="pct"/>
            <w:tcBorders>
              <w:top w:val="nil"/>
              <w:left w:val="nil"/>
              <w:right w:val="nil"/>
            </w:tcBorders>
            <w:vAlign w:val="bottom"/>
          </w:tcPr>
          <w:p w14:paraId="195A7889" w14:textId="77777777" w:rsidR="004E02AD" w:rsidRPr="00046457" w:rsidRDefault="006B47C0" w:rsidP="006B7833">
            <w:pPr>
              <w:jc w:val="right"/>
              <w:rPr>
                <w:rFonts w:asciiTheme="minorHAnsi" w:hAnsiTheme="minorHAnsi"/>
                <w:color w:val="000000"/>
              </w:rPr>
            </w:pPr>
            <w:r>
              <w:rPr>
                <w:rFonts w:asciiTheme="minorHAnsi" w:hAnsiTheme="minorHAnsi"/>
                <w:color w:val="000000"/>
                <w:sz w:val="22"/>
                <w:szCs w:val="22"/>
              </w:rPr>
              <w:t>2.</w:t>
            </w:r>
            <w:r w:rsidR="004E02AD" w:rsidRPr="00A46FB7">
              <w:rPr>
                <w:rFonts w:asciiTheme="minorHAnsi" w:hAnsiTheme="minorHAnsi"/>
                <w:color w:val="000000"/>
                <w:sz w:val="22"/>
                <w:szCs w:val="22"/>
              </w:rPr>
              <w:t>5</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right w:val="nil"/>
            </w:tcBorders>
            <w:shd w:val="clear" w:color="auto" w:fill="auto"/>
            <w:noWrap/>
            <w:vAlign w:val="bottom"/>
            <w:hideMark/>
          </w:tcPr>
          <w:p w14:paraId="3ECEE155"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4</w:t>
            </w:r>
            <w:r w:rsidR="005038E0">
              <w:rPr>
                <w:rFonts w:asciiTheme="minorHAnsi" w:hAnsiTheme="minorHAnsi"/>
                <w:color w:val="000000"/>
                <w:sz w:val="22"/>
                <w:szCs w:val="22"/>
              </w:rPr>
              <w:t>.</w:t>
            </w:r>
            <w:r w:rsidRPr="00A46FB7">
              <w:rPr>
                <w:rFonts w:asciiTheme="minorHAnsi" w:hAnsiTheme="minorHAnsi"/>
                <w:color w:val="000000"/>
                <w:sz w:val="22"/>
                <w:szCs w:val="22"/>
              </w:rPr>
              <w:t>43</w:t>
            </w:r>
          </w:p>
        </w:tc>
        <w:tc>
          <w:tcPr>
            <w:tcW w:w="215" w:type="pct"/>
            <w:tcBorders>
              <w:top w:val="nil"/>
              <w:left w:val="nil"/>
              <w:right w:val="nil"/>
            </w:tcBorders>
            <w:shd w:val="clear" w:color="auto" w:fill="auto"/>
            <w:noWrap/>
            <w:vAlign w:val="bottom"/>
            <w:hideMark/>
          </w:tcPr>
          <w:p w14:paraId="21A7513F"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49</w:t>
            </w:r>
          </w:p>
        </w:tc>
        <w:tc>
          <w:tcPr>
            <w:tcW w:w="298" w:type="pct"/>
            <w:tcBorders>
              <w:top w:val="nil"/>
              <w:left w:val="nil"/>
              <w:right w:val="nil"/>
            </w:tcBorders>
            <w:shd w:val="clear" w:color="auto" w:fill="auto"/>
            <w:noWrap/>
            <w:vAlign w:val="bottom"/>
            <w:hideMark/>
          </w:tcPr>
          <w:p w14:paraId="2AE4AFC9"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1682</w:t>
            </w:r>
          </w:p>
        </w:tc>
        <w:tc>
          <w:tcPr>
            <w:tcW w:w="2424" w:type="pct"/>
            <w:tcBorders>
              <w:top w:val="nil"/>
              <w:left w:val="nil"/>
              <w:right w:val="nil"/>
            </w:tcBorders>
            <w:shd w:val="clear" w:color="auto" w:fill="auto"/>
            <w:noWrap/>
            <w:vAlign w:val="bottom"/>
            <w:hideMark/>
          </w:tcPr>
          <w:p w14:paraId="223879F4" w14:textId="77777777" w:rsidR="004E02AD"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Actin </w:t>
            </w:r>
            <w:r w:rsidR="004E02AD" w:rsidRPr="00A46FB7">
              <w:rPr>
                <w:rFonts w:asciiTheme="minorHAnsi" w:hAnsiTheme="minorHAnsi"/>
                <w:color w:val="000000"/>
                <w:sz w:val="22"/>
                <w:szCs w:val="22"/>
              </w:rPr>
              <w:t>filament binding</w:t>
            </w:r>
          </w:p>
        </w:tc>
      </w:tr>
      <w:tr w:rsidR="004E02AD" w:rsidRPr="00046457" w14:paraId="5E65BD73" w14:textId="77777777" w:rsidTr="00B52A3B">
        <w:trPr>
          <w:trHeight w:val="300"/>
        </w:trPr>
        <w:tc>
          <w:tcPr>
            <w:tcW w:w="315" w:type="pct"/>
            <w:tcBorders>
              <w:top w:val="nil"/>
              <w:left w:val="nil"/>
              <w:bottom w:val="single" w:sz="4" w:space="0" w:color="auto"/>
              <w:right w:val="nil"/>
            </w:tcBorders>
            <w:shd w:val="clear" w:color="auto" w:fill="auto"/>
            <w:noWrap/>
            <w:vAlign w:val="bottom"/>
            <w:hideMark/>
          </w:tcPr>
          <w:p w14:paraId="24E2ECBE" w14:textId="77777777" w:rsidR="004E02AD" w:rsidRPr="00046457" w:rsidRDefault="004E02AD" w:rsidP="00252380">
            <w:pPr>
              <w:rPr>
                <w:rFonts w:asciiTheme="minorHAnsi" w:hAnsiTheme="minorHAnsi"/>
                <w:color w:val="000000"/>
              </w:rPr>
            </w:pPr>
          </w:p>
        </w:tc>
        <w:tc>
          <w:tcPr>
            <w:tcW w:w="502" w:type="pct"/>
            <w:tcBorders>
              <w:top w:val="nil"/>
              <w:left w:val="nil"/>
              <w:bottom w:val="single" w:sz="4" w:space="0" w:color="auto"/>
              <w:right w:val="nil"/>
            </w:tcBorders>
            <w:shd w:val="clear" w:color="auto" w:fill="auto"/>
            <w:noWrap/>
            <w:vAlign w:val="bottom"/>
            <w:hideMark/>
          </w:tcPr>
          <w:p w14:paraId="30A0F696" w14:textId="77777777" w:rsidR="004E02AD" w:rsidRPr="00046457" w:rsidRDefault="004E02AD" w:rsidP="00252380">
            <w:pPr>
              <w:rPr>
                <w:rFonts w:asciiTheme="minorHAnsi" w:hAnsiTheme="minorHAnsi"/>
                <w:color w:val="000000"/>
              </w:rPr>
            </w:pPr>
            <w:r w:rsidRPr="00A46FB7">
              <w:rPr>
                <w:rFonts w:asciiTheme="minorHAnsi" w:hAnsiTheme="minorHAnsi"/>
                <w:color w:val="000000"/>
                <w:sz w:val="22"/>
                <w:szCs w:val="22"/>
              </w:rPr>
              <w:t>GO:0043195</w:t>
            </w:r>
          </w:p>
        </w:tc>
        <w:tc>
          <w:tcPr>
            <w:tcW w:w="498" w:type="pct"/>
            <w:tcBorders>
              <w:top w:val="nil"/>
              <w:left w:val="nil"/>
              <w:bottom w:val="single" w:sz="4" w:space="0" w:color="auto"/>
              <w:right w:val="nil"/>
            </w:tcBorders>
            <w:shd w:val="clear" w:color="auto" w:fill="auto"/>
            <w:noWrap/>
            <w:vAlign w:val="bottom"/>
            <w:hideMark/>
          </w:tcPr>
          <w:p w14:paraId="2A20AFDC"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412</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024</w:t>
            </w:r>
          </w:p>
        </w:tc>
        <w:tc>
          <w:tcPr>
            <w:tcW w:w="460" w:type="pct"/>
            <w:tcBorders>
              <w:top w:val="nil"/>
              <w:left w:val="nil"/>
              <w:bottom w:val="single" w:sz="4" w:space="0" w:color="auto"/>
              <w:right w:val="nil"/>
            </w:tcBorders>
            <w:vAlign w:val="bottom"/>
          </w:tcPr>
          <w:p w14:paraId="43075CD2" w14:textId="77777777" w:rsidR="004E02AD" w:rsidRPr="00046457" w:rsidRDefault="006B47C0" w:rsidP="006B7833">
            <w:pPr>
              <w:jc w:val="right"/>
              <w:rPr>
                <w:rFonts w:asciiTheme="minorHAnsi" w:hAnsiTheme="minorHAnsi"/>
                <w:color w:val="000000"/>
              </w:rPr>
            </w:pPr>
            <w:r>
              <w:rPr>
                <w:rFonts w:asciiTheme="minorHAnsi" w:hAnsiTheme="minorHAnsi"/>
                <w:color w:val="000000"/>
                <w:sz w:val="22"/>
                <w:szCs w:val="22"/>
              </w:rPr>
              <w:t>2.</w:t>
            </w:r>
            <w:r w:rsidR="004E02AD" w:rsidRPr="00A46FB7">
              <w:rPr>
                <w:rFonts w:asciiTheme="minorHAnsi" w:hAnsiTheme="minorHAnsi"/>
                <w:color w:val="000000"/>
                <w:sz w:val="22"/>
                <w:szCs w:val="22"/>
              </w:rPr>
              <w:t>5</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single" w:sz="4" w:space="0" w:color="auto"/>
              <w:right w:val="nil"/>
            </w:tcBorders>
            <w:shd w:val="clear" w:color="auto" w:fill="auto"/>
            <w:noWrap/>
            <w:vAlign w:val="bottom"/>
            <w:hideMark/>
          </w:tcPr>
          <w:p w14:paraId="0C80AC39"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4</w:t>
            </w:r>
            <w:r w:rsidR="005038E0">
              <w:rPr>
                <w:rFonts w:asciiTheme="minorHAnsi" w:hAnsiTheme="minorHAnsi"/>
                <w:color w:val="000000"/>
                <w:sz w:val="22"/>
                <w:szCs w:val="22"/>
              </w:rPr>
              <w:t>.</w:t>
            </w:r>
            <w:r w:rsidRPr="00A46FB7">
              <w:rPr>
                <w:rFonts w:asciiTheme="minorHAnsi" w:hAnsiTheme="minorHAnsi"/>
                <w:color w:val="000000"/>
                <w:sz w:val="22"/>
                <w:szCs w:val="22"/>
              </w:rPr>
              <w:t>08</w:t>
            </w:r>
          </w:p>
        </w:tc>
        <w:tc>
          <w:tcPr>
            <w:tcW w:w="215" w:type="pct"/>
            <w:tcBorders>
              <w:top w:val="nil"/>
              <w:left w:val="nil"/>
              <w:bottom w:val="single" w:sz="4" w:space="0" w:color="auto"/>
              <w:right w:val="nil"/>
            </w:tcBorders>
            <w:shd w:val="clear" w:color="auto" w:fill="auto"/>
            <w:noWrap/>
            <w:vAlign w:val="bottom"/>
            <w:hideMark/>
          </w:tcPr>
          <w:p w14:paraId="3F5BC892"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45</w:t>
            </w:r>
          </w:p>
        </w:tc>
        <w:tc>
          <w:tcPr>
            <w:tcW w:w="298" w:type="pct"/>
            <w:tcBorders>
              <w:top w:val="nil"/>
              <w:left w:val="nil"/>
              <w:bottom w:val="single" w:sz="4" w:space="0" w:color="auto"/>
              <w:right w:val="nil"/>
            </w:tcBorders>
            <w:shd w:val="clear" w:color="auto" w:fill="auto"/>
            <w:noWrap/>
            <w:vAlign w:val="bottom"/>
            <w:hideMark/>
          </w:tcPr>
          <w:p w14:paraId="3F2A55EA" w14:textId="77777777" w:rsidR="004E02AD" w:rsidRPr="00046457" w:rsidRDefault="004E02AD" w:rsidP="00252380">
            <w:pPr>
              <w:jc w:val="right"/>
              <w:rPr>
                <w:rFonts w:asciiTheme="minorHAnsi" w:hAnsiTheme="minorHAnsi"/>
                <w:color w:val="000000"/>
              </w:rPr>
            </w:pPr>
            <w:r w:rsidRPr="00A46FB7">
              <w:rPr>
                <w:rFonts w:asciiTheme="minorHAnsi" w:hAnsiTheme="minorHAnsi"/>
                <w:color w:val="000000"/>
                <w:sz w:val="22"/>
                <w:szCs w:val="22"/>
              </w:rPr>
              <w:t>5476</w:t>
            </w:r>
          </w:p>
        </w:tc>
        <w:tc>
          <w:tcPr>
            <w:tcW w:w="2424" w:type="pct"/>
            <w:tcBorders>
              <w:top w:val="nil"/>
              <w:left w:val="nil"/>
              <w:bottom w:val="single" w:sz="4" w:space="0" w:color="auto"/>
              <w:right w:val="nil"/>
            </w:tcBorders>
            <w:shd w:val="clear" w:color="auto" w:fill="auto"/>
            <w:noWrap/>
            <w:vAlign w:val="bottom"/>
            <w:hideMark/>
          </w:tcPr>
          <w:p w14:paraId="562ED9C8" w14:textId="77777777" w:rsidR="004E02AD"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Terminal </w:t>
            </w:r>
            <w:r w:rsidR="004E02AD" w:rsidRPr="00A46FB7">
              <w:rPr>
                <w:rFonts w:asciiTheme="minorHAnsi" w:hAnsiTheme="minorHAnsi"/>
                <w:color w:val="000000"/>
                <w:sz w:val="22"/>
                <w:szCs w:val="22"/>
              </w:rPr>
              <w:t>bouton</w:t>
            </w:r>
          </w:p>
        </w:tc>
      </w:tr>
      <w:tr w:rsidR="00227DA7" w:rsidRPr="00046457" w14:paraId="112CBB06" w14:textId="77777777" w:rsidTr="00B52A3B">
        <w:trPr>
          <w:trHeight w:val="300"/>
        </w:trPr>
        <w:tc>
          <w:tcPr>
            <w:tcW w:w="315" w:type="pct"/>
            <w:tcBorders>
              <w:top w:val="single" w:sz="4" w:space="0" w:color="auto"/>
              <w:left w:val="nil"/>
              <w:bottom w:val="nil"/>
              <w:right w:val="nil"/>
            </w:tcBorders>
            <w:shd w:val="clear" w:color="auto" w:fill="auto"/>
            <w:noWrap/>
            <w:vAlign w:val="bottom"/>
            <w:hideMark/>
          </w:tcPr>
          <w:p w14:paraId="0021BEEC" w14:textId="77777777" w:rsidR="000C4AA2" w:rsidRPr="00046457" w:rsidRDefault="000C4AA2" w:rsidP="00252380">
            <w:pPr>
              <w:rPr>
                <w:rFonts w:asciiTheme="minorHAnsi" w:hAnsiTheme="minorHAnsi"/>
                <w:color w:val="000000"/>
              </w:rPr>
            </w:pPr>
            <w:r w:rsidRPr="00046457">
              <w:rPr>
                <w:rFonts w:asciiTheme="minorHAnsi" w:hAnsiTheme="minorHAnsi"/>
                <w:color w:val="000000"/>
                <w:sz w:val="22"/>
                <w:szCs w:val="22"/>
              </w:rPr>
              <w:t>Male</w:t>
            </w:r>
          </w:p>
        </w:tc>
        <w:tc>
          <w:tcPr>
            <w:tcW w:w="502" w:type="pct"/>
            <w:tcBorders>
              <w:top w:val="single" w:sz="4" w:space="0" w:color="auto"/>
              <w:left w:val="nil"/>
              <w:bottom w:val="nil"/>
              <w:right w:val="nil"/>
            </w:tcBorders>
            <w:shd w:val="clear" w:color="auto" w:fill="auto"/>
            <w:noWrap/>
            <w:vAlign w:val="bottom"/>
            <w:hideMark/>
          </w:tcPr>
          <w:p w14:paraId="29A6048E" w14:textId="77777777" w:rsidR="000C4AA2" w:rsidRPr="00046457" w:rsidRDefault="000C4AA2" w:rsidP="00252380">
            <w:pPr>
              <w:rPr>
                <w:rFonts w:asciiTheme="minorHAnsi" w:hAnsiTheme="minorHAnsi"/>
                <w:color w:val="000000"/>
              </w:rPr>
            </w:pPr>
            <w:r w:rsidRPr="00046457">
              <w:rPr>
                <w:rFonts w:asciiTheme="minorHAnsi" w:hAnsiTheme="minorHAnsi"/>
                <w:color w:val="000000"/>
                <w:sz w:val="22"/>
                <w:szCs w:val="22"/>
              </w:rPr>
              <w:t>GO:0007283</w:t>
            </w:r>
          </w:p>
        </w:tc>
        <w:tc>
          <w:tcPr>
            <w:tcW w:w="498" w:type="pct"/>
            <w:tcBorders>
              <w:top w:val="single" w:sz="4" w:space="0" w:color="auto"/>
              <w:left w:val="nil"/>
              <w:bottom w:val="nil"/>
              <w:right w:val="nil"/>
            </w:tcBorders>
            <w:shd w:val="clear" w:color="auto" w:fill="auto"/>
            <w:noWrap/>
            <w:vAlign w:val="bottom"/>
            <w:hideMark/>
          </w:tcPr>
          <w:p w14:paraId="6109847E" w14:textId="77777777" w:rsidR="000C4AA2" w:rsidRPr="00046457" w:rsidRDefault="000C4AA2" w:rsidP="00252380">
            <w:pPr>
              <w:jc w:val="right"/>
              <w:rPr>
                <w:rFonts w:asciiTheme="minorHAnsi" w:hAnsiTheme="minorHAnsi"/>
                <w:color w:val="000000"/>
              </w:rPr>
            </w:pP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473</w:t>
            </w:r>
            <w:r w:rsidRPr="00046457">
              <w:rPr>
                <w:rFonts w:asciiTheme="minorHAnsi" w:hAnsiTheme="minorHAnsi"/>
                <w:b/>
                <w:color w:val="000000"/>
                <w:sz w:val="22"/>
                <w:szCs w:val="22"/>
              </w:rPr>
              <w:t>±</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025</w:t>
            </w:r>
          </w:p>
        </w:tc>
        <w:tc>
          <w:tcPr>
            <w:tcW w:w="460" w:type="pct"/>
            <w:tcBorders>
              <w:top w:val="single" w:sz="4" w:space="0" w:color="auto"/>
              <w:left w:val="nil"/>
              <w:bottom w:val="nil"/>
              <w:right w:val="nil"/>
            </w:tcBorders>
            <w:vAlign w:val="bottom"/>
          </w:tcPr>
          <w:p w14:paraId="452CB3E2" w14:textId="77777777" w:rsidR="000C4AA2" w:rsidRPr="00046457" w:rsidRDefault="000C4AA2" w:rsidP="00252380">
            <w:pPr>
              <w:jc w:val="right"/>
              <w:rPr>
                <w:rFonts w:asciiTheme="minorHAnsi" w:hAnsiTheme="minorHAnsi"/>
                <w:color w:val="000000"/>
              </w:rPr>
            </w:pPr>
            <w:r w:rsidRPr="00A46FB7">
              <w:rPr>
                <w:rFonts w:asciiTheme="minorHAnsi" w:hAnsiTheme="minorHAnsi"/>
                <w:color w:val="000000"/>
                <w:sz w:val="22"/>
                <w:szCs w:val="22"/>
              </w:rPr>
              <w:t>7</w:t>
            </w:r>
            <w:r w:rsidR="00B52A3B">
              <w:rPr>
                <w:rFonts w:asciiTheme="minorHAnsi" w:hAnsiTheme="minorHAnsi"/>
                <w:color w:val="000000"/>
                <w:sz w:val="22"/>
                <w:szCs w:val="22"/>
              </w:rPr>
              <w:t>.</w:t>
            </w:r>
            <w:r w:rsidRPr="00A46FB7">
              <w:rPr>
                <w:rFonts w:asciiTheme="minorHAnsi" w:hAnsiTheme="minorHAnsi"/>
                <w:color w:val="000000"/>
                <w:sz w:val="22"/>
                <w:szCs w:val="22"/>
              </w:rPr>
              <w:t>4</w:t>
            </w:r>
            <w:r w:rsidR="00B52A3B">
              <w:rPr>
                <w:rFonts w:asciiTheme="minorHAnsi" w:hAnsiTheme="minorHAnsi"/>
                <w:color w:val="000000"/>
                <w:sz w:val="22"/>
                <w:szCs w:val="22"/>
              </w:rPr>
              <w:t xml:space="preserve"> </w:t>
            </w:r>
            <w:r w:rsidR="00B52A3B" w:rsidRPr="009464A6">
              <w:rPr>
                <w:rFonts w:ascii="Calibri" w:hAnsi="Calibri"/>
                <w:color w:val="000000"/>
                <w:sz w:val="22"/>
                <w:szCs w:val="22"/>
              </w:rPr>
              <w:t>×</w:t>
            </w:r>
            <w:r w:rsidR="00B52A3B">
              <w:rPr>
                <w:rFonts w:ascii="Calibri" w:hAnsi="Calibri"/>
                <w:color w:val="000000"/>
                <w:sz w:val="22"/>
                <w:szCs w:val="22"/>
              </w:rPr>
              <w:t xml:space="preserve"> 10</w:t>
            </w:r>
            <w:r w:rsidR="00B52A3B" w:rsidRPr="00B52A3B">
              <w:rPr>
                <w:rFonts w:ascii="Calibri" w:hAnsi="Calibri"/>
                <w:color w:val="000000"/>
                <w:sz w:val="22"/>
                <w:szCs w:val="22"/>
                <w:vertAlign w:val="superscript"/>
              </w:rPr>
              <w:t>-4</w:t>
            </w:r>
          </w:p>
        </w:tc>
        <w:tc>
          <w:tcPr>
            <w:tcW w:w="288" w:type="pct"/>
            <w:tcBorders>
              <w:top w:val="single" w:sz="4" w:space="0" w:color="auto"/>
              <w:left w:val="nil"/>
              <w:bottom w:val="nil"/>
              <w:right w:val="nil"/>
            </w:tcBorders>
            <w:shd w:val="clear" w:color="auto" w:fill="auto"/>
            <w:noWrap/>
            <w:vAlign w:val="bottom"/>
            <w:hideMark/>
          </w:tcPr>
          <w:p w14:paraId="5EFDC455" w14:textId="77777777" w:rsidR="000C4AA2" w:rsidRPr="00046457" w:rsidRDefault="000C4AA2" w:rsidP="00252380">
            <w:pPr>
              <w:jc w:val="right"/>
              <w:rPr>
                <w:rFonts w:asciiTheme="minorHAnsi" w:hAnsiTheme="minorHAnsi"/>
                <w:color w:val="000000"/>
              </w:rPr>
            </w:pPr>
            <w:r w:rsidRPr="00A46FB7">
              <w:rPr>
                <w:rFonts w:asciiTheme="minorHAnsi" w:hAnsiTheme="minorHAnsi"/>
                <w:color w:val="000000"/>
                <w:sz w:val="22"/>
                <w:szCs w:val="22"/>
              </w:rPr>
              <w:t>7</w:t>
            </w:r>
            <w:r w:rsidR="005038E0">
              <w:rPr>
                <w:rFonts w:asciiTheme="minorHAnsi" w:hAnsiTheme="minorHAnsi"/>
                <w:color w:val="000000"/>
                <w:sz w:val="22"/>
                <w:szCs w:val="22"/>
              </w:rPr>
              <w:t>.</w:t>
            </w:r>
            <w:r w:rsidRPr="00A46FB7">
              <w:rPr>
                <w:rFonts w:asciiTheme="minorHAnsi" w:hAnsiTheme="minorHAnsi"/>
                <w:color w:val="000000"/>
                <w:sz w:val="22"/>
                <w:szCs w:val="22"/>
              </w:rPr>
              <w:t>21</w:t>
            </w:r>
          </w:p>
        </w:tc>
        <w:tc>
          <w:tcPr>
            <w:tcW w:w="215" w:type="pct"/>
            <w:tcBorders>
              <w:top w:val="single" w:sz="4" w:space="0" w:color="auto"/>
              <w:left w:val="nil"/>
              <w:bottom w:val="nil"/>
              <w:right w:val="nil"/>
            </w:tcBorders>
            <w:shd w:val="clear" w:color="auto" w:fill="auto"/>
            <w:noWrap/>
            <w:vAlign w:val="bottom"/>
            <w:hideMark/>
          </w:tcPr>
          <w:p w14:paraId="4861EBE9" w14:textId="77777777" w:rsidR="000C4AA2" w:rsidRPr="00046457" w:rsidRDefault="000C4AA2"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73</w:t>
            </w:r>
          </w:p>
        </w:tc>
        <w:tc>
          <w:tcPr>
            <w:tcW w:w="298" w:type="pct"/>
            <w:tcBorders>
              <w:top w:val="single" w:sz="4" w:space="0" w:color="auto"/>
              <w:left w:val="nil"/>
              <w:bottom w:val="nil"/>
              <w:right w:val="nil"/>
            </w:tcBorders>
            <w:shd w:val="clear" w:color="auto" w:fill="auto"/>
            <w:noWrap/>
            <w:vAlign w:val="bottom"/>
            <w:hideMark/>
          </w:tcPr>
          <w:p w14:paraId="6FA42D39" w14:textId="77777777" w:rsidR="000C4AA2" w:rsidRPr="00046457" w:rsidRDefault="000C4AA2" w:rsidP="00252380">
            <w:pPr>
              <w:jc w:val="right"/>
              <w:rPr>
                <w:rFonts w:asciiTheme="minorHAnsi" w:hAnsiTheme="minorHAnsi"/>
                <w:color w:val="000000"/>
              </w:rPr>
            </w:pPr>
            <w:r w:rsidRPr="00046457">
              <w:rPr>
                <w:rFonts w:asciiTheme="minorHAnsi" w:hAnsiTheme="minorHAnsi"/>
                <w:color w:val="000000"/>
                <w:sz w:val="22"/>
                <w:szCs w:val="22"/>
              </w:rPr>
              <w:t>6514</w:t>
            </w:r>
          </w:p>
        </w:tc>
        <w:tc>
          <w:tcPr>
            <w:tcW w:w="2424" w:type="pct"/>
            <w:tcBorders>
              <w:top w:val="single" w:sz="4" w:space="0" w:color="auto"/>
              <w:left w:val="nil"/>
              <w:bottom w:val="nil"/>
              <w:right w:val="nil"/>
            </w:tcBorders>
            <w:shd w:val="clear" w:color="auto" w:fill="auto"/>
            <w:noWrap/>
            <w:vAlign w:val="bottom"/>
            <w:hideMark/>
          </w:tcPr>
          <w:p w14:paraId="0867CCE9" w14:textId="77777777" w:rsidR="000C4AA2" w:rsidRPr="00046457" w:rsidRDefault="0066416C" w:rsidP="00252380">
            <w:pPr>
              <w:rPr>
                <w:rFonts w:asciiTheme="minorHAnsi" w:hAnsiTheme="minorHAnsi"/>
                <w:color w:val="000000"/>
              </w:rPr>
            </w:pPr>
            <w:r w:rsidRPr="00046457">
              <w:rPr>
                <w:rFonts w:asciiTheme="minorHAnsi" w:hAnsiTheme="minorHAnsi"/>
                <w:color w:val="000000"/>
                <w:sz w:val="22"/>
                <w:szCs w:val="22"/>
              </w:rPr>
              <w:t>S</w:t>
            </w:r>
            <w:r w:rsidR="000C4AA2" w:rsidRPr="00046457">
              <w:rPr>
                <w:rFonts w:asciiTheme="minorHAnsi" w:hAnsiTheme="minorHAnsi"/>
                <w:color w:val="000000"/>
                <w:sz w:val="22"/>
                <w:szCs w:val="22"/>
              </w:rPr>
              <w:t>permatogenesis</w:t>
            </w:r>
          </w:p>
        </w:tc>
      </w:tr>
      <w:tr w:rsidR="00227DA7" w:rsidRPr="00046457" w14:paraId="0ED53695" w14:textId="77777777" w:rsidTr="00B52A3B">
        <w:trPr>
          <w:trHeight w:val="300"/>
        </w:trPr>
        <w:tc>
          <w:tcPr>
            <w:tcW w:w="315" w:type="pct"/>
            <w:tcBorders>
              <w:top w:val="nil"/>
              <w:left w:val="nil"/>
              <w:bottom w:val="nil"/>
              <w:right w:val="nil"/>
            </w:tcBorders>
            <w:shd w:val="clear" w:color="auto" w:fill="auto"/>
            <w:noWrap/>
            <w:vAlign w:val="bottom"/>
            <w:hideMark/>
          </w:tcPr>
          <w:p w14:paraId="7C0F8761" w14:textId="77777777" w:rsidR="000C4AA2" w:rsidRPr="00046457" w:rsidRDefault="000C4AA2"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7AC988E6" w14:textId="77777777" w:rsidR="000C4AA2" w:rsidRPr="00046457" w:rsidRDefault="000C4AA2" w:rsidP="00252380">
            <w:pPr>
              <w:rPr>
                <w:rFonts w:asciiTheme="minorHAnsi" w:hAnsiTheme="minorHAnsi"/>
                <w:color w:val="000000"/>
              </w:rPr>
            </w:pPr>
            <w:r w:rsidRPr="00046457">
              <w:rPr>
                <w:rFonts w:asciiTheme="minorHAnsi" w:hAnsiTheme="minorHAnsi"/>
                <w:color w:val="000000"/>
                <w:sz w:val="22"/>
                <w:szCs w:val="22"/>
              </w:rPr>
              <w:t>GO:0007436</w:t>
            </w:r>
          </w:p>
        </w:tc>
        <w:tc>
          <w:tcPr>
            <w:tcW w:w="498" w:type="pct"/>
            <w:tcBorders>
              <w:top w:val="nil"/>
              <w:left w:val="nil"/>
              <w:bottom w:val="nil"/>
              <w:right w:val="nil"/>
            </w:tcBorders>
            <w:shd w:val="clear" w:color="auto" w:fill="auto"/>
            <w:noWrap/>
            <w:vAlign w:val="bottom"/>
            <w:hideMark/>
          </w:tcPr>
          <w:p w14:paraId="2095D8B7" w14:textId="77777777" w:rsidR="000C4AA2" w:rsidRPr="00046457" w:rsidRDefault="000C4AA2" w:rsidP="00252380">
            <w:pPr>
              <w:jc w:val="right"/>
              <w:rPr>
                <w:rFonts w:asciiTheme="minorHAnsi" w:hAnsiTheme="minorHAnsi"/>
                <w:color w:val="000000"/>
              </w:rPr>
            </w:pP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473</w:t>
            </w:r>
            <w:r w:rsidRPr="00046457">
              <w:rPr>
                <w:rFonts w:asciiTheme="minorHAnsi" w:hAnsiTheme="minorHAnsi"/>
                <w:b/>
                <w:color w:val="000000"/>
                <w:sz w:val="22"/>
                <w:szCs w:val="22"/>
              </w:rPr>
              <w:t>±</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025</w:t>
            </w:r>
          </w:p>
        </w:tc>
        <w:tc>
          <w:tcPr>
            <w:tcW w:w="460" w:type="pct"/>
            <w:tcBorders>
              <w:top w:val="nil"/>
              <w:left w:val="nil"/>
              <w:bottom w:val="nil"/>
              <w:right w:val="nil"/>
            </w:tcBorders>
            <w:vAlign w:val="bottom"/>
          </w:tcPr>
          <w:p w14:paraId="2FA7B362" w14:textId="77777777" w:rsidR="000C4AA2" w:rsidRPr="00046457" w:rsidRDefault="000C4AA2" w:rsidP="00252380">
            <w:pPr>
              <w:jc w:val="right"/>
              <w:rPr>
                <w:rFonts w:asciiTheme="minorHAnsi" w:hAnsiTheme="minorHAnsi"/>
                <w:color w:val="000000"/>
              </w:rPr>
            </w:pPr>
            <w:r w:rsidRPr="00A46FB7">
              <w:rPr>
                <w:rFonts w:asciiTheme="minorHAnsi" w:hAnsiTheme="minorHAnsi"/>
                <w:color w:val="000000"/>
                <w:sz w:val="22"/>
                <w:szCs w:val="22"/>
              </w:rPr>
              <w:t>7</w:t>
            </w:r>
            <w:r w:rsidR="00B52A3B">
              <w:rPr>
                <w:rFonts w:asciiTheme="minorHAnsi" w:hAnsiTheme="minorHAnsi"/>
                <w:color w:val="000000"/>
                <w:sz w:val="22"/>
                <w:szCs w:val="22"/>
              </w:rPr>
              <w:t>.</w:t>
            </w:r>
            <w:r w:rsidRPr="00A46FB7">
              <w:rPr>
                <w:rFonts w:asciiTheme="minorHAnsi" w:hAnsiTheme="minorHAnsi"/>
                <w:color w:val="000000"/>
                <w:sz w:val="22"/>
                <w:szCs w:val="22"/>
              </w:rPr>
              <w:t>4</w:t>
            </w:r>
            <w:r w:rsidR="00B52A3B">
              <w:rPr>
                <w:rFonts w:asciiTheme="minorHAnsi" w:hAnsiTheme="minorHAnsi"/>
                <w:color w:val="000000"/>
                <w:sz w:val="22"/>
                <w:szCs w:val="22"/>
              </w:rPr>
              <w:t xml:space="preserve"> </w:t>
            </w:r>
            <w:r w:rsidR="00B52A3B" w:rsidRPr="009464A6">
              <w:rPr>
                <w:rFonts w:ascii="Calibri" w:hAnsi="Calibri"/>
                <w:color w:val="000000"/>
                <w:sz w:val="22"/>
                <w:szCs w:val="22"/>
              </w:rPr>
              <w:t>×</w:t>
            </w:r>
            <w:r w:rsidR="00B52A3B">
              <w:rPr>
                <w:rFonts w:ascii="Calibri" w:hAnsi="Calibri"/>
                <w:color w:val="000000"/>
                <w:sz w:val="22"/>
                <w:szCs w:val="22"/>
              </w:rPr>
              <w:t xml:space="preserve"> </w:t>
            </w:r>
            <w:r w:rsidR="00B52A3B">
              <w:rPr>
                <w:rFonts w:asciiTheme="minorHAnsi" w:hAnsiTheme="minorHAnsi"/>
                <w:color w:val="000000"/>
                <w:sz w:val="22"/>
                <w:szCs w:val="22"/>
              </w:rPr>
              <w:t>10</w:t>
            </w:r>
            <w:r w:rsidR="00B52A3B" w:rsidRPr="00B52A3B">
              <w:rPr>
                <w:rFonts w:asciiTheme="minorHAnsi" w:hAnsiTheme="minorHAnsi"/>
                <w:color w:val="000000"/>
                <w:sz w:val="22"/>
                <w:szCs w:val="22"/>
                <w:vertAlign w:val="superscript"/>
              </w:rPr>
              <w:t>-4</w:t>
            </w:r>
          </w:p>
        </w:tc>
        <w:tc>
          <w:tcPr>
            <w:tcW w:w="288" w:type="pct"/>
            <w:tcBorders>
              <w:top w:val="nil"/>
              <w:left w:val="nil"/>
              <w:bottom w:val="nil"/>
              <w:right w:val="nil"/>
            </w:tcBorders>
            <w:shd w:val="clear" w:color="auto" w:fill="auto"/>
            <w:noWrap/>
            <w:vAlign w:val="bottom"/>
            <w:hideMark/>
          </w:tcPr>
          <w:p w14:paraId="4F997458" w14:textId="77777777" w:rsidR="000C4AA2" w:rsidRPr="00046457" w:rsidRDefault="000C4AA2" w:rsidP="00252380">
            <w:pPr>
              <w:jc w:val="right"/>
              <w:rPr>
                <w:rFonts w:asciiTheme="minorHAnsi" w:hAnsiTheme="minorHAnsi"/>
                <w:color w:val="000000"/>
              </w:rPr>
            </w:pPr>
            <w:r w:rsidRPr="00A46FB7">
              <w:rPr>
                <w:rFonts w:asciiTheme="minorHAnsi" w:hAnsiTheme="minorHAnsi"/>
                <w:color w:val="000000"/>
                <w:sz w:val="22"/>
                <w:szCs w:val="22"/>
              </w:rPr>
              <w:t>6</w:t>
            </w:r>
            <w:r w:rsidR="005038E0">
              <w:rPr>
                <w:rFonts w:asciiTheme="minorHAnsi" w:hAnsiTheme="minorHAnsi"/>
                <w:color w:val="000000"/>
                <w:sz w:val="22"/>
                <w:szCs w:val="22"/>
              </w:rPr>
              <w:t>.</w:t>
            </w:r>
            <w:r w:rsidRPr="00A46FB7">
              <w:rPr>
                <w:rFonts w:asciiTheme="minorHAnsi" w:hAnsiTheme="minorHAnsi"/>
                <w:color w:val="000000"/>
                <w:sz w:val="22"/>
                <w:szCs w:val="22"/>
              </w:rPr>
              <w:t>73</w:t>
            </w:r>
          </w:p>
        </w:tc>
        <w:tc>
          <w:tcPr>
            <w:tcW w:w="215" w:type="pct"/>
            <w:tcBorders>
              <w:top w:val="nil"/>
              <w:left w:val="nil"/>
              <w:bottom w:val="nil"/>
              <w:right w:val="nil"/>
            </w:tcBorders>
            <w:shd w:val="clear" w:color="auto" w:fill="auto"/>
            <w:noWrap/>
            <w:vAlign w:val="bottom"/>
            <w:hideMark/>
          </w:tcPr>
          <w:p w14:paraId="4D112138" w14:textId="77777777" w:rsidR="000C4AA2" w:rsidRPr="00046457" w:rsidRDefault="000C4AA2"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50</w:t>
            </w:r>
          </w:p>
        </w:tc>
        <w:tc>
          <w:tcPr>
            <w:tcW w:w="298" w:type="pct"/>
            <w:tcBorders>
              <w:top w:val="nil"/>
              <w:left w:val="nil"/>
              <w:bottom w:val="nil"/>
              <w:right w:val="nil"/>
            </w:tcBorders>
            <w:shd w:val="clear" w:color="auto" w:fill="auto"/>
            <w:noWrap/>
            <w:vAlign w:val="bottom"/>
            <w:hideMark/>
          </w:tcPr>
          <w:p w14:paraId="2534459A" w14:textId="77777777" w:rsidR="000C4AA2" w:rsidRPr="00046457" w:rsidRDefault="000C4AA2" w:rsidP="00252380">
            <w:pPr>
              <w:jc w:val="right"/>
              <w:rPr>
                <w:rFonts w:asciiTheme="minorHAnsi" w:hAnsiTheme="minorHAnsi"/>
                <w:color w:val="000000"/>
              </w:rPr>
            </w:pPr>
            <w:r w:rsidRPr="00046457">
              <w:rPr>
                <w:rFonts w:asciiTheme="minorHAnsi" w:hAnsiTheme="minorHAnsi"/>
                <w:color w:val="000000"/>
                <w:sz w:val="22"/>
                <w:szCs w:val="22"/>
              </w:rPr>
              <w:t>2740</w:t>
            </w:r>
          </w:p>
        </w:tc>
        <w:tc>
          <w:tcPr>
            <w:tcW w:w="2424" w:type="pct"/>
            <w:tcBorders>
              <w:top w:val="nil"/>
              <w:left w:val="nil"/>
              <w:bottom w:val="nil"/>
              <w:right w:val="nil"/>
            </w:tcBorders>
            <w:shd w:val="clear" w:color="auto" w:fill="auto"/>
            <w:noWrap/>
            <w:vAlign w:val="bottom"/>
            <w:hideMark/>
          </w:tcPr>
          <w:p w14:paraId="615ED9C5" w14:textId="77777777" w:rsidR="000C4AA2" w:rsidRPr="00046457" w:rsidRDefault="0066416C" w:rsidP="00252380">
            <w:pPr>
              <w:rPr>
                <w:rFonts w:asciiTheme="minorHAnsi" w:hAnsiTheme="minorHAnsi"/>
                <w:color w:val="000000"/>
              </w:rPr>
            </w:pPr>
            <w:r w:rsidRPr="00046457">
              <w:rPr>
                <w:rFonts w:asciiTheme="minorHAnsi" w:hAnsiTheme="minorHAnsi"/>
                <w:color w:val="000000"/>
                <w:sz w:val="22"/>
                <w:szCs w:val="22"/>
              </w:rPr>
              <w:t xml:space="preserve">Larval </w:t>
            </w:r>
            <w:r w:rsidR="000C4AA2" w:rsidRPr="00046457">
              <w:rPr>
                <w:rFonts w:asciiTheme="minorHAnsi" w:hAnsiTheme="minorHAnsi"/>
                <w:color w:val="000000"/>
                <w:sz w:val="22"/>
                <w:szCs w:val="22"/>
              </w:rPr>
              <w:t>salivary gland morphogenesis</w:t>
            </w:r>
          </w:p>
        </w:tc>
      </w:tr>
      <w:tr w:rsidR="006B7833" w:rsidRPr="00046457" w14:paraId="3C971B9A" w14:textId="77777777" w:rsidTr="00B52A3B">
        <w:trPr>
          <w:trHeight w:val="300"/>
        </w:trPr>
        <w:tc>
          <w:tcPr>
            <w:tcW w:w="315" w:type="pct"/>
            <w:tcBorders>
              <w:top w:val="nil"/>
              <w:left w:val="nil"/>
              <w:bottom w:val="nil"/>
              <w:right w:val="nil"/>
            </w:tcBorders>
            <w:shd w:val="clear" w:color="auto" w:fill="auto"/>
            <w:noWrap/>
            <w:vAlign w:val="bottom"/>
            <w:hideMark/>
          </w:tcPr>
          <w:p w14:paraId="249BA7B4" w14:textId="77777777" w:rsidR="006B7833" w:rsidRPr="00046457" w:rsidRDefault="006B7833"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027D795D" w14:textId="77777777" w:rsidR="006B7833" w:rsidRPr="00046457" w:rsidRDefault="006B7833" w:rsidP="00252380">
            <w:pPr>
              <w:rPr>
                <w:rFonts w:asciiTheme="minorHAnsi" w:hAnsiTheme="minorHAnsi"/>
                <w:color w:val="000000"/>
              </w:rPr>
            </w:pPr>
            <w:r w:rsidRPr="00046457">
              <w:rPr>
                <w:rFonts w:asciiTheme="minorHAnsi" w:hAnsiTheme="minorHAnsi"/>
                <w:color w:val="000000"/>
                <w:sz w:val="22"/>
                <w:szCs w:val="22"/>
              </w:rPr>
              <w:t>GO:0042331</w:t>
            </w:r>
          </w:p>
        </w:tc>
        <w:tc>
          <w:tcPr>
            <w:tcW w:w="498" w:type="pct"/>
            <w:tcBorders>
              <w:top w:val="nil"/>
              <w:left w:val="nil"/>
              <w:bottom w:val="nil"/>
              <w:right w:val="nil"/>
            </w:tcBorders>
            <w:shd w:val="clear" w:color="auto" w:fill="auto"/>
            <w:noWrap/>
            <w:vAlign w:val="bottom"/>
            <w:hideMark/>
          </w:tcPr>
          <w:p w14:paraId="22A59784" w14:textId="77777777" w:rsidR="006B7833" w:rsidRPr="00046457" w:rsidRDefault="006B7833" w:rsidP="00252380">
            <w:pPr>
              <w:jc w:val="right"/>
              <w:rPr>
                <w:rFonts w:asciiTheme="minorHAnsi" w:hAnsiTheme="minorHAnsi"/>
                <w:color w:val="000000"/>
              </w:rPr>
            </w:pP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458</w:t>
            </w:r>
            <w:r w:rsidRPr="00046457">
              <w:rPr>
                <w:rFonts w:asciiTheme="minorHAnsi" w:hAnsiTheme="minorHAnsi"/>
                <w:b/>
                <w:color w:val="000000"/>
                <w:sz w:val="22"/>
                <w:szCs w:val="22"/>
              </w:rPr>
              <w:t>±</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029</w:t>
            </w:r>
          </w:p>
        </w:tc>
        <w:tc>
          <w:tcPr>
            <w:tcW w:w="460" w:type="pct"/>
            <w:tcBorders>
              <w:top w:val="nil"/>
              <w:left w:val="nil"/>
              <w:bottom w:val="nil"/>
              <w:right w:val="nil"/>
            </w:tcBorders>
          </w:tcPr>
          <w:p w14:paraId="45B2554F" w14:textId="77777777" w:rsidR="006B7833" w:rsidRPr="00046457" w:rsidRDefault="006B47C0" w:rsidP="006B47C0">
            <w:pPr>
              <w:jc w:val="right"/>
              <w:rPr>
                <w:rFonts w:asciiTheme="minorHAnsi" w:hAnsiTheme="minorHAnsi"/>
                <w:color w:val="000000"/>
              </w:rPr>
            </w:pPr>
            <w:r>
              <w:rPr>
                <w:rFonts w:asciiTheme="minorHAnsi" w:hAnsiTheme="minorHAnsi"/>
                <w:color w:val="000000"/>
                <w:sz w:val="22"/>
                <w:szCs w:val="22"/>
              </w:rPr>
              <w:t>7.</w:t>
            </w:r>
            <w:r w:rsidR="000C4AA2" w:rsidRPr="00A46FB7">
              <w:rPr>
                <w:rFonts w:asciiTheme="minorHAnsi" w:hAnsiTheme="minorHAnsi"/>
                <w:color w:val="000000"/>
                <w:sz w:val="22"/>
                <w:szCs w:val="22"/>
              </w:rPr>
              <w:t>2</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3</w:t>
            </w:r>
          </w:p>
        </w:tc>
        <w:tc>
          <w:tcPr>
            <w:tcW w:w="288" w:type="pct"/>
            <w:tcBorders>
              <w:top w:val="nil"/>
              <w:left w:val="nil"/>
              <w:bottom w:val="nil"/>
              <w:right w:val="nil"/>
            </w:tcBorders>
            <w:shd w:val="clear" w:color="auto" w:fill="auto"/>
            <w:noWrap/>
            <w:vAlign w:val="bottom"/>
            <w:hideMark/>
          </w:tcPr>
          <w:p w14:paraId="657F8493" w14:textId="77777777" w:rsidR="006B7833" w:rsidRPr="00046457" w:rsidRDefault="006B7833" w:rsidP="00252380">
            <w:pPr>
              <w:jc w:val="right"/>
              <w:rPr>
                <w:rFonts w:asciiTheme="minorHAnsi" w:hAnsiTheme="minorHAnsi"/>
                <w:color w:val="000000"/>
              </w:rPr>
            </w:pPr>
            <w:r w:rsidRPr="00A46FB7">
              <w:rPr>
                <w:rFonts w:asciiTheme="minorHAnsi" w:hAnsiTheme="minorHAnsi"/>
                <w:color w:val="000000"/>
                <w:sz w:val="22"/>
                <w:szCs w:val="22"/>
              </w:rPr>
              <w:t>6</w:t>
            </w:r>
            <w:r w:rsidR="005038E0">
              <w:rPr>
                <w:rFonts w:asciiTheme="minorHAnsi" w:hAnsiTheme="minorHAnsi"/>
                <w:color w:val="000000"/>
                <w:sz w:val="22"/>
                <w:szCs w:val="22"/>
              </w:rPr>
              <w:t>.</w:t>
            </w:r>
            <w:r w:rsidRPr="00A46FB7">
              <w:rPr>
                <w:rFonts w:asciiTheme="minorHAnsi" w:hAnsiTheme="minorHAnsi"/>
                <w:color w:val="000000"/>
                <w:sz w:val="22"/>
                <w:szCs w:val="22"/>
              </w:rPr>
              <w:t>23</w:t>
            </w:r>
          </w:p>
        </w:tc>
        <w:tc>
          <w:tcPr>
            <w:tcW w:w="215" w:type="pct"/>
            <w:tcBorders>
              <w:top w:val="nil"/>
              <w:left w:val="nil"/>
              <w:bottom w:val="nil"/>
              <w:right w:val="nil"/>
            </w:tcBorders>
            <w:shd w:val="clear" w:color="auto" w:fill="auto"/>
            <w:noWrap/>
            <w:vAlign w:val="bottom"/>
            <w:hideMark/>
          </w:tcPr>
          <w:p w14:paraId="680DE32D" w14:textId="77777777" w:rsidR="006B7833" w:rsidRPr="00046457" w:rsidRDefault="006B7833"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42</w:t>
            </w:r>
          </w:p>
        </w:tc>
        <w:tc>
          <w:tcPr>
            <w:tcW w:w="298" w:type="pct"/>
            <w:tcBorders>
              <w:top w:val="nil"/>
              <w:left w:val="nil"/>
              <w:bottom w:val="nil"/>
              <w:right w:val="nil"/>
            </w:tcBorders>
            <w:shd w:val="clear" w:color="auto" w:fill="auto"/>
            <w:noWrap/>
            <w:vAlign w:val="bottom"/>
            <w:hideMark/>
          </w:tcPr>
          <w:p w14:paraId="77D12523" w14:textId="77777777" w:rsidR="006B7833" w:rsidRPr="00046457" w:rsidRDefault="006B7833" w:rsidP="00252380">
            <w:pPr>
              <w:jc w:val="right"/>
              <w:rPr>
                <w:rFonts w:asciiTheme="minorHAnsi" w:hAnsiTheme="minorHAnsi"/>
                <w:color w:val="000000"/>
              </w:rPr>
            </w:pPr>
            <w:r w:rsidRPr="00046457">
              <w:rPr>
                <w:rFonts w:asciiTheme="minorHAnsi" w:hAnsiTheme="minorHAnsi"/>
                <w:color w:val="000000"/>
                <w:sz w:val="22"/>
                <w:szCs w:val="22"/>
              </w:rPr>
              <w:t>1574</w:t>
            </w:r>
          </w:p>
        </w:tc>
        <w:tc>
          <w:tcPr>
            <w:tcW w:w="2424" w:type="pct"/>
            <w:tcBorders>
              <w:top w:val="nil"/>
              <w:left w:val="nil"/>
              <w:bottom w:val="nil"/>
              <w:right w:val="nil"/>
            </w:tcBorders>
            <w:shd w:val="clear" w:color="auto" w:fill="auto"/>
            <w:noWrap/>
            <w:vAlign w:val="bottom"/>
            <w:hideMark/>
          </w:tcPr>
          <w:p w14:paraId="2D8AB038" w14:textId="77777777" w:rsidR="006B7833" w:rsidRPr="00046457" w:rsidRDefault="0066416C" w:rsidP="00252380">
            <w:pPr>
              <w:rPr>
                <w:rFonts w:asciiTheme="minorHAnsi" w:hAnsiTheme="minorHAnsi"/>
                <w:color w:val="000000"/>
              </w:rPr>
            </w:pPr>
            <w:r w:rsidRPr="00046457">
              <w:rPr>
                <w:rFonts w:asciiTheme="minorHAnsi" w:hAnsiTheme="minorHAnsi"/>
                <w:color w:val="000000"/>
                <w:sz w:val="22"/>
                <w:szCs w:val="22"/>
              </w:rPr>
              <w:t>P</w:t>
            </w:r>
            <w:r w:rsidR="006B7833" w:rsidRPr="00046457">
              <w:rPr>
                <w:rFonts w:asciiTheme="minorHAnsi" w:hAnsiTheme="minorHAnsi"/>
                <w:color w:val="000000"/>
                <w:sz w:val="22"/>
                <w:szCs w:val="22"/>
              </w:rPr>
              <w:t>hototaxis</w:t>
            </w:r>
          </w:p>
        </w:tc>
      </w:tr>
      <w:tr w:rsidR="00D875C6" w:rsidRPr="00046457" w14:paraId="60B2B3B9" w14:textId="77777777" w:rsidTr="00B52A3B">
        <w:trPr>
          <w:trHeight w:val="300"/>
        </w:trPr>
        <w:tc>
          <w:tcPr>
            <w:tcW w:w="315" w:type="pct"/>
            <w:tcBorders>
              <w:top w:val="nil"/>
              <w:left w:val="nil"/>
              <w:bottom w:val="nil"/>
              <w:right w:val="nil"/>
            </w:tcBorders>
            <w:shd w:val="clear" w:color="auto" w:fill="auto"/>
            <w:noWrap/>
            <w:vAlign w:val="bottom"/>
            <w:hideMark/>
          </w:tcPr>
          <w:p w14:paraId="0C0AB2D3" w14:textId="77777777" w:rsidR="00D875C6" w:rsidRPr="00046457" w:rsidRDefault="00D875C6"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117AEDE5" w14:textId="77777777" w:rsidR="00D875C6" w:rsidRPr="00046457" w:rsidRDefault="00D875C6" w:rsidP="00252380">
            <w:pPr>
              <w:rPr>
                <w:rFonts w:asciiTheme="minorHAnsi" w:hAnsiTheme="minorHAnsi"/>
                <w:color w:val="000000"/>
              </w:rPr>
            </w:pPr>
            <w:r w:rsidRPr="00046457">
              <w:rPr>
                <w:rFonts w:asciiTheme="minorHAnsi" w:hAnsiTheme="minorHAnsi"/>
                <w:color w:val="000000"/>
                <w:sz w:val="22"/>
                <w:szCs w:val="22"/>
              </w:rPr>
              <w:t>GO:0051537</w:t>
            </w:r>
          </w:p>
        </w:tc>
        <w:tc>
          <w:tcPr>
            <w:tcW w:w="498" w:type="pct"/>
            <w:tcBorders>
              <w:top w:val="nil"/>
              <w:left w:val="nil"/>
              <w:bottom w:val="nil"/>
              <w:right w:val="nil"/>
            </w:tcBorders>
            <w:shd w:val="clear" w:color="auto" w:fill="auto"/>
            <w:noWrap/>
            <w:vAlign w:val="bottom"/>
            <w:hideMark/>
          </w:tcPr>
          <w:p w14:paraId="3405283C" w14:textId="77777777" w:rsidR="00D875C6" w:rsidRPr="00046457" w:rsidRDefault="00D875C6" w:rsidP="00D875C6">
            <w:pPr>
              <w:jc w:val="right"/>
              <w:rPr>
                <w:rFonts w:asciiTheme="minorHAnsi" w:hAnsiTheme="minorHAnsi"/>
                <w:color w:val="000000"/>
              </w:rPr>
            </w:pP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432±0</w:t>
            </w:r>
            <w:r w:rsidR="005038E0">
              <w:rPr>
                <w:rFonts w:asciiTheme="minorHAnsi" w:hAnsiTheme="minorHAnsi"/>
                <w:color w:val="000000"/>
                <w:sz w:val="22"/>
                <w:szCs w:val="22"/>
              </w:rPr>
              <w:t>.</w:t>
            </w:r>
            <w:r w:rsidRPr="00046457">
              <w:rPr>
                <w:rFonts w:asciiTheme="minorHAnsi" w:hAnsiTheme="minorHAnsi"/>
                <w:color w:val="000000"/>
                <w:sz w:val="22"/>
                <w:szCs w:val="22"/>
              </w:rPr>
              <w:t>023</w:t>
            </w:r>
          </w:p>
        </w:tc>
        <w:tc>
          <w:tcPr>
            <w:tcW w:w="460" w:type="pct"/>
            <w:tcBorders>
              <w:top w:val="nil"/>
              <w:left w:val="nil"/>
              <w:bottom w:val="nil"/>
              <w:right w:val="nil"/>
            </w:tcBorders>
          </w:tcPr>
          <w:p w14:paraId="44E5488F" w14:textId="77777777" w:rsidR="00D875C6" w:rsidRPr="00046457" w:rsidRDefault="006B47C0" w:rsidP="00252380">
            <w:pPr>
              <w:jc w:val="right"/>
              <w:rPr>
                <w:rFonts w:asciiTheme="minorHAnsi" w:hAnsiTheme="minorHAnsi"/>
                <w:color w:val="000000"/>
              </w:rPr>
            </w:pPr>
            <w:r>
              <w:rPr>
                <w:rFonts w:asciiTheme="minorHAnsi" w:hAnsiTheme="minorHAnsi"/>
                <w:color w:val="000000"/>
                <w:sz w:val="22"/>
                <w:szCs w:val="22"/>
              </w:rPr>
              <w:t>1.</w:t>
            </w:r>
            <w:r w:rsidR="00D875C6" w:rsidRPr="00A46FB7">
              <w:rPr>
                <w:rFonts w:asciiTheme="minorHAnsi" w:hAnsiTheme="minorHAnsi"/>
                <w:color w:val="000000"/>
                <w:sz w:val="22"/>
                <w:szCs w:val="22"/>
              </w:rPr>
              <w:t>3</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2B1D69B8" w14:textId="77777777" w:rsidR="00D875C6" w:rsidRPr="00046457" w:rsidRDefault="00D875C6" w:rsidP="000578BC">
            <w:pPr>
              <w:jc w:val="right"/>
              <w:rPr>
                <w:rFonts w:asciiTheme="minorHAnsi" w:hAnsiTheme="minorHAnsi"/>
                <w:color w:val="000000"/>
              </w:rPr>
            </w:pPr>
            <w:r w:rsidRPr="00A46FB7">
              <w:rPr>
                <w:rFonts w:asciiTheme="minorHAnsi" w:hAnsiTheme="minorHAnsi"/>
                <w:color w:val="000000"/>
                <w:sz w:val="22"/>
                <w:szCs w:val="22"/>
              </w:rPr>
              <w:t>5</w:t>
            </w:r>
            <w:r w:rsidR="005038E0">
              <w:rPr>
                <w:rFonts w:asciiTheme="minorHAnsi" w:hAnsiTheme="minorHAnsi"/>
                <w:color w:val="000000"/>
                <w:sz w:val="22"/>
                <w:szCs w:val="22"/>
              </w:rPr>
              <w:t>.</w:t>
            </w:r>
            <w:r w:rsidRPr="00A46FB7">
              <w:rPr>
                <w:rFonts w:asciiTheme="minorHAnsi" w:hAnsiTheme="minorHAnsi"/>
                <w:color w:val="000000"/>
                <w:sz w:val="22"/>
                <w:szCs w:val="22"/>
              </w:rPr>
              <w:t>41</w:t>
            </w:r>
          </w:p>
        </w:tc>
        <w:tc>
          <w:tcPr>
            <w:tcW w:w="215" w:type="pct"/>
            <w:tcBorders>
              <w:top w:val="nil"/>
              <w:left w:val="nil"/>
              <w:bottom w:val="nil"/>
              <w:right w:val="nil"/>
            </w:tcBorders>
            <w:shd w:val="clear" w:color="auto" w:fill="auto"/>
            <w:noWrap/>
            <w:vAlign w:val="bottom"/>
            <w:hideMark/>
          </w:tcPr>
          <w:p w14:paraId="226D9488" w14:textId="77777777" w:rsidR="00D875C6" w:rsidRPr="00046457" w:rsidRDefault="00D875C6"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30</w:t>
            </w:r>
          </w:p>
        </w:tc>
        <w:tc>
          <w:tcPr>
            <w:tcW w:w="298" w:type="pct"/>
            <w:tcBorders>
              <w:top w:val="nil"/>
              <w:left w:val="nil"/>
              <w:bottom w:val="nil"/>
              <w:right w:val="nil"/>
            </w:tcBorders>
            <w:shd w:val="clear" w:color="auto" w:fill="auto"/>
            <w:noWrap/>
            <w:vAlign w:val="bottom"/>
            <w:hideMark/>
          </w:tcPr>
          <w:p w14:paraId="60E7F354" w14:textId="77777777" w:rsidR="00D875C6" w:rsidRPr="00046457" w:rsidRDefault="00D875C6" w:rsidP="00252380">
            <w:pPr>
              <w:jc w:val="right"/>
              <w:rPr>
                <w:rFonts w:asciiTheme="minorHAnsi" w:hAnsiTheme="minorHAnsi"/>
                <w:color w:val="000000"/>
              </w:rPr>
            </w:pPr>
            <w:r w:rsidRPr="00A46FB7">
              <w:rPr>
                <w:rFonts w:asciiTheme="minorHAnsi" w:hAnsiTheme="minorHAnsi"/>
                <w:color w:val="000000"/>
                <w:sz w:val="22"/>
                <w:szCs w:val="22"/>
              </w:rPr>
              <w:t>683</w:t>
            </w:r>
          </w:p>
        </w:tc>
        <w:tc>
          <w:tcPr>
            <w:tcW w:w="2424" w:type="pct"/>
            <w:tcBorders>
              <w:top w:val="nil"/>
              <w:left w:val="nil"/>
              <w:bottom w:val="nil"/>
              <w:right w:val="nil"/>
            </w:tcBorders>
            <w:shd w:val="clear" w:color="auto" w:fill="auto"/>
            <w:noWrap/>
            <w:vAlign w:val="bottom"/>
            <w:hideMark/>
          </w:tcPr>
          <w:p w14:paraId="3D6EDA1F" w14:textId="77777777" w:rsidR="00D875C6" w:rsidRPr="00046457" w:rsidRDefault="00D875C6" w:rsidP="00252380">
            <w:pPr>
              <w:rPr>
                <w:rFonts w:asciiTheme="minorHAnsi" w:hAnsiTheme="minorHAnsi"/>
                <w:color w:val="000000"/>
              </w:rPr>
            </w:pPr>
            <w:r w:rsidRPr="00A46FB7">
              <w:rPr>
                <w:rFonts w:asciiTheme="minorHAnsi" w:hAnsiTheme="minorHAnsi"/>
                <w:color w:val="000000"/>
                <w:sz w:val="22"/>
                <w:szCs w:val="22"/>
              </w:rPr>
              <w:t>2 iron</w:t>
            </w:r>
            <w:r w:rsidR="005038E0">
              <w:rPr>
                <w:rFonts w:asciiTheme="minorHAnsi" w:hAnsiTheme="minorHAnsi"/>
                <w:color w:val="000000"/>
                <w:sz w:val="22"/>
                <w:szCs w:val="22"/>
              </w:rPr>
              <w:t>.</w:t>
            </w:r>
            <w:r w:rsidRPr="00A46FB7">
              <w:rPr>
                <w:rFonts w:asciiTheme="minorHAnsi" w:hAnsiTheme="minorHAnsi"/>
                <w:color w:val="000000"/>
                <w:sz w:val="22"/>
                <w:szCs w:val="22"/>
              </w:rPr>
              <w:t xml:space="preserve"> 2 sulfur cluster binding</w:t>
            </w:r>
          </w:p>
        </w:tc>
      </w:tr>
      <w:tr w:rsidR="00E7707E" w:rsidRPr="00046457" w14:paraId="1E059BD8" w14:textId="77777777" w:rsidTr="00B52A3B">
        <w:trPr>
          <w:trHeight w:val="300"/>
        </w:trPr>
        <w:tc>
          <w:tcPr>
            <w:tcW w:w="315" w:type="pct"/>
            <w:tcBorders>
              <w:top w:val="nil"/>
              <w:left w:val="nil"/>
              <w:bottom w:val="nil"/>
              <w:right w:val="nil"/>
            </w:tcBorders>
            <w:shd w:val="clear" w:color="auto" w:fill="auto"/>
            <w:noWrap/>
            <w:vAlign w:val="bottom"/>
            <w:hideMark/>
          </w:tcPr>
          <w:p w14:paraId="42A59F97" w14:textId="77777777" w:rsidR="00E7707E" w:rsidRPr="00046457" w:rsidRDefault="00E7707E"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66E84676" w14:textId="77777777" w:rsidR="00E7707E" w:rsidRPr="00046457" w:rsidRDefault="00E7707E" w:rsidP="00252380">
            <w:pPr>
              <w:rPr>
                <w:rFonts w:asciiTheme="minorHAnsi" w:hAnsiTheme="minorHAnsi"/>
                <w:color w:val="000000"/>
              </w:rPr>
            </w:pPr>
            <w:r w:rsidRPr="00A46FB7">
              <w:rPr>
                <w:rFonts w:asciiTheme="minorHAnsi" w:hAnsiTheme="minorHAnsi"/>
                <w:color w:val="000000"/>
                <w:sz w:val="22"/>
                <w:szCs w:val="22"/>
              </w:rPr>
              <w:t>GO:0072499</w:t>
            </w:r>
          </w:p>
        </w:tc>
        <w:tc>
          <w:tcPr>
            <w:tcW w:w="498" w:type="pct"/>
            <w:tcBorders>
              <w:top w:val="nil"/>
              <w:left w:val="nil"/>
              <w:bottom w:val="nil"/>
              <w:right w:val="nil"/>
            </w:tcBorders>
            <w:shd w:val="clear" w:color="auto" w:fill="auto"/>
            <w:noWrap/>
            <w:vAlign w:val="bottom"/>
            <w:hideMark/>
          </w:tcPr>
          <w:p w14:paraId="77E3F834" w14:textId="77777777" w:rsidR="00E7707E" w:rsidRPr="00046457" w:rsidRDefault="00E7707E" w:rsidP="00D875C6">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411</w:t>
            </w:r>
            <w:r w:rsidRPr="00046457">
              <w:rPr>
                <w:rFonts w:asciiTheme="minorHAnsi" w:hAnsiTheme="minorHAnsi"/>
                <w:color w:val="000000"/>
                <w:sz w:val="22"/>
                <w:szCs w:val="22"/>
              </w:rPr>
              <w:t>±0</w:t>
            </w:r>
            <w:r w:rsidR="005038E0">
              <w:rPr>
                <w:rFonts w:asciiTheme="minorHAnsi" w:hAnsiTheme="minorHAnsi"/>
                <w:color w:val="000000"/>
                <w:sz w:val="22"/>
                <w:szCs w:val="22"/>
              </w:rPr>
              <w:t>.</w:t>
            </w:r>
            <w:r w:rsidRPr="00046457">
              <w:rPr>
                <w:rFonts w:asciiTheme="minorHAnsi" w:hAnsiTheme="minorHAnsi"/>
                <w:color w:val="000000"/>
                <w:sz w:val="22"/>
                <w:szCs w:val="22"/>
              </w:rPr>
              <w:t>029</w:t>
            </w:r>
          </w:p>
        </w:tc>
        <w:tc>
          <w:tcPr>
            <w:tcW w:w="460" w:type="pct"/>
            <w:tcBorders>
              <w:top w:val="nil"/>
              <w:left w:val="nil"/>
              <w:bottom w:val="nil"/>
              <w:right w:val="nil"/>
            </w:tcBorders>
            <w:vAlign w:val="bottom"/>
          </w:tcPr>
          <w:p w14:paraId="7FB5CCD6" w14:textId="77777777" w:rsidR="00E7707E" w:rsidRPr="00046457" w:rsidRDefault="006B47C0" w:rsidP="00252380">
            <w:pPr>
              <w:jc w:val="right"/>
              <w:rPr>
                <w:rFonts w:asciiTheme="minorHAnsi" w:hAnsiTheme="minorHAnsi"/>
                <w:color w:val="000000"/>
              </w:rPr>
            </w:pPr>
            <w:r>
              <w:rPr>
                <w:rFonts w:asciiTheme="minorHAnsi" w:hAnsiTheme="minorHAnsi"/>
                <w:color w:val="000000"/>
                <w:sz w:val="22"/>
                <w:szCs w:val="22"/>
              </w:rPr>
              <w:t>2.</w:t>
            </w:r>
            <w:r w:rsidR="00E7707E" w:rsidRPr="00A46FB7">
              <w:rPr>
                <w:rFonts w:asciiTheme="minorHAnsi" w:hAnsiTheme="minorHAnsi"/>
                <w:color w:val="000000"/>
                <w:sz w:val="22"/>
                <w:szCs w:val="22"/>
              </w:rPr>
              <w:t>3</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7C8027F2"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5</w:t>
            </w:r>
            <w:r w:rsidR="005038E0">
              <w:rPr>
                <w:rFonts w:asciiTheme="minorHAnsi" w:hAnsiTheme="minorHAnsi"/>
                <w:color w:val="000000"/>
                <w:sz w:val="22"/>
                <w:szCs w:val="22"/>
              </w:rPr>
              <w:t>.</w:t>
            </w:r>
            <w:r w:rsidRPr="00A46FB7">
              <w:rPr>
                <w:rFonts w:asciiTheme="minorHAnsi" w:hAnsiTheme="minorHAnsi"/>
                <w:color w:val="000000"/>
                <w:sz w:val="22"/>
                <w:szCs w:val="22"/>
              </w:rPr>
              <w:t>35</w:t>
            </w:r>
          </w:p>
        </w:tc>
        <w:tc>
          <w:tcPr>
            <w:tcW w:w="215" w:type="pct"/>
            <w:tcBorders>
              <w:top w:val="nil"/>
              <w:left w:val="nil"/>
              <w:bottom w:val="nil"/>
              <w:right w:val="nil"/>
            </w:tcBorders>
            <w:shd w:val="clear" w:color="auto" w:fill="auto"/>
            <w:noWrap/>
            <w:vAlign w:val="bottom"/>
            <w:hideMark/>
          </w:tcPr>
          <w:p w14:paraId="5B897901"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38</w:t>
            </w:r>
          </w:p>
        </w:tc>
        <w:tc>
          <w:tcPr>
            <w:tcW w:w="298" w:type="pct"/>
            <w:tcBorders>
              <w:top w:val="nil"/>
              <w:left w:val="nil"/>
              <w:bottom w:val="nil"/>
              <w:right w:val="nil"/>
            </w:tcBorders>
            <w:shd w:val="clear" w:color="auto" w:fill="auto"/>
            <w:noWrap/>
            <w:vAlign w:val="bottom"/>
            <w:hideMark/>
          </w:tcPr>
          <w:p w14:paraId="43F41293"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4329</w:t>
            </w:r>
          </w:p>
        </w:tc>
        <w:tc>
          <w:tcPr>
            <w:tcW w:w="2424" w:type="pct"/>
            <w:tcBorders>
              <w:top w:val="nil"/>
              <w:left w:val="nil"/>
              <w:bottom w:val="nil"/>
              <w:right w:val="nil"/>
            </w:tcBorders>
            <w:shd w:val="clear" w:color="auto" w:fill="auto"/>
            <w:noWrap/>
            <w:vAlign w:val="bottom"/>
            <w:hideMark/>
          </w:tcPr>
          <w:p w14:paraId="05796ADF" w14:textId="77777777" w:rsidR="00E7707E"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Photoreceptor </w:t>
            </w:r>
            <w:r w:rsidR="00E7707E" w:rsidRPr="00A46FB7">
              <w:rPr>
                <w:rFonts w:asciiTheme="minorHAnsi" w:hAnsiTheme="minorHAnsi"/>
                <w:color w:val="000000"/>
                <w:sz w:val="22"/>
                <w:szCs w:val="22"/>
              </w:rPr>
              <w:t>cell axon guidance</w:t>
            </w:r>
          </w:p>
        </w:tc>
      </w:tr>
      <w:tr w:rsidR="00E7707E" w:rsidRPr="00046457" w14:paraId="170B643D" w14:textId="77777777" w:rsidTr="00B52A3B">
        <w:trPr>
          <w:trHeight w:val="300"/>
        </w:trPr>
        <w:tc>
          <w:tcPr>
            <w:tcW w:w="315" w:type="pct"/>
            <w:tcBorders>
              <w:top w:val="nil"/>
              <w:left w:val="nil"/>
              <w:bottom w:val="nil"/>
              <w:right w:val="nil"/>
            </w:tcBorders>
            <w:shd w:val="clear" w:color="auto" w:fill="auto"/>
            <w:noWrap/>
            <w:vAlign w:val="bottom"/>
            <w:hideMark/>
          </w:tcPr>
          <w:p w14:paraId="58387519" w14:textId="77777777" w:rsidR="00E7707E" w:rsidRPr="00046457" w:rsidRDefault="00E7707E"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08F132CD" w14:textId="77777777" w:rsidR="00E7707E" w:rsidRPr="00046457" w:rsidRDefault="00E7707E" w:rsidP="00252380">
            <w:pPr>
              <w:rPr>
                <w:rFonts w:asciiTheme="minorHAnsi" w:hAnsiTheme="minorHAnsi"/>
                <w:color w:val="000000"/>
              </w:rPr>
            </w:pPr>
            <w:r w:rsidRPr="00A46FB7">
              <w:rPr>
                <w:rFonts w:asciiTheme="minorHAnsi" w:hAnsiTheme="minorHAnsi"/>
                <w:color w:val="000000"/>
                <w:sz w:val="22"/>
                <w:szCs w:val="22"/>
              </w:rPr>
              <w:t>GO:0046854</w:t>
            </w:r>
          </w:p>
        </w:tc>
        <w:tc>
          <w:tcPr>
            <w:tcW w:w="498" w:type="pct"/>
            <w:tcBorders>
              <w:top w:val="nil"/>
              <w:left w:val="nil"/>
              <w:bottom w:val="nil"/>
              <w:right w:val="nil"/>
            </w:tcBorders>
            <w:shd w:val="clear" w:color="auto" w:fill="auto"/>
            <w:noWrap/>
            <w:vAlign w:val="bottom"/>
            <w:hideMark/>
          </w:tcPr>
          <w:p w14:paraId="28369979" w14:textId="77777777" w:rsidR="00E7707E" w:rsidRPr="00046457" w:rsidRDefault="00E7707E" w:rsidP="00466CAB">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401</w:t>
            </w:r>
            <w:r w:rsidRPr="00046457">
              <w:rPr>
                <w:rFonts w:asciiTheme="minorHAnsi" w:hAnsiTheme="minorHAnsi"/>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028</w:t>
            </w:r>
          </w:p>
        </w:tc>
        <w:tc>
          <w:tcPr>
            <w:tcW w:w="460" w:type="pct"/>
            <w:tcBorders>
              <w:top w:val="nil"/>
              <w:left w:val="nil"/>
              <w:bottom w:val="nil"/>
              <w:right w:val="nil"/>
            </w:tcBorders>
            <w:vAlign w:val="bottom"/>
          </w:tcPr>
          <w:p w14:paraId="51AA76DF" w14:textId="77777777" w:rsidR="00E7707E" w:rsidRPr="00046457" w:rsidRDefault="006B47C0" w:rsidP="00252380">
            <w:pPr>
              <w:jc w:val="right"/>
              <w:rPr>
                <w:rFonts w:asciiTheme="minorHAnsi" w:hAnsiTheme="minorHAnsi"/>
                <w:color w:val="000000"/>
              </w:rPr>
            </w:pPr>
            <w:r>
              <w:rPr>
                <w:rFonts w:asciiTheme="minorHAnsi" w:hAnsiTheme="minorHAnsi"/>
                <w:color w:val="000000"/>
                <w:sz w:val="22"/>
                <w:szCs w:val="22"/>
              </w:rPr>
              <w:t>3.</w:t>
            </w:r>
            <w:r w:rsidR="00E7707E" w:rsidRPr="00A46FB7">
              <w:rPr>
                <w:rFonts w:asciiTheme="minorHAnsi" w:hAnsiTheme="minorHAnsi"/>
                <w:color w:val="000000"/>
                <w:sz w:val="22"/>
                <w:szCs w:val="22"/>
              </w:rPr>
              <w:t>7</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139F2088"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4</w:t>
            </w:r>
            <w:r w:rsidR="005038E0">
              <w:rPr>
                <w:rFonts w:asciiTheme="minorHAnsi" w:hAnsiTheme="minorHAnsi"/>
                <w:color w:val="000000"/>
                <w:sz w:val="22"/>
                <w:szCs w:val="22"/>
              </w:rPr>
              <w:t>.</w:t>
            </w:r>
            <w:r w:rsidRPr="00A46FB7">
              <w:rPr>
                <w:rFonts w:asciiTheme="minorHAnsi" w:hAnsiTheme="minorHAnsi"/>
                <w:color w:val="000000"/>
                <w:sz w:val="22"/>
                <w:szCs w:val="22"/>
              </w:rPr>
              <w:t>92</w:t>
            </w:r>
          </w:p>
        </w:tc>
        <w:tc>
          <w:tcPr>
            <w:tcW w:w="215" w:type="pct"/>
            <w:tcBorders>
              <w:top w:val="nil"/>
              <w:left w:val="nil"/>
              <w:bottom w:val="nil"/>
              <w:right w:val="nil"/>
            </w:tcBorders>
            <w:shd w:val="clear" w:color="auto" w:fill="auto"/>
            <w:noWrap/>
            <w:vAlign w:val="bottom"/>
            <w:hideMark/>
          </w:tcPr>
          <w:p w14:paraId="5AAFBAE0"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39</w:t>
            </w:r>
          </w:p>
        </w:tc>
        <w:tc>
          <w:tcPr>
            <w:tcW w:w="298" w:type="pct"/>
            <w:tcBorders>
              <w:top w:val="nil"/>
              <w:left w:val="nil"/>
              <w:bottom w:val="nil"/>
              <w:right w:val="nil"/>
            </w:tcBorders>
            <w:shd w:val="clear" w:color="auto" w:fill="auto"/>
            <w:noWrap/>
            <w:vAlign w:val="bottom"/>
            <w:hideMark/>
          </w:tcPr>
          <w:p w14:paraId="22A1096E"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842</w:t>
            </w:r>
          </w:p>
        </w:tc>
        <w:tc>
          <w:tcPr>
            <w:tcW w:w="2424" w:type="pct"/>
            <w:tcBorders>
              <w:top w:val="nil"/>
              <w:left w:val="nil"/>
              <w:bottom w:val="nil"/>
              <w:right w:val="nil"/>
            </w:tcBorders>
            <w:shd w:val="clear" w:color="auto" w:fill="auto"/>
            <w:noWrap/>
            <w:vAlign w:val="bottom"/>
            <w:hideMark/>
          </w:tcPr>
          <w:p w14:paraId="16F38393" w14:textId="77777777" w:rsidR="00E7707E"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Phosphatidylinositol </w:t>
            </w:r>
            <w:r w:rsidR="00E7707E" w:rsidRPr="00A46FB7">
              <w:rPr>
                <w:rFonts w:asciiTheme="minorHAnsi" w:hAnsiTheme="minorHAnsi"/>
                <w:color w:val="000000"/>
                <w:sz w:val="22"/>
                <w:szCs w:val="22"/>
              </w:rPr>
              <w:t>phosphorylation</w:t>
            </w:r>
          </w:p>
        </w:tc>
      </w:tr>
      <w:tr w:rsidR="00E7707E" w:rsidRPr="00046457" w14:paraId="7F089803" w14:textId="77777777" w:rsidTr="00B52A3B">
        <w:trPr>
          <w:trHeight w:val="300"/>
        </w:trPr>
        <w:tc>
          <w:tcPr>
            <w:tcW w:w="315" w:type="pct"/>
            <w:tcBorders>
              <w:top w:val="nil"/>
              <w:left w:val="nil"/>
              <w:bottom w:val="nil"/>
              <w:right w:val="nil"/>
            </w:tcBorders>
            <w:shd w:val="clear" w:color="auto" w:fill="auto"/>
            <w:noWrap/>
            <w:vAlign w:val="bottom"/>
            <w:hideMark/>
          </w:tcPr>
          <w:p w14:paraId="2B1136BA" w14:textId="77777777" w:rsidR="00E7707E" w:rsidRPr="00046457" w:rsidRDefault="00E7707E"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4E6D4ABF" w14:textId="77777777" w:rsidR="00E7707E" w:rsidRPr="00046457" w:rsidRDefault="00E7707E" w:rsidP="00252380">
            <w:pPr>
              <w:rPr>
                <w:rFonts w:asciiTheme="minorHAnsi" w:hAnsiTheme="minorHAnsi"/>
                <w:color w:val="000000"/>
              </w:rPr>
            </w:pPr>
            <w:r w:rsidRPr="00A46FB7">
              <w:rPr>
                <w:rFonts w:asciiTheme="minorHAnsi" w:hAnsiTheme="minorHAnsi"/>
                <w:color w:val="000000"/>
                <w:sz w:val="22"/>
                <w:szCs w:val="22"/>
              </w:rPr>
              <w:t>GO:0035075</w:t>
            </w:r>
          </w:p>
        </w:tc>
        <w:tc>
          <w:tcPr>
            <w:tcW w:w="498" w:type="pct"/>
            <w:tcBorders>
              <w:top w:val="nil"/>
              <w:left w:val="nil"/>
              <w:bottom w:val="nil"/>
              <w:right w:val="nil"/>
            </w:tcBorders>
            <w:shd w:val="clear" w:color="auto" w:fill="auto"/>
            <w:noWrap/>
            <w:vAlign w:val="bottom"/>
            <w:hideMark/>
          </w:tcPr>
          <w:p w14:paraId="51D95EAC" w14:textId="77777777" w:rsidR="00E7707E" w:rsidRPr="00046457" w:rsidRDefault="00E7707E" w:rsidP="00466CAB">
            <w:pPr>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392</w:t>
            </w:r>
            <w:r w:rsidRPr="00046457">
              <w:rPr>
                <w:rFonts w:asciiTheme="minorHAnsi" w:hAnsiTheme="minorHAnsi"/>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025</w:t>
            </w:r>
          </w:p>
        </w:tc>
        <w:tc>
          <w:tcPr>
            <w:tcW w:w="460" w:type="pct"/>
            <w:tcBorders>
              <w:top w:val="nil"/>
              <w:left w:val="nil"/>
              <w:bottom w:val="nil"/>
              <w:right w:val="nil"/>
            </w:tcBorders>
            <w:vAlign w:val="bottom"/>
          </w:tcPr>
          <w:p w14:paraId="1B11CBCC" w14:textId="77777777" w:rsidR="00E7707E" w:rsidRPr="00046457" w:rsidRDefault="006B47C0" w:rsidP="00252380">
            <w:pPr>
              <w:jc w:val="right"/>
              <w:rPr>
                <w:rFonts w:asciiTheme="minorHAnsi" w:hAnsiTheme="minorHAnsi"/>
                <w:color w:val="000000"/>
              </w:rPr>
            </w:pPr>
            <w:r>
              <w:rPr>
                <w:rFonts w:asciiTheme="minorHAnsi" w:hAnsiTheme="minorHAnsi"/>
                <w:color w:val="000000"/>
                <w:sz w:val="22"/>
                <w:szCs w:val="22"/>
              </w:rPr>
              <w:t>3.</w:t>
            </w:r>
            <w:r w:rsidR="00E7707E" w:rsidRPr="00A46FB7">
              <w:rPr>
                <w:rFonts w:asciiTheme="minorHAnsi" w:hAnsiTheme="minorHAnsi"/>
                <w:color w:val="000000"/>
                <w:sz w:val="22"/>
                <w:szCs w:val="22"/>
              </w:rPr>
              <w:t>7</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14C40663"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3</w:t>
            </w:r>
            <w:r w:rsidR="005038E0">
              <w:rPr>
                <w:rFonts w:asciiTheme="minorHAnsi" w:hAnsiTheme="minorHAnsi"/>
                <w:color w:val="000000"/>
                <w:sz w:val="22"/>
                <w:szCs w:val="22"/>
              </w:rPr>
              <w:t>.</w:t>
            </w:r>
            <w:r w:rsidRPr="00A46FB7">
              <w:rPr>
                <w:rFonts w:asciiTheme="minorHAnsi" w:hAnsiTheme="minorHAnsi"/>
                <w:color w:val="000000"/>
                <w:sz w:val="22"/>
                <w:szCs w:val="22"/>
              </w:rPr>
              <w:t>52</w:t>
            </w:r>
          </w:p>
        </w:tc>
        <w:tc>
          <w:tcPr>
            <w:tcW w:w="215" w:type="pct"/>
            <w:tcBorders>
              <w:top w:val="nil"/>
              <w:left w:val="nil"/>
              <w:bottom w:val="nil"/>
              <w:right w:val="nil"/>
            </w:tcBorders>
            <w:shd w:val="clear" w:color="auto" w:fill="auto"/>
            <w:noWrap/>
            <w:vAlign w:val="bottom"/>
            <w:hideMark/>
          </w:tcPr>
          <w:p w14:paraId="3F35BD10"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26</w:t>
            </w:r>
          </w:p>
        </w:tc>
        <w:tc>
          <w:tcPr>
            <w:tcW w:w="298" w:type="pct"/>
            <w:tcBorders>
              <w:top w:val="nil"/>
              <w:left w:val="nil"/>
              <w:bottom w:val="nil"/>
              <w:right w:val="nil"/>
            </w:tcBorders>
            <w:shd w:val="clear" w:color="auto" w:fill="auto"/>
            <w:noWrap/>
            <w:vAlign w:val="bottom"/>
            <w:hideMark/>
          </w:tcPr>
          <w:p w14:paraId="0BA2D207"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3637</w:t>
            </w:r>
          </w:p>
        </w:tc>
        <w:tc>
          <w:tcPr>
            <w:tcW w:w="2424" w:type="pct"/>
            <w:tcBorders>
              <w:top w:val="nil"/>
              <w:left w:val="nil"/>
              <w:bottom w:val="nil"/>
              <w:right w:val="nil"/>
            </w:tcBorders>
            <w:shd w:val="clear" w:color="auto" w:fill="auto"/>
            <w:noWrap/>
            <w:vAlign w:val="bottom"/>
            <w:hideMark/>
          </w:tcPr>
          <w:p w14:paraId="00600767" w14:textId="77777777" w:rsidR="00E7707E"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Response </w:t>
            </w:r>
            <w:r w:rsidR="00E7707E" w:rsidRPr="00A46FB7">
              <w:rPr>
                <w:rFonts w:asciiTheme="minorHAnsi" w:hAnsiTheme="minorHAnsi"/>
                <w:color w:val="000000"/>
                <w:sz w:val="22"/>
                <w:szCs w:val="22"/>
              </w:rPr>
              <w:t>to ecdysone</w:t>
            </w:r>
          </w:p>
        </w:tc>
      </w:tr>
      <w:tr w:rsidR="00E7707E" w:rsidRPr="00046457" w14:paraId="233EABE9" w14:textId="77777777" w:rsidTr="00B52A3B">
        <w:trPr>
          <w:trHeight w:val="300"/>
        </w:trPr>
        <w:tc>
          <w:tcPr>
            <w:tcW w:w="315" w:type="pct"/>
            <w:tcBorders>
              <w:top w:val="nil"/>
              <w:left w:val="nil"/>
              <w:bottom w:val="nil"/>
              <w:right w:val="nil"/>
            </w:tcBorders>
            <w:shd w:val="clear" w:color="auto" w:fill="auto"/>
            <w:noWrap/>
            <w:vAlign w:val="bottom"/>
            <w:hideMark/>
          </w:tcPr>
          <w:p w14:paraId="07BCA1A2" w14:textId="77777777" w:rsidR="00E7707E" w:rsidRPr="00046457" w:rsidRDefault="00E7707E" w:rsidP="00252380">
            <w:pPr>
              <w:rPr>
                <w:rFonts w:asciiTheme="minorHAnsi" w:hAnsiTheme="minorHAnsi"/>
                <w:color w:val="000000"/>
              </w:rPr>
            </w:pPr>
          </w:p>
        </w:tc>
        <w:tc>
          <w:tcPr>
            <w:tcW w:w="502" w:type="pct"/>
            <w:tcBorders>
              <w:top w:val="nil"/>
              <w:left w:val="nil"/>
              <w:bottom w:val="nil"/>
              <w:right w:val="nil"/>
            </w:tcBorders>
            <w:shd w:val="clear" w:color="auto" w:fill="auto"/>
            <w:noWrap/>
            <w:vAlign w:val="bottom"/>
            <w:hideMark/>
          </w:tcPr>
          <w:p w14:paraId="6A916CFC" w14:textId="77777777" w:rsidR="00E7707E" w:rsidRPr="00046457" w:rsidRDefault="00E7707E" w:rsidP="00252380">
            <w:pPr>
              <w:rPr>
                <w:rFonts w:asciiTheme="minorHAnsi" w:hAnsiTheme="minorHAnsi"/>
                <w:color w:val="000000"/>
              </w:rPr>
            </w:pPr>
            <w:r w:rsidRPr="00A46FB7">
              <w:rPr>
                <w:rFonts w:asciiTheme="minorHAnsi" w:hAnsiTheme="minorHAnsi"/>
                <w:color w:val="000000"/>
                <w:sz w:val="22"/>
                <w:szCs w:val="22"/>
              </w:rPr>
              <w:t>GO:0008152</w:t>
            </w:r>
          </w:p>
        </w:tc>
        <w:tc>
          <w:tcPr>
            <w:tcW w:w="498" w:type="pct"/>
            <w:tcBorders>
              <w:top w:val="nil"/>
              <w:left w:val="nil"/>
              <w:bottom w:val="nil"/>
              <w:right w:val="nil"/>
            </w:tcBorders>
            <w:shd w:val="clear" w:color="auto" w:fill="auto"/>
            <w:noWrap/>
            <w:vAlign w:val="bottom"/>
            <w:hideMark/>
          </w:tcPr>
          <w:p w14:paraId="680EF508" w14:textId="77777777" w:rsidR="00E7707E" w:rsidRPr="00046457" w:rsidRDefault="00E7707E" w:rsidP="00E7707E">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387</w:t>
            </w:r>
            <w:r w:rsidRPr="00046457">
              <w:rPr>
                <w:rFonts w:asciiTheme="minorHAnsi" w:hAnsiTheme="minorHAnsi"/>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025</w:t>
            </w:r>
          </w:p>
        </w:tc>
        <w:tc>
          <w:tcPr>
            <w:tcW w:w="460" w:type="pct"/>
            <w:tcBorders>
              <w:top w:val="nil"/>
              <w:left w:val="nil"/>
              <w:bottom w:val="nil"/>
              <w:right w:val="nil"/>
            </w:tcBorders>
            <w:vAlign w:val="bottom"/>
          </w:tcPr>
          <w:p w14:paraId="20DB2CEB" w14:textId="77777777" w:rsidR="00E7707E" w:rsidRPr="00046457" w:rsidRDefault="006B47C0" w:rsidP="00252380">
            <w:pPr>
              <w:jc w:val="right"/>
              <w:rPr>
                <w:rFonts w:asciiTheme="minorHAnsi" w:hAnsiTheme="minorHAnsi"/>
                <w:color w:val="000000"/>
              </w:rPr>
            </w:pPr>
            <w:r>
              <w:rPr>
                <w:rFonts w:asciiTheme="minorHAnsi" w:hAnsiTheme="minorHAnsi"/>
                <w:color w:val="000000"/>
                <w:sz w:val="22"/>
                <w:szCs w:val="22"/>
              </w:rPr>
              <w:t>4.</w:t>
            </w:r>
            <w:r w:rsidR="00E7707E" w:rsidRPr="00A46FB7">
              <w:rPr>
                <w:rFonts w:asciiTheme="minorHAnsi" w:hAnsiTheme="minorHAnsi"/>
                <w:color w:val="000000"/>
                <w:sz w:val="22"/>
                <w:szCs w:val="22"/>
              </w:rPr>
              <w:t>2</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nil"/>
              <w:right w:val="nil"/>
            </w:tcBorders>
            <w:shd w:val="clear" w:color="auto" w:fill="auto"/>
            <w:noWrap/>
            <w:vAlign w:val="bottom"/>
            <w:hideMark/>
          </w:tcPr>
          <w:p w14:paraId="1356F443"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2</w:t>
            </w:r>
            <w:r w:rsidR="005038E0">
              <w:rPr>
                <w:rFonts w:asciiTheme="minorHAnsi" w:hAnsiTheme="minorHAnsi"/>
                <w:color w:val="000000"/>
                <w:sz w:val="22"/>
                <w:szCs w:val="22"/>
              </w:rPr>
              <w:t>.</w:t>
            </w:r>
            <w:r w:rsidRPr="00A46FB7">
              <w:rPr>
                <w:rFonts w:asciiTheme="minorHAnsi" w:hAnsiTheme="minorHAnsi"/>
                <w:color w:val="000000"/>
                <w:sz w:val="22"/>
                <w:szCs w:val="22"/>
              </w:rPr>
              <w:t>86</w:t>
            </w:r>
          </w:p>
        </w:tc>
        <w:tc>
          <w:tcPr>
            <w:tcW w:w="215" w:type="pct"/>
            <w:tcBorders>
              <w:top w:val="nil"/>
              <w:left w:val="nil"/>
              <w:bottom w:val="nil"/>
              <w:right w:val="nil"/>
            </w:tcBorders>
            <w:shd w:val="clear" w:color="auto" w:fill="auto"/>
            <w:noWrap/>
            <w:vAlign w:val="bottom"/>
            <w:hideMark/>
          </w:tcPr>
          <w:p w14:paraId="09E56D5C"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61</w:t>
            </w:r>
          </w:p>
        </w:tc>
        <w:tc>
          <w:tcPr>
            <w:tcW w:w="298" w:type="pct"/>
            <w:tcBorders>
              <w:top w:val="nil"/>
              <w:left w:val="nil"/>
              <w:bottom w:val="nil"/>
              <w:right w:val="nil"/>
            </w:tcBorders>
            <w:shd w:val="clear" w:color="auto" w:fill="auto"/>
            <w:noWrap/>
            <w:vAlign w:val="bottom"/>
            <w:hideMark/>
          </w:tcPr>
          <w:p w14:paraId="41A10CAF"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10912</w:t>
            </w:r>
          </w:p>
        </w:tc>
        <w:tc>
          <w:tcPr>
            <w:tcW w:w="2424" w:type="pct"/>
            <w:tcBorders>
              <w:top w:val="nil"/>
              <w:left w:val="nil"/>
              <w:bottom w:val="nil"/>
              <w:right w:val="nil"/>
            </w:tcBorders>
            <w:shd w:val="clear" w:color="auto" w:fill="auto"/>
            <w:noWrap/>
            <w:vAlign w:val="bottom"/>
            <w:hideMark/>
          </w:tcPr>
          <w:p w14:paraId="5A705A22" w14:textId="77777777" w:rsidR="00E7707E"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Metabolic </w:t>
            </w:r>
            <w:r w:rsidR="00E7707E" w:rsidRPr="00A46FB7">
              <w:rPr>
                <w:rFonts w:asciiTheme="minorHAnsi" w:hAnsiTheme="minorHAnsi"/>
                <w:color w:val="000000"/>
                <w:sz w:val="22"/>
                <w:szCs w:val="22"/>
              </w:rPr>
              <w:t>process</w:t>
            </w:r>
          </w:p>
        </w:tc>
      </w:tr>
      <w:tr w:rsidR="00E7707E" w:rsidRPr="00046457" w14:paraId="21C82DC6" w14:textId="77777777" w:rsidTr="00B52A3B">
        <w:trPr>
          <w:trHeight w:val="300"/>
        </w:trPr>
        <w:tc>
          <w:tcPr>
            <w:tcW w:w="315" w:type="pct"/>
            <w:tcBorders>
              <w:top w:val="nil"/>
              <w:left w:val="nil"/>
              <w:right w:val="nil"/>
            </w:tcBorders>
            <w:shd w:val="clear" w:color="auto" w:fill="auto"/>
            <w:noWrap/>
            <w:vAlign w:val="bottom"/>
            <w:hideMark/>
          </w:tcPr>
          <w:p w14:paraId="3655D027" w14:textId="77777777" w:rsidR="00E7707E" w:rsidRPr="00046457" w:rsidRDefault="00E7707E" w:rsidP="00252380">
            <w:pPr>
              <w:rPr>
                <w:rFonts w:asciiTheme="minorHAnsi" w:hAnsiTheme="minorHAnsi"/>
                <w:color w:val="000000"/>
              </w:rPr>
            </w:pPr>
          </w:p>
        </w:tc>
        <w:tc>
          <w:tcPr>
            <w:tcW w:w="502" w:type="pct"/>
            <w:tcBorders>
              <w:top w:val="nil"/>
              <w:left w:val="nil"/>
              <w:right w:val="nil"/>
            </w:tcBorders>
            <w:shd w:val="clear" w:color="auto" w:fill="auto"/>
            <w:noWrap/>
            <w:vAlign w:val="bottom"/>
            <w:hideMark/>
          </w:tcPr>
          <w:p w14:paraId="151F3F16" w14:textId="77777777" w:rsidR="00E7707E" w:rsidRPr="00046457" w:rsidRDefault="00E7707E" w:rsidP="00252380">
            <w:pPr>
              <w:rPr>
                <w:rFonts w:asciiTheme="minorHAnsi" w:hAnsiTheme="minorHAnsi"/>
                <w:color w:val="000000"/>
              </w:rPr>
            </w:pPr>
            <w:r w:rsidRPr="00A46FB7">
              <w:rPr>
                <w:rFonts w:asciiTheme="minorHAnsi" w:hAnsiTheme="minorHAnsi"/>
                <w:color w:val="000000"/>
                <w:sz w:val="22"/>
                <w:szCs w:val="22"/>
              </w:rPr>
              <w:t>GO:0051015</w:t>
            </w:r>
          </w:p>
        </w:tc>
        <w:tc>
          <w:tcPr>
            <w:tcW w:w="498" w:type="pct"/>
            <w:tcBorders>
              <w:top w:val="nil"/>
              <w:left w:val="nil"/>
              <w:right w:val="nil"/>
            </w:tcBorders>
            <w:shd w:val="clear" w:color="auto" w:fill="auto"/>
            <w:noWrap/>
            <w:vAlign w:val="bottom"/>
            <w:hideMark/>
          </w:tcPr>
          <w:p w14:paraId="6AC3FD71" w14:textId="77777777" w:rsidR="00E7707E" w:rsidRPr="00046457" w:rsidRDefault="00E7707E" w:rsidP="00D875C6">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383</w:t>
            </w:r>
            <w:r w:rsidRPr="00046457">
              <w:rPr>
                <w:rFonts w:asciiTheme="minorHAnsi" w:hAnsiTheme="minorHAnsi"/>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022</w:t>
            </w:r>
          </w:p>
        </w:tc>
        <w:tc>
          <w:tcPr>
            <w:tcW w:w="460" w:type="pct"/>
            <w:tcBorders>
              <w:top w:val="nil"/>
              <w:left w:val="nil"/>
              <w:right w:val="nil"/>
            </w:tcBorders>
            <w:vAlign w:val="bottom"/>
          </w:tcPr>
          <w:p w14:paraId="7BDEB8B4" w14:textId="77777777" w:rsidR="00E7707E" w:rsidRPr="00046457" w:rsidRDefault="006B47C0" w:rsidP="00252380">
            <w:pPr>
              <w:jc w:val="right"/>
              <w:rPr>
                <w:rFonts w:asciiTheme="minorHAnsi" w:hAnsiTheme="minorHAnsi"/>
                <w:color w:val="000000"/>
              </w:rPr>
            </w:pPr>
            <w:r>
              <w:rPr>
                <w:rFonts w:asciiTheme="minorHAnsi" w:hAnsiTheme="minorHAnsi"/>
                <w:color w:val="000000"/>
                <w:sz w:val="22"/>
                <w:szCs w:val="22"/>
              </w:rPr>
              <w:t>4.</w:t>
            </w:r>
            <w:r w:rsidR="00E7707E" w:rsidRPr="00A46FB7">
              <w:rPr>
                <w:rFonts w:asciiTheme="minorHAnsi" w:hAnsiTheme="minorHAnsi"/>
                <w:color w:val="000000"/>
                <w:sz w:val="22"/>
                <w:szCs w:val="22"/>
              </w:rPr>
              <w:t>2</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right w:val="nil"/>
            </w:tcBorders>
            <w:shd w:val="clear" w:color="auto" w:fill="auto"/>
            <w:noWrap/>
            <w:vAlign w:val="bottom"/>
            <w:hideMark/>
          </w:tcPr>
          <w:p w14:paraId="2A60DDBC"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3</w:t>
            </w:r>
            <w:r w:rsidR="005038E0">
              <w:rPr>
                <w:rFonts w:asciiTheme="minorHAnsi" w:hAnsiTheme="minorHAnsi"/>
                <w:color w:val="000000"/>
                <w:sz w:val="22"/>
                <w:szCs w:val="22"/>
              </w:rPr>
              <w:t>.</w:t>
            </w:r>
            <w:r w:rsidRPr="00A46FB7">
              <w:rPr>
                <w:rFonts w:asciiTheme="minorHAnsi" w:hAnsiTheme="minorHAnsi"/>
                <w:color w:val="000000"/>
                <w:sz w:val="22"/>
                <w:szCs w:val="22"/>
              </w:rPr>
              <w:t>19</w:t>
            </w:r>
          </w:p>
        </w:tc>
        <w:tc>
          <w:tcPr>
            <w:tcW w:w="215" w:type="pct"/>
            <w:tcBorders>
              <w:top w:val="nil"/>
              <w:left w:val="nil"/>
              <w:right w:val="nil"/>
            </w:tcBorders>
            <w:shd w:val="clear" w:color="auto" w:fill="auto"/>
            <w:noWrap/>
            <w:vAlign w:val="bottom"/>
            <w:hideMark/>
          </w:tcPr>
          <w:p w14:paraId="61273103"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51</w:t>
            </w:r>
          </w:p>
        </w:tc>
        <w:tc>
          <w:tcPr>
            <w:tcW w:w="298" w:type="pct"/>
            <w:tcBorders>
              <w:top w:val="nil"/>
              <w:left w:val="nil"/>
              <w:right w:val="nil"/>
            </w:tcBorders>
            <w:shd w:val="clear" w:color="auto" w:fill="auto"/>
            <w:noWrap/>
            <w:vAlign w:val="bottom"/>
            <w:hideMark/>
          </w:tcPr>
          <w:p w14:paraId="37903760" w14:textId="77777777" w:rsidR="00E7707E" w:rsidRPr="00046457" w:rsidRDefault="00E7707E" w:rsidP="00252380">
            <w:pPr>
              <w:jc w:val="right"/>
              <w:rPr>
                <w:rFonts w:asciiTheme="minorHAnsi" w:hAnsiTheme="minorHAnsi"/>
                <w:color w:val="000000"/>
              </w:rPr>
            </w:pPr>
            <w:r w:rsidRPr="00A46FB7">
              <w:rPr>
                <w:rFonts w:asciiTheme="minorHAnsi" w:hAnsiTheme="minorHAnsi"/>
                <w:color w:val="000000"/>
                <w:sz w:val="22"/>
                <w:szCs w:val="22"/>
              </w:rPr>
              <w:t>1682</w:t>
            </w:r>
          </w:p>
        </w:tc>
        <w:tc>
          <w:tcPr>
            <w:tcW w:w="2424" w:type="pct"/>
            <w:tcBorders>
              <w:top w:val="nil"/>
              <w:left w:val="nil"/>
              <w:right w:val="nil"/>
            </w:tcBorders>
            <w:shd w:val="clear" w:color="auto" w:fill="auto"/>
            <w:noWrap/>
            <w:vAlign w:val="bottom"/>
            <w:hideMark/>
          </w:tcPr>
          <w:p w14:paraId="32A93E4F" w14:textId="77777777" w:rsidR="00E7707E" w:rsidRPr="00046457" w:rsidRDefault="0066416C" w:rsidP="00252380">
            <w:pPr>
              <w:rPr>
                <w:rFonts w:asciiTheme="minorHAnsi" w:hAnsiTheme="minorHAnsi"/>
                <w:color w:val="000000"/>
              </w:rPr>
            </w:pPr>
            <w:r w:rsidRPr="00A46FB7">
              <w:rPr>
                <w:rFonts w:asciiTheme="minorHAnsi" w:hAnsiTheme="minorHAnsi"/>
                <w:color w:val="000000"/>
                <w:sz w:val="22"/>
                <w:szCs w:val="22"/>
              </w:rPr>
              <w:t xml:space="preserve">Actin </w:t>
            </w:r>
            <w:r w:rsidR="00E7707E" w:rsidRPr="00A46FB7">
              <w:rPr>
                <w:rFonts w:asciiTheme="minorHAnsi" w:hAnsiTheme="minorHAnsi"/>
                <w:color w:val="000000"/>
                <w:sz w:val="22"/>
                <w:szCs w:val="22"/>
              </w:rPr>
              <w:t>filament binding</w:t>
            </w:r>
          </w:p>
        </w:tc>
      </w:tr>
      <w:tr w:rsidR="00227DA7" w:rsidRPr="00352EEF" w14:paraId="233C7296" w14:textId="77777777" w:rsidTr="00B52A3B">
        <w:trPr>
          <w:trHeight w:val="300"/>
        </w:trPr>
        <w:tc>
          <w:tcPr>
            <w:tcW w:w="315" w:type="pct"/>
            <w:tcBorders>
              <w:top w:val="nil"/>
              <w:left w:val="nil"/>
              <w:bottom w:val="single" w:sz="4" w:space="0" w:color="auto"/>
              <w:right w:val="nil"/>
            </w:tcBorders>
            <w:shd w:val="clear" w:color="auto" w:fill="auto"/>
            <w:noWrap/>
            <w:vAlign w:val="bottom"/>
            <w:hideMark/>
          </w:tcPr>
          <w:p w14:paraId="1790CCF0" w14:textId="77777777" w:rsidR="00227DA7" w:rsidRPr="00046457" w:rsidRDefault="00227DA7" w:rsidP="00252380">
            <w:pPr>
              <w:rPr>
                <w:rFonts w:asciiTheme="minorHAnsi" w:hAnsiTheme="minorHAnsi"/>
                <w:color w:val="000000"/>
              </w:rPr>
            </w:pPr>
          </w:p>
        </w:tc>
        <w:tc>
          <w:tcPr>
            <w:tcW w:w="502" w:type="pct"/>
            <w:tcBorders>
              <w:top w:val="nil"/>
              <w:left w:val="nil"/>
              <w:bottom w:val="single" w:sz="4" w:space="0" w:color="auto"/>
              <w:right w:val="nil"/>
            </w:tcBorders>
            <w:shd w:val="clear" w:color="auto" w:fill="auto"/>
            <w:noWrap/>
            <w:vAlign w:val="bottom"/>
            <w:hideMark/>
          </w:tcPr>
          <w:p w14:paraId="2912DC05" w14:textId="77777777" w:rsidR="00227DA7" w:rsidRPr="00046457" w:rsidRDefault="00227DA7" w:rsidP="00252380">
            <w:pPr>
              <w:rPr>
                <w:rFonts w:asciiTheme="minorHAnsi" w:hAnsiTheme="minorHAnsi"/>
                <w:color w:val="000000"/>
              </w:rPr>
            </w:pPr>
            <w:r w:rsidRPr="00A46FB7">
              <w:rPr>
                <w:rFonts w:asciiTheme="minorHAnsi" w:hAnsiTheme="minorHAnsi"/>
                <w:color w:val="000000"/>
                <w:sz w:val="22"/>
                <w:szCs w:val="22"/>
              </w:rPr>
              <w:t>GO:0045167</w:t>
            </w:r>
          </w:p>
        </w:tc>
        <w:tc>
          <w:tcPr>
            <w:tcW w:w="498" w:type="pct"/>
            <w:tcBorders>
              <w:top w:val="nil"/>
              <w:left w:val="nil"/>
              <w:bottom w:val="single" w:sz="4" w:space="0" w:color="auto"/>
              <w:right w:val="nil"/>
            </w:tcBorders>
            <w:shd w:val="clear" w:color="auto" w:fill="auto"/>
            <w:noWrap/>
            <w:vAlign w:val="bottom"/>
            <w:hideMark/>
          </w:tcPr>
          <w:p w14:paraId="538F7492" w14:textId="77777777" w:rsidR="00227DA7" w:rsidRPr="00046457" w:rsidRDefault="00227DA7" w:rsidP="00D875C6">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398</w:t>
            </w:r>
            <w:r w:rsidRPr="00046457">
              <w:rPr>
                <w:rFonts w:asciiTheme="minorHAnsi" w:hAnsiTheme="minorHAnsi"/>
                <w:color w:val="000000"/>
                <w:sz w:val="22"/>
                <w:szCs w:val="22"/>
              </w:rPr>
              <w:t>±</w:t>
            </w: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031</w:t>
            </w:r>
          </w:p>
        </w:tc>
        <w:tc>
          <w:tcPr>
            <w:tcW w:w="460" w:type="pct"/>
            <w:tcBorders>
              <w:top w:val="nil"/>
              <w:left w:val="nil"/>
              <w:bottom w:val="single" w:sz="4" w:space="0" w:color="auto"/>
              <w:right w:val="nil"/>
            </w:tcBorders>
            <w:vAlign w:val="bottom"/>
          </w:tcPr>
          <w:p w14:paraId="4177ED31" w14:textId="77777777" w:rsidR="00227DA7" w:rsidRPr="00046457" w:rsidRDefault="006B47C0" w:rsidP="00252380">
            <w:pPr>
              <w:jc w:val="right"/>
              <w:rPr>
                <w:rFonts w:asciiTheme="minorHAnsi" w:hAnsiTheme="minorHAnsi"/>
                <w:color w:val="000000"/>
              </w:rPr>
            </w:pPr>
            <w:r>
              <w:rPr>
                <w:rFonts w:asciiTheme="minorHAnsi" w:hAnsiTheme="minorHAnsi"/>
                <w:color w:val="000000"/>
                <w:sz w:val="22"/>
                <w:szCs w:val="22"/>
              </w:rPr>
              <w:t>4.</w:t>
            </w:r>
            <w:r w:rsidR="00227DA7" w:rsidRPr="00A46FB7">
              <w:rPr>
                <w:rFonts w:asciiTheme="minorHAnsi" w:hAnsiTheme="minorHAnsi"/>
                <w:color w:val="000000"/>
                <w:sz w:val="22"/>
                <w:szCs w:val="22"/>
              </w:rPr>
              <w:t>6</w:t>
            </w:r>
            <w:r>
              <w:rPr>
                <w:rFonts w:asciiTheme="minorHAnsi" w:hAnsiTheme="minorHAnsi"/>
                <w:color w:val="000000"/>
                <w:sz w:val="22"/>
                <w:szCs w:val="22"/>
              </w:rPr>
              <w:t xml:space="preserve"> </w:t>
            </w:r>
            <w:r w:rsidRPr="009464A6">
              <w:rPr>
                <w:rFonts w:ascii="Calibri" w:hAnsi="Calibri"/>
                <w:color w:val="000000"/>
                <w:sz w:val="22"/>
                <w:szCs w:val="22"/>
              </w:rPr>
              <w:t>×</w:t>
            </w:r>
            <w:r>
              <w:rPr>
                <w:rFonts w:ascii="Calibri" w:hAnsi="Calibri"/>
                <w:color w:val="000000"/>
                <w:sz w:val="22"/>
                <w:szCs w:val="22"/>
              </w:rPr>
              <w:t xml:space="preserve"> </w:t>
            </w:r>
            <w:r>
              <w:rPr>
                <w:rFonts w:asciiTheme="minorHAnsi" w:hAnsiTheme="minorHAnsi"/>
                <w:color w:val="000000"/>
                <w:sz w:val="22"/>
                <w:szCs w:val="22"/>
              </w:rPr>
              <w:t>10</w:t>
            </w:r>
            <w:r w:rsidRPr="00B52A3B">
              <w:rPr>
                <w:rFonts w:asciiTheme="minorHAnsi" w:hAnsiTheme="minorHAnsi"/>
                <w:color w:val="000000"/>
                <w:sz w:val="22"/>
                <w:szCs w:val="22"/>
                <w:vertAlign w:val="superscript"/>
              </w:rPr>
              <w:t>-</w:t>
            </w:r>
            <w:r>
              <w:rPr>
                <w:rFonts w:asciiTheme="minorHAnsi" w:hAnsiTheme="minorHAnsi"/>
                <w:color w:val="000000"/>
                <w:sz w:val="22"/>
                <w:szCs w:val="22"/>
                <w:vertAlign w:val="superscript"/>
              </w:rPr>
              <w:t>2</w:t>
            </w:r>
          </w:p>
        </w:tc>
        <w:tc>
          <w:tcPr>
            <w:tcW w:w="288" w:type="pct"/>
            <w:tcBorders>
              <w:top w:val="nil"/>
              <w:left w:val="nil"/>
              <w:bottom w:val="single" w:sz="4" w:space="0" w:color="auto"/>
              <w:right w:val="nil"/>
            </w:tcBorders>
            <w:shd w:val="clear" w:color="auto" w:fill="auto"/>
            <w:noWrap/>
            <w:vAlign w:val="bottom"/>
            <w:hideMark/>
          </w:tcPr>
          <w:p w14:paraId="30D336B6" w14:textId="77777777" w:rsidR="00227DA7" w:rsidRPr="00046457" w:rsidRDefault="00227DA7" w:rsidP="00252380">
            <w:pPr>
              <w:jc w:val="right"/>
              <w:rPr>
                <w:rFonts w:asciiTheme="minorHAnsi" w:hAnsiTheme="minorHAnsi"/>
                <w:color w:val="000000"/>
              </w:rPr>
            </w:pPr>
            <w:r w:rsidRPr="00A46FB7">
              <w:rPr>
                <w:rFonts w:asciiTheme="minorHAnsi" w:hAnsiTheme="minorHAnsi"/>
                <w:color w:val="000000"/>
                <w:sz w:val="22"/>
                <w:szCs w:val="22"/>
              </w:rPr>
              <w:t>4</w:t>
            </w:r>
            <w:r w:rsidR="005038E0">
              <w:rPr>
                <w:rFonts w:asciiTheme="minorHAnsi" w:hAnsiTheme="minorHAnsi"/>
                <w:color w:val="000000"/>
                <w:sz w:val="22"/>
                <w:szCs w:val="22"/>
              </w:rPr>
              <w:t>.</w:t>
            </w:r>
            <w:r w:rsidRPr="00A46FB7">
              <w:rPr>
                <w:rFonts w:asciiTheme="minorHAnsi" w:hAnsiTheme="minorHAnsi"/>
                <w:color w:val="000000"/>
                <w:sz w:val="22"/>
                <w:szCs w:val="22"/>
              </w:rPr>
              <w:t>45</w:t>
            </w:r>
          </w:p>
        </w:tc>
        <w:tc>
          <w:tcPr>
            <w:tcW w:w="215" w:type="pct"/>
            <w:tcBorders>
              <w:top w:val="nil"/>
              <w:left w:val="nil"/>
              <w:bottom w:val="single" w:sz="4" w:space="0" w:color="auto"/>
              <w:right w:val="nil"/>
            </w:tcBorders>
            <w:shd w:val="clear" w:color="auto" w:fill="auto"/>
            <w:noWrap/>
            <w:vAlign w:val="bottom"/>
            <w:hideMark/>
          </w:tcPr>
          <w:p w14:paraId="31E6A9A7" w14:textId="77777777" w:rsidR="00227DA7" w:rsidRPr="00046457" w:rsidRDefault="00227DA7" w:rsidP="00252380">
            <w:pPr>
              <w:jc w:val="right"/>
              <w:rPr>
                <w:rFonts w:asciiTheme="minorHAnsi" w:hAnsiTheme="minorHAnsi"/>
                <w:color w:val="000000"/>
              </w:rPr>
            </w:pPr>
            <w:r w:rsidRPr="00A46FB7">
              <w:rPr>
                <w:rFonts w:asciiTheme="minorHAnsi" w:hAnsiTheme="minorHAnsi"/>
                <w:color w:val="000000"/>
                <w:sz w:val="22"/>
                <w:szCs w:val="22"/>
              </w:rPr>
              <w:t>0</w:t>
            </w:r>
            <w:r w:rsidR="005038E0">
              <w:rPr>
                <w:rFonts w:asciiTheme="minorHAnsi" w:hAnsiTheme="minorHAnsi"/>
                <w:color w:val="000000"/>
                <w:sz w:val="22"/>
                <w:szCs w:val="22"/>
              </w:rPr>
              <w:t>.</w:t>
            </w:r>
            <w:r w:rsidRPr="00A46FB7">
              <w:rPr>
                <w:rFonts w:asciiTheme="minorHAnsi" w:hAnsiTheme="minorHAnsi"/>
                <w:color w:val="000000"/>
                <w:sz w:val="22"/>
                <w:szCs w:val="22"/>
              </w:rPr>
              <w:t>35</w:t>
            </w:r>
          </w:p>
        </w:tc>
        <w:tc>
          <w:tcPr>
            <w:tcW w:w="298" w:type="pct"/>
            <w:tcBorders>
              <w:top w:val="nil"/>
              <w:left w:val="nil"/>
              <w:bottom w:val="single" w:sz="4" w:space="0" w:color="auto"/>
              <w:right w:val="nil"/>
            </w:tcBorders>
            <w:shd w:val="clear" w:color="auto" w:fill="auto"/>
            <w:noWrap/>
            <w:vAlign w:val="bottom"/>
            <w:hideMark/>
          </w:tcPr>
          <w:p w14:paraId="790734B8" w14:textId="77777777" w:rsidR="00227DA7" w:rsidRPr="00046457" w:rsidRDefault="00227DA7" w:rsidP="00252380">
            <w:pPr>
              <w:jc w:val="right"/>
              <w:rPr>
                <w:rFonts w:asciiTheme="minorHAnsi" w:hAnsiTheme="minorHAnsi"/>
                <w:color w:val="000000"/>
              </w:rPr>
            </w:pPr>
            <w:r w:rsidRPr="00A46FB7">
              <w:rPr>
                <w:rFonts w:asciiTheme="minorHAnsi" w:hAnsiTheme="minorHAnsi"/>
                <w:color w:val="000000"/>
                <w:sz w:val="22"/>
                <w:szCs w:val="22"/>
              </w:rPr>
              <w:t>2409</w:t>
            </w:r>
          </w:p>
        </w:tc>
        <w:tc>
          <w:tcPr>
            <w:tcW w:w="2424" w:type="pct"/>
            <w:tcBorders>
              <w:top w:val="nil"/>
              <w:left w:val="nil"/>
              <w:bottom w:val="single" w:sz="4" w:space="0" w:color="auto"/>
              <w:right w:val="nil"/>
            </w:tcBorders>
            <w:shd w:val="clear" w:color="auto" w:fill="auto"/>
            <w:noWrap/>
            <w:vAlign w:val="bottom"/>
            <w:hideMark/>
          </w:tcPr>
          <w:p w14:paraId="247E7ADF" w14:textId="77777777" w:rsidR="00227DA7" w:rsidRPr="00046457" w:rsidRDefault="0066416C" w:rsidP="00252380">
            <w:pPr>
              <w:rPr>
                <w:rFonts w:asciiTheme="minorHAnsi" w:hAnsiTheme="minorHAnsi"/>
                <w:color w:val="000000"/>
                <w:lang w:val="en-US"/>
              </w:rPr>
            </w:pPr>
            <w:r w:rsidRPr="00A46FB7">
              <w:rPr>
                <w:rFonts w:asciiTheme="minorHAnsi" w:hAnsiTheme="minorHAnsi"/>
                <w:color w:val="000000"/>
                <w:sz w:val="22"/>
                <w:szCs w:val="22"/>
                <w:lang w:val="en-US"/>
              </w:rPr>
              <w:t xml:space="preserve">Asymmetric </w:t>
            </w:r>
            <w:r w:rsidR="00227DA7" w:rsidRPr="00A46FB7">
              <w:rPr>
                <w:rFonts w:asciiTheme="minorHAnsi" w:hAnsiTheme="minorHAnsi"/>
                <w:color w:val="000000"/>
                <w:sz w:val="22"/>
                <w:szCs w:val="22"/>
                <w:lang w:val="en-US"/>
              </w:rPr>
              <w:t>protein localization involved in cell fate determination</w:t>
            </w:r>
          </w:p>
        </w:tc>
      </w:tr>
    </w:tbl>
    <w:p w14:paraId="6104B976" w14:textId="77777777" w:rsidR="00A46FB7" w:rsidRDefault="00A46FB7" w:rsidP="00145719">
      <w:pPr>
        <w:rPr>
          <w:rFonts w:asciiTheme="minorHAnsi" w:hAnsiTheme="minorHAnsi"/>
          <w:bCs/>
          <w:sz w:val="20"/>
          <w:szCs w:val="20"/>
          <w:vertAlign w:val="superscript"/>
          <w:lang w:val="en-GB"/>
        </w:rPr>
      </w:pPr>
    </w:p>
    <w:p w14:paraId="0D4BBCF6" w14:textId="77777777" w:rsidR="00145719" w:rsidRPr="00046457" w:rsidRDefault="00145719" w:rsidP="00145719">
      <w:pPr>
        <w:rPr>
          <w:rFonts w:asciiTheme="minorHAnsi" w:hAnsiTheme="minorHAnsi"/>
          <w:color w:val="000000"/>
          <w:lang w:val="en-US"/>
        </w:rPr>
      </w:pPr>
      <w:r w:rsidRPr="00046457">
        <w:rPr>
          <w:rFonts w:asciiTheme="minorHAnsi" w:hAnsiTheme="minorHAnsi"/>
          <w:bCs/>
          <w:vanish/>
          <w:vertAlign w:val="superscript"/>
          <w:lang w:val="en-GB"/>
        </w:rPr>
        <w:t xml:space="preserve">1ill = chill ccoma recoveryoariance was explained by onlyresistance.assoccy only consisted of 2-5% of the number of SNPs. </w:t>
      </w:r>
      <w:r w:rsidRPr="00046457">
        <w:rPr>
          <w:rFonts w:asciiTheme="minorHAnsi" w:hAnsiTheme="minorHAnsi"/>
          <w:bCs/>
          <w:vanish/>
          <w:vertAlign w:val="superscript"/>
          <w:lang w:val="en-GB"/>
        </w:rPr>
        <w:pgNum/>
      </w:r>
      <w:r w:rsidRPr="00046457">
        <w:rPr>
          <w:rFonts w:asciiTheme="minorHAnsi" w:hAnsiTheme="minorHAnsi"/>
          <w:bCs/>
          <w:vanish/>
          <w:vertAlign w:val="superscript"/>
          <w:lang w:val="en-GB"/>
        </w:rPr>
        <w:pgNum/>
      </w:r>
      <w:r w:rsidRPr="00046457">
        <w:rPr>
          <w:rFonts w:asciiTheme="minorHAnsi" w:hAnsiTheme="minorHAnsi"/>
          <w:bCs/>
          <w:vanish/>
          <w:vertAlign w:val="superscript"/>
          <w:lang w:val="en-GB"/>
        </w:rPr>
        <w:pgNum/>
      </w:r>
      <w:r w:rsidRPr="00046457">
        <w:rPr>
          <w:rFonts w:asciiTheme="minorHAnsi" w:hAnsiTheme="minorHAnsi"/>
          <w:bCs/>
          <w:vanish/>
          <w:vertAlign w:val="superscript"/>
          <w:lang w:val="en-GB"/>
        </w:rPr>
        <w:pgNum/>
      </w:r>
      <w:r w:rsidRPr="00046457">
        <w:rPr>
          <w:rFonts w:asciiTheme="minorHAnsi" w:hAnsiTheme="minorHAnsi"/>
          <w:bCs/>
          <w:vanish/>
          <w:vertAlign w:val="superscript"/>
          <w:lang w:val="en-GB"/>
        </w:rPr>
        <w:pgNum/>
      </w:r>
      <w:r w:rsidRPr="00046457">
        <w:rPr>
          <w:rFonts w:asciiTheme="minorHAnsi" w:hAnsiTheme="minorHAnsi"/>
          <w:bCs/>
          <w:vanish/>
          <w:vertAlign w:val="superscript"/>
          <w:lang w:val="en-GB"/>
        </w:rPr>
        <w:pgNum/>
      </w:r>
      <w:r w:rsidRPr="00046457">
        <w:rPr>
          <w:rFonts w:asciiTheme="minorHAnsi" w:hAnsiTheme="minorHAnsi"/>
          <w:bCs/>
          <w:vertAlign w:val="superscript"/>
          <w:lang w:val="en-GB"/>
        </w:rPr>
        <w:t>1</w:t>
      </w:r>
      <w:r w:rsidRPr="00046457">
        <w:rPr>
          <w:rFonts w:asciiTheme="minorHAnsi" w:hAnsiTheme="minorHAnsi"/>
          <w:bCs/>
          <w:lang w:val="en-GB"/>
        </w:rPr>
        <w:t xml:space="preserve">GO id = gene ontology id; </w:t>
      </w:r>
      <w:r w:rsidRPr="00046457">
        <w:rPr>
          <w:rFonts w:asciiTheme="minorHAnsi" w:hAnsiTheme="minorHAnsi"/>
          <w:bCs/>
          <w:vertAlign w:val="superscript"/>
          <w:lang w:val="en-GB"/>
        </w:rPr>
        <w:t>2</w:t>
      </w:r>
      <w:r w:rsidRPr="00046457">
        <w:rPr>
          <w:rFonts w:asciiTheme="minorHAnsi" w:hAnsiTheme="minorHAnsi"/>
          <w:bCs/>
          <w:lang w:val="en-GB"/>
        </w:rPr>
        <w:t xml:space="preserve">PA = predictive ability. </w:t>
      </w:r>
      <w:r w:rsidRPr="00046457">
        <w:rPr>
          <w:rFonts w:asciiTheme="minorHAnsi" w:hAnsiTheme="minorHAnsi"/>
          <w:color w:val="000000"/>
          <w:vertAlign w:val="superscript"/>
          <w:lang w:val="en-US"/>
        </w:rPr>
        <w:t>3</w:t>
      </w:r>
      <w:r w:rsidRPr="00046457">
        <w:rPr>
          <w:rFonts w:asciiTheme="minorHAnsi" w:hAnsiTheme="minorHAnsi"/>
          <w:color w:val="000000"/>
          <w:lang w:val="en-US"/>
        </w:rPr>
        <w:t>SEM = standard error of the mean;</w:t>
      </w:r>
      <w:r w:rsidRPr="00046457">
        <w:rPr>
          <w:rFonts w:asciiTheme="minorHAnsi" w:hAnsiTheme="minorHAnsi"/>
          <w:bCs/>
          <w:lang w:val="en-GB"/>
        </w:rPr>
        <w:t xml:space="preserve"> </w:t>
      </w:r>
      <w:r w:rsidRPr="00046457">
        <w:rPr>
          <w:rFonts w:asciiTheme="minorHAnsi" w:hAnsiTheme="minorHAnsi"/>
          <w:bCs/>
          <w:vertAlign w:val="superscript"/>
          <w:lang w:val="en-GB"/>
        </w:rPr>
        <w:t>4</w:t>
      </w:r>
      <w:r w:rsidRPr="00046457">
        <w:rPr>
          <w:rFonts w:asciiTheme="minorHAnsi" w:hAnsiTheme="minorHAnsi"/>
          <w:bCs/>
          <w:lang w:val="en-GB"/>
        </w:rPr>
        <w:t>False discovery rate a</w:t>
      </w:r>
      <w:r w:rsidRPr="00046457">
        <w:rPr>
          <w:rFonts w:asciiTheme="minorHAnsi" w:hAnsiTheme="minorHAnsi"/>
          <w:color w:val="000000"/>
          <w:lang w:val="en-US"/>
        </w:rPr>
        <w:t>djusted p-values</w:t>
      </w:r>
      <w:r w:rsidRPr="00046457">
        <w:rPr>
          <w:rFonts w:asciiTheme="minorHAnsi" w:hAnsiTheme="minorHAnsi"/>
          <w:bCs/>
          <w:lang w:val="en-GB"/>
        </w:rPr>
        <w:t>;</w:t>
      </w:r>
      <w:r w:rsidRPr="00046457">
        <w:rPr>
          <w:rFonts w:asciiTheme="minorHAnsi" w:hAnsiTheme="minorHAnsi"/>
          <w:color w:val="000000"/>
          <w:lang w:val="en-US"/>
        </w:rPr>
        <w:t xml:space="preserve"> </w:t>
      </w:r>
      <w:r w:rsidRPr="00046457">
        <w:rPr>
          <w:rFonts w:asciiTheme="minorHAnsi" w:hAnsiTheme="minorHAnsi"/>
          <w:color w:val="000000"/>
          <w:vertAlign w:val="superscript"/>
          <w:lang w:val="en-US"/>
        </w:rPr>
        <w:t>5</w:t>
      </w:r>
      <w:r w:rsidRPr="00046457">
        <w:rPr>
          <w:rFonts w:asciiTheme="minorHAnsi" w:hAnsiTheme="minorHAnsi"/>
          <w:color w:val="000000"/>
          <w:lang w:val="en-US"/>
        </w:rPr>
        <w:t xml:space="preserve">LR = likelihood ratio statistics; </w:t>
      </w:r>
      <w:r w:rsidRPr="00046457">
        <w:rPr>
          <w:rFonts w:asciiTheme="minorHAnsi" w:hAnsiTheme="minorHAnsi"/>
          <w:color w:val="000000"/>
          <w:vertAlign w:val="superscript"/>
          <w:lang w:val="en-US"/>
        </w:rPr>
        <w:t>6</w:t>
      </w:r>
      <m:oMath>
        <m:sSubSup>
          <m:sSubSupPr>
            <m:ctrlPr>
              <w:rPr>
                <w:rFonts w:ascii="Cambria Math" w:hAnsi="Cambria Math"/>
                <w:bCs/>
                <w:noProof/>
                <w:lang w:val="en-US"/>
              </w:rPr>
            </m:ctrlPr>
          </m:sSubSupPr>
          <m:e>
            <m:acc>
              <m:accPr>
                <m:ctrlPr>
                  <w:rPr>
                    <w:rFonts w:ascii="Cambria Math" w:hAnsi="Cambria Math"/>
                    <w:noProof/>
                    <w:lang w:val="en-US"/>
                  </w:rPr>
                </m:ctrlPr>
              </m:accPr>
              <m:e>
                <m:r>
                  <m:rPr>
                    <m:sty m:val="p"/>
                  </m:rPr>
                  <w:rPr>
                    <w:rFonts w:ascii="Cambria Math" w:hAnsi="Cambria Math"/>
                    <w:noProof/>
                    <w:lang w:val="en-US"/>
                  </w:rPr>
                  <m:t>h</m:t>
                </m:r>
              </m:e>
            </m:acc>
          </m:e>
          <m:sub>
            <m:r>
              <m:rPr>
                <m:sty m:val="p"/>
              </m:rPr>
              <w:rPr>
                <w:rFonts w:ascii="Cambria Math" w:hAnsi="Cambria Math"/>
                <w:noProof/>
                <w:lang w:val="en-US"/>
              </w:rPr>
              <m:t>f</m:t>
            </m:r>
          </m:sub>
          <m:sup>
            <m:r>
              <m:rPr>
                <m:sty m:val="p"/>
              </m:rPr>
              <w:rPr>
                <w:rFonts w:ascii="Cambria Math" w:hAnsi="Cambria Math"/>
                <w:noProof/>
                <w:lang w:val="en-US"/>
              </w:rPr>
              <m:t>2</m:t>
            </m:r>
          </m:sup>
        </m:sSubSup>
      </m:oMath>
      <w:r w:rsidRPr="00046457">
        <w:rPr>
          <w:rFonts w:asciiTheme="minorHAnsi" w:hAnsiTheme="minorHAnsi"/>
          <w:color w:val="000000"/>
          <w:lang w:val="en-US"/>
        </w:rPr>
        <w:t xml:space="preserve"> = proportion of genomic variance explained by feature; </w:t>
      </w:r>
      <w:r w:rsidRPr="00046457">
        <w:rPr>
          <w:rFonts w:asciiTheme="minorHAnsi" w:hAnsiTheme="minorHAnsi"/>
          <w:color w:val="000000"/>
          <w:vertAlign w:val="superscript"/>
          <w:lang w:val="en-US"/>
        </w:rPr>
        <w:t>7</w:t>
      </w:r>
      <w:r w:rsidRPr="00046457">
        <w:rPr>
          <w:rFonts w:asciiTheme="minorHAnsi" w:hAnsiTheme="minorHAnsi"/>
          <w:color w:val="000000"/>
          <w:lang w:val="en-US"/>
        </w:rPr>
        <w:t>nsets = number of SNPs within feature.</w:t>
      </w:r>
    </w:p>
    <w:p w14:paraId="2D9CDBB8" w14:textId="77777777" w:rsidR="00525C19" w:rsidRPr="00585E73" w:rsidRDefault="00525C19" w:rsidP="008F496D">
      <w:pPr>
        <w:rPr>
          <w:rFonts w:asciiTheme="minorHAnsi" w:hAnsiTheme="minorHAnsi"/>
          <w:color w:val="000000"/>
          <w:sz w:val="20"/>
          <w:szCs w:val="20"/>
          <w:lang w:val="en-US"/>
        </w:rPr>
      </w:pPr>
    </w:p>
    <w:p w14:paraId="75A5FE14" w14:textId="77777777" w:rsidR="005D75E7" w:rsidRDefault="005D75E7">
      <w:pPr>
        <w:spacing w:after="200" w:line="276" w:lineRule="auto"/>
        <w:rPr>
          <w:rFonts w:asciiTheme="minorHAnsi" w:hAnsiTheme="minorHAnsi"/>
          <w:bCs/>
          <w:lang w:val="en-US"/>
        </w:rPr>
      </w:pPr>
      <w:r>
        <w:rPr>
          <w:rFonts w:asciiTheme="minorHAnsi" w:hAnsiTheme="minorHAnsi"/>
          <w:bCs/>
          <w:lang w:val="en-US"/>
        </w:rPr>
        <w:br w:type="page"/>
      </w:r>
    </w:p>
    <w:p w14:paraId="7C11361B" w14:textId="77777777" w:rsidR="00DC6335" w:rsidRDefault="00DC6335" w:rsidP="008F496D">
      <w:pPr>
        <w:rPr>
          <w:rFonts w:asciiTheme="minorHAnsi" w:hAnsiTheme="minorHAnsi"/>
          <w:b/>
          <w:bCs/>
          <w:lang w:val="en-US"/>
        </w:rPr>
        <w:sectPr w:rsidR="00DC6335" w:rsidSect="00DC6335">
          <w:pgSz w:w="15840" w:h="12240" w:orient="landscape"/>
          <w:pgMar w:top="1138" w:right="1699" w:bottom="1138" w:left="1699" w:header="706" w:footer="706" w:gutter="0"/>
          <w:cols w:space="708"/>
          <w:noEndnote/>
          <w:docGrid w:linePitch="326"/>
        </w:sectPr>
      </w:pPr>
    </w:p>
    <w:p w14:paraId="3B5598EE" w14:textId="77777777" w:rsidR="00DC6335" w:rsidRPr="00CA793A" w:rsidRDefault="00DC6335" w:rsidP="00DC6335">
      <w:pPr>
        <w:tabs>
          <w:tab w:val="center" w:pos="4800"/>
          <w:tab w:val="right" w:pos="9500"/>
        </w:tabs>
        <w:spacing w:line="480" w:lineRule="auto"/>
        <w:rPr>
          <w:rFonts w:asciiTheme="minorHAnsi" w:hAnsiTheme="minorHAnsi"/>
          <w:b/>
          <w:noProof/>
          <w:sz w:val="32"/>
          <w:szCs w:val="32"/>
          <w:lang w:val="en-US"/>
        </w:rPr>
      </w:pPr>
      <w:r w:rsidRPr="00CA793A">
        <w:rPr>
          <w:rFonts w:asciiTheme="minorHAnsi" w:hAnsiTheme="minorHAnsi"/>
          <w:b/>
          <w:noProof/>
          <w:sz w:val="32"/>
          <w:szCs w:val="32"/>
          <w:lang w:val="en-US"/>
        </w:rPr>
        <w:lastRenderedPageBreak/>
        <w:t>Figure Captions</w:t>
      </w:r>
    </w:p>
    <w:p w14:paraId="5DD8A452" w14:textId="77777777" w:rsidR="00DC6335" w:rsidRDefault="00DC6335" w:rsidP="00DC6335">
      <w:pPr>
        <w:tabs>
          <w:tab w:val="center" w:pos="4800"/>
          <w:tab w:val="right" w:pos="9500"/>
        </w:tabs>
        <w:spacing w:line="480" w:lineRule="auto"/>
        <w:ind w:firstLine="720"/>
        <w:rPr>
          <w:rFonts w:asciiTheme="minorHAnsi" w:hAnsiTheme="minorHAnsi"/>
          <w:noProof/>
          <w:lang w:val="en-US"/>
        </w:rPr>
      </w:pPr>
    </w:p>
    <w:p w14:paraId="5B24D107" w14:textId="2F0EBF4B" w:rsidR="00DC6335" w:rsidRPr="00AF7D5E" w:rsidRDefault="00DC6335" w:rsidP="00DC6335">
      <w:pPr>
        <w:spacing w:line="480" w:lineRule="auto"/>
        <w:rPr>
          <w:rFonts w:asciiTheme="minorHAnsi" w:hAnsiTheme="minorHAnsi"/>
          <w:lang w:val="en-US"/>
        </w:rPr>
      </w:pPr>
      <w:r w:rsidRPr="003477B4">
        <w:rPr>
          <w:rFonts w:asciiTheme="minorHAnsi" w:hAnsiTheme="minorHAnsi"/>
          <w:b/>
          <w:bCs/>
          <w:lang w:val="en-GB"/>
        </w:rPr>
        <w:t xml:space="preserve">Figure 1: </w:t>
      </w:r>
      <w:r w:rsidRPr="003477B4">
        <w:rPr>
          <w:rFonts w:asciiTheme="minorHAnsi" w:hAnsiTheme="minorHAnsi"/>
          <w:bCs/>
          <w:lang w:val="en-GB"/>
        </w:rPr>
        <w:t xml:space="preserve">Boxplots showing estimates from the GFBLUP model analyses of genomic parameters as a function of the proportion of non-causal SNPs in the genomic feature (dilution). </w:t>
      </w:r>
      <w:r w:rsidRPr="00DE39E8">
        <w:rPr>
          <w:rFonts w:asciiTheme="minorHAnsi" w:hAnsiTheme="minorHAnsi"/>
          <w:lang w:val="en-US"/>
        </w:rPr>
        <w:t>Estimates are</w:t>
      </w:r>
      <w:r w:rsidRPr="001D3E95">
        <w:rPr>
          <w:rFonts w:asciiTheme="minorHAnsi" w:hAnsiTheme="minorHAnsi"/>
          <w:lang w:val="en-US"/>
        </w:rPr>
        <w:t xml:space="preserve"> proportion of genomic variance captured by the genetic markers in the genomic feature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Pr="00EC6EAB">
        <w:rPr>
          <w:rFonts w:asciiTheme="minorHAnsi" w:hAnsiTheme="minorHAnsi"/>
          <w:lang w:val="en-US"/>
        </w:rPr>
        <w:t xml:space="preserve"> </w:t>
      </w:r>
      <w:r w:rsidRPr="00DE39E8">
        <w:rPr>
          <w:rFonts w:asciiTheme="minorHAnsi" w:hAnsiTheme="minorHAnsi"/>
          <w:lang w:val="en-US"/>
        </w:rPr>
        <w:t>= 0.1, 0.3 or 0.5), proportion of genomic variance captured by genetic markers not inc</w:t>
      </w:r>
      <w:r w:rsidRPr="001D3E95">
        <w:rPr>
          <w:rFonts w:asciiTheme="minorHAnsi" w:hAnsiTheme="minorHAnsi"/>
          <w:lang w:val="en-US"/>
        </w:rPr>
        <w:t>luded in the genomic feature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r</m:t>
            </m:r>
          </m:sub>
          <m:sup>
            <m:r>
              <m:rPr>
                <m:sty m:val="p"/>
              </m:rPr>
              <w:rPr>
                <w:rFonts w:ascii="Cambria Math" w:hAnsi="Cambria Math"/>
                <w:noProof/>
                <w:lang w:val="en-US"/>
              </w:rPr>
              <m:t>2</m:t>
            </m:r>
          </m:sup>
        </m:sSubSup>
      </m:oMath>
      <w:r w:rsidRPr="00EC6EAB">
        <w:rPr>
          <w:rFonts w:asciiTheme="minorHAnsi" w:hAnsiTheme="minorHAnsi"/>
          <w:lang w:val="en-US"/>
        </w:rPr>
        <w:t xml:space="preserve"> </w:t>
      </w:r>
      <w:r w:rsidRPr="00DE39E8">
        <w:rPr>
          <w:rFonts w:asciiTheme="minorHAnsi" w:hAnsiTheme="minorHAnsi"/>
          <w:lang w:val="en-US"/>
        </w:rPr>
        <w:t>= 0.9, 0.7 or 0.5)</w:t>
      </w:r>
      <w:r w:rsidRPr="001D3E95">
        <w:rPr>
          <w:rFonts w:asciiTheme="minorHAnsi" w:hAnsiTheme="minorHAnsi"/>
          <w:lang w:val="en-US"/>
        </w:rPr>
        <w:t>, and genomic heritability (</w:t>
      </w:r>
      <m:oMath>
        <m:sSup>
          <m:sSupPr>
            <m:ctrlPr>
              <w:rPr>
                <w:rFonts w:ascii="Cambria Math" w:hAnsi="Cambria Math" w:cs="Cambria Math"/>
                <w:i/>
                <w:noProof/>
                <w:lang w:val="en-US"/>
              </w:rPr>
            </m:ctrlPr>
          </m:sSupPr>
          <m:e>
            <m:r>
              <w:rPr>
                <w:rFonts w:ascii="Cambria Math" w:hAnsi="Cambria Math" w:cs="Cambria Math"/>
                <w:noProof/>
                <w:lang w:val="en-US"/>
              </w:rPr>
              <m:t>h</m:t>
            </m:r>
          </m:e>
          <m:sup>
            <m:r>
              <w:rPr>
                <w:rFonts w:ascii="Cambria Math" w:hAnsi="Cambria Math" w:cs="Cambria Math"/>
                <w:noProof/>
                <w:lang w:val="en-US"/>
              </w:rPr>
              <m:t>2</m:t>
            </m:r>
          </m:sup>
        </m:sSup>
      </m:oMath>
      <w:r w:rsidRPr="00EC6EAB">
        <w:rPr>
          <w:rFonts w:asciiTheme="minorHAnsi" w:hAnsiTheme="minorHAnsi"/>
          <w:lang w:val="en-US"/>
        </w:rPr>
        <w:t xml:space="preserve"> </w:t>
      </w:r>
      <w:r w:rsidRPr="00DE39E8">
        <w:rPr>
          <w:rFonts w:asciiTheme="minorHAnsi" w:hAnsiTheme="minorHAnsi"/>
          <w:lang w:val="en-US"/>
        </w:rPr>
        <w:t>=</w:t>
      </w:r>
      <w:r>
        <w:rPr>
          <w:rFonts w:asciiTheme="minorHAnsi" w:hAnsiTheme="minorHAnsi"/>
          <w:lang w:val="en-US"/>
        </w:rPr>
        <w:t xml:space="preserve"> </w:t>
      </w:r>
      <w:r w:rsidRPr="00DE39E8">
        <w:rPr>
          <w:rFonts w:asciiTheme="minorHAnsi" w:hAnsiTheme="minorHAnsi"/>
          <w:lang w:val="en-US"/>
        </w:rPr>
        <w:t xml:space="preserve">0.5). </w:t>
      </w:r>
      <w:r w:rsidRPr="00AF7D5E">
        <w:rPr>
          <w:rFonts w:asciiTheme="minorHAnsi" w:hAnsiTheme="minorHAnsi"/>
          <w:bCs/>
          <w:lang w:val="en-GB"/>
        </w:rPr>
        <w:t xml:space="preserve">Results are for the scenarios where the causal SNPs in the genomic feature are clustered in certain genome regions, </w:t>
      </w:r>
      <w:ins w:id="316" w:author="Peter Sørensen" w:date="2016-04-26T10:32:00Z">
        <w:r w:rsidR="009D3E8E">
          <w:rPr>
            <w:rFonts w:asciiTheme="minorHAnsi" w:hAnsiTheme="minorHAnsi"/>
            <w:bCs/>
            <w:lang w:val="en-GB"/>
          </w:rPr>
          <w:t xml:space="preserve">adding </w:t>
        </w:r>
      </w:ins>
      <w:ins w:id="317" w:author="Peter Sørensen" w:date="2016-04-26T10:33:00Z">
        <w:r w:rsidR="009D3E8E">
          <w:rPr>
            <w:rFonts w:asciiTheme="minorHAnsi" w:hAnsiTheme="minorHAnsi"/>
            <w:bCs/>
            <w:lang w:val="en-GB"/>
          </w:rPr>
          <w:t>non-causal SNPs located d</w:t>
        </w:r>
      </w:ins>
      <w:ins w:id="318" w:author="Peter Sørensen" w:date="2016-04-26T10:34:00Z">
        <w:r w:rsidR="009D3E8E">
          <w:rPr>
            <w:rFonts w:asciiTheme="minorHAnsi" w:hAnsiTheme="minorHAnsi"/>
            <w:bCs/>
            <w:lang w:val="en-GB"/>
          </w:rPr>
          <w:t>irectly up- and downstream of the causal SNPs,</w:t>
        </w:r>
      </w:ins>
      <w:ins w:id="319" w:author="Peter Sørensen" w:date="2016-04-26T10:32:00Z">
        <w:r w:rsidR="009D3E8E">
          <w:rPr>
            <w:rFonts w:asciiTheme="minorHAnsi" w:hAnsiTheme="minorHAnsi"/>
            <w:bCs/>
            <w:lang w:val="en-GB"/>
          </w:rPr>
          <w:t xml:space="preserve"> </w:t>
        </w:r>
      </w:ins>
      <w:r w:rsidRPr="00AF7D5E">
        <w:rPr>
          <w:rFonts w:asciiTheme="minorHAnsi" w:hAnsiTheme="minorHAnsi"/>
          <w:lang w:val="en-US"/>
        </w:rPr>
        <w:t>and the number of replicates within lines is equal to 50.</w:t>
      </w:r>
      <w:r>
        <w:rPr>
          <w:rFonts w:asciiTheme="minorHAnsi" w:hAnsiTheme="minorHAnsi"/>
          <w:lang w:val="en-US"/>
        </w:rPr>
        <w:t xml:space="preserve"> The </w:t>
      </w:r>
      <w:ins w:id="320" w:author="Peter Sørensen" w:date="2016-04-26T10:36:00Z">
        <w:r w:rsidR="009D3E8E">
          <w:rPr>
            <w:rFonts w:asciiTheme="minorHAnsi" w:hAnsiTheme="minorHAnsi"/>
            <w:lang w:val="en-US"/>
          </w:rPr>
          <w:t>light grey</w:t>
        </w:r>
      </w:ins>
      <w:r>
        <w:rPr>
          <w:rFonts w:asciiTheme="minorHAnsi" w:hAnsiTheme="minorHAnsi"/>
          <w:lang w:val="en-US"/>
        </w:rPr>
        <w:t xml:space="preserve"> line corresponds to the true genomic parameter.</w:t>
      </w:r>
    </w:p>
    <w:p w14:paraId="2E73E152" w14:textId="77777777" w:rsidR="00DC6335" w:rsidRPr="00AF7D5E" w:rsidRDefault="00DC6335" w:rsidP="00DC6335">
      <w:pPr>
        <w:spacing w:line="480" w:lineRule="auto"/>
        <w:rPr>
          <w:rFonts w:asciiTheme="minorHAnsi" w:hAnsiTheme="minorHAnsi"/>
          <w:lang w:val="en-US"/>
        </w:rPr>
      </w:pPr>
    </w:p>
    <w:p w14:paraId="2E97D038" w14:textId="00E76F06" w:rsidR="00DC6335" w:rsidRPr="00AF7D5E" w:rsidRDefault="00DC6335" w:rsidP="00DC6335">
      <w:pPr>
        <w:spacing w:line="480" w:lineRule="auto"/>
        <w:rPr>
          <w:rFonts w:asciiTheme="minorHAnsi" w:hAnsiTheme="minorHAnsi"/>
          <w:lang w:val="en-US"/>
        </w:rPr>
      </w:pPr>
      <w:r w:rsidRPr="00AF7D5E">
        <w:rPr>
          <w:rFonts w:asciiTheme="minorHAnsi" w:hAnsiTheme="minorHAnsi"/>
          <w:b/>
          <w:bCs/>
          <w:lang w:val="en-GB"/>
        </w:rPr>
        <w:t xml:space="preserve">Figure 2: </w:t>
      </w:r>
      <w:r w:rsidRPr="00AF7D5E">
        <w:rPr>
          <w:rFonts w:asciiTheme="minorHAnsi" w:hAnsiTheme="minorHAnsi"/>
          <w:bCs/>
          <w:lang w:val="en-GB"/>
        </w:rPr>
        <w:t xml:space="preserve">Plots showing predictive ability of the GFBLUP model as a function of the proportion of non-causal SNPs in the genomic feature (dilution). Results are for four different levels </w:t>
      </w:r>
      <w:r>
        <w:rPr>
          <w:rFonts w:asciiTheme="minorHAnsi" w:hAnsiTheme="minorHAnsi"/>
          <w:bCs/>
          <w:lang w:val="en-GB"/>
        </w:rPr>
        <w:t xml:space="preserve">of the </w:t>
      </w:r>
      <w:r w:rsidRPr="00DE39E8">
        <w:rPr>
          <w:rFonts w:asciiTheme="minorHAnsi" w:hAnsiTheme="minorHAnsi"/>
          <w:lang w:val="en-US"/>
        </w:rPr>
        <w:t>proportion of genomic variance captured by the genetic markers in the genomic feature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Pr="00DE39E8">
        <w:rPr>
          <w:rFonts w:asciiTheme="minorHAnsi" w:hAnsiTheme="minorHAnsi"/>
          <w:lang w:val="en-US"/>
        </w:rPr>
        <w:t xml:space="preserve">= 0.1, 0.2, </w:t>
      </w:r>
      <w:r w:rsidRPr="001D3E95">
        <w:rPr>
          <w:rFonts w:asciiTheme="minorHAnsi" w:hAnsiTheme="minorHAnsi"/>
          <w:lang w:val="en-US"/>
        </w:rPr>
        <w:t>0.3 or 0.5)</w:t>
      </w:r>
      <w:r w:rsidRPr="00AF7D5E">
        <w:rPr>
          <w:rFonts w:asciiTheme="minorHAnsi" w:hAnsiTheme="minorHAnsi"/>
          <w:bCs/>
          <w:lang w:val="en-GB"/>
        </w:rPr>
        <w:t xml:space="preserve"> for the scenarios where the causal SNPs in the genomic feature are clustered </w:t>
      </w:r>
      <w:r w:rsidRPr="00AF7D5E">
        <w:rPr>
          <w:rFonts w:asciiTheme="minorHAnsi" w:hAnsiTheme="minorHAnsi"/>
          <w:bCs/>
          <w:lang w:val="en-US"/>
        </w:rPr>
        <w:t xml:space="preserve">in smaller </w:t>
      </w:r>
      <w:r>
        <w:rPr>
          <w:rFonts w:asciiTheme="minorHAnsi" w:hAnsiTheme="minorHAnsi"/>
          <w:bCs/>
          <w:lang w:val="en-US"/>
        </w:rPr>
        <w:t xml:space="preserve">genome </w:t>
      </w:r>
      <w:r w:rsidRPr="00AF7D5E">
        <w:rPr>
          <w:rFonts w:asciiTheme="minorHAnsi" w:hAnsiTheme="minorHAnsi"/>
          <w:bCs/>
          <w:lang w:val="en-US"/>
        </w:rPr>
        <w:t>regions</w:t>
      </w:r>
      <w:ins w:id="321" w:author="Peter Sørensen" w:date="2016-04-26T10:34:00Z">
        <w:r w:rsidR="009D3E8E">
          <w:rPr>
            <w:rFonts w:asciiTheme="minorHAnsi" w:hAnsiTheme="minorHAnsi"/>
            <w:bCs/>
            <w:lang w:val="en-US"/>
          </w:rPr>
          <w:t xml:space="preserve">, </w:t>
        </w:r>
        <w:r w:rsidR="009D3E8E">
          <w:rPr>
            <w:rFonts w:asciiTheme="minorHAnsi" w:hAnsiTheme="minorHAnsi"/>
            <w:bCs/>
            <w:lang w:val="en-GB"/>
          </w:rPr>
          <w:t xml:space="preserve">adding non-causal SNPs </w:t>
        </w:r>
      </w:ins>
      <w:ins w:id="322" w:author="Peter Sørensen" w:date="2016-04-26T10:35:00Z">
        <w:r w:rsidR="009D3E8E">
          <w:rPr>
            <w:rFonts w:asciiTheme="minorHAnsi" w:hAnsiTheme="minorHAnsi"/>
            <w:bCs/>
            <w:lang w:val="en-GB"/>
          </w:rPr>
          <w:t xml:space="preserve">picked at random in the genome </w:t>
        </w:r>
      </w:ins>
      <w:ins w:id="323" w:author="Peter Sørensen" w:date="2016-04-26T10:36:00Z">
        <w:r w:rsidR="009D3E8E">
          <w:rPr>
            <w:rFonts w:asciiTheme="minorHAnsi" w:hAnsiTheme="minorHAnsi"/>
            <w:bCs/>
            <w:lang w:val="en-GB"/>
          </w:rPr>
          <w:t xml:space="preserve">(left panel) </w:t>
        </w:r>
      </w:ins>
      <w:ins w:id="324" w:author="Peter Sørensen" w:date="2016-04-26T10:35:00Z">
        <w:r w:rsidR="009D3E8E">
          <w:rPr>
            <w:rFonts w:asciiTheme="minorHAnsi" w:hAnsiTheme="minorHAnsi"/>
            <w:bCs/>
            <w:lang w:val="en-GB"/>
          </w:rPr>
          <w:t xml:space="preserve">or </w:t>
        </w:r>
      </w:ins>
      <w:ins w:id="325" w:author="Peter Sørensen" w:date="2016-04-26T10:34:00Z">
        <w:r w:rsidR="009D3E8E">
          <w:rPr>
            <w:rFonts w:asciiTheme="minorHAnsi" w:hAnsiTheme="minorHAnsi"/>
            <w:bCs/>
            <w:lang w:val="en-GB"/>
          </w:rPr>
          <w:t>located directly up- and downstream of the causal SNPs</w:t>
        </w:r>
      </w:ins>
      <w:ins w:id="326" w:author="Peter Sørensen" w:date="2016-04-26T10:36:00Z">
        <w:r w:rsidR="009D3E8E">
          <w:rPr>
            <w:rFonts w:asciiTheme="minorHAnsi" w:hAnsiTheme="minorHAnsi"/>
            <w:bCs/>
            <w:lang w:val="en-GB"/>
          </w:rPr>
          <w:t xml:space="preserve"> (right panel)</w:t>
        </w:r>
      </w:ins>
      <w:ins w:id="327" w:author="Peter Sørensen" w:date="2016-04-26T10:43:00Z">
        <w:r w:rsidR="00263F84">
          <w:rPr>
            <w:rFonts w:asciiTheme="minorHAnsi" w:hAnsiTheme="minorHAnsi"/>
            <w:bCs/>
            <w:lang w:val="en-GB"/>
          </w:rPr>
          <w:t xml:space="preserve">, and </w:t>
        </w:r>
        <w:r w:rsidR="00263F84" w:rsidRPr="00AF7D5E">
          <w:rPr>
            <w:rFonts w:asciiTheme="minorHAnsi" w:hAnsiTheme="minorHAnsi"/>
            <w:lang w:val="en-US"/>
          </w:rPr>
          <w:t>the number of replicates within lines is equal to 50</w:t>
        </w:r>
      </w:ins>
      <w:r w:rsidRPr="00AF7D5E">
        <w:rPr>
          <w:rFonts w:asciiTheme="minorHAnsi" w:hAnsiTheme="minorHAnsi"/>
          <w:lang w:val="en-US"/>
        </w:rPr>
        <w:t>.</w:t>
      </w:r>
      <w:r>
        <w:rPr>
          <w:rFonts w:asciiTheme="minorHAnsi" w:hAnsiTheme="minorHAnsi"/>
          <w:lang w:val="en-US"/>
        </w:rPr>
        <w:t xml:space="preserve"> The </w:t>
      </w:r>
      <w:ins w:id="328" w:author="Peter Sørensen" w:date="2016-04-26T10:37:00Z">
        <w:r w:rsidR="009D3E8E">
          <w:rPr>
            <w:rFonts w:asciiTheme="minorHAnsi" w:hAnsiTheme="minorHAnsi"/>
            <w:lang w:val="en-US"/>
          </w:rPr>
          <w:t>light grey</w:t>
        </w:r>
      </w:ins>
      <w:r>
        <w:rPr>
          <w:rFonts w:asciiTheme="minorHAnsi" w:hAnsiTheme="minorHAnsi"/>
          <w:lang w:val="en-US"/>
        </w:rPr>
        <w:t xml:space="preserve"> line corresponds to the predictive ability of the GBLUP model.</w:t>
      </w:r>
    </w:p>
    <w:p w14:paraId="111BCE7C" w14:textId="77777777" w:rsidR="00DC6335" w:rsidRPr="00AF7D5E" w:rsidRDefault="00DC6335" w:rsidP="00DC6335">
      <w:pPr>
        <w:spacing w:line="480" w:lineRule="auto"/>
        <w:rPr>
          <w:rFonts w:asciiTheme="minorHAnsi" w:hAnsiTheme="minorHAnsi"/>
          <w:b/>
          <w:bCs/>
          <w:highlight w:val="yellow"/>
          <w:lang w:val="en-GB"/>
        </w:rPr>
      </w:pPr>
    </w:p>
    <w:p w14:paraId="72CD323A" w14:textId="6F320005" w:rsidR="00DC6335" w:rsidRPr="00AF7D5E" w:rsidRDefault="00DC6335" w:rsidP="00DC6335">
      <w:pPr>
        <w:spacing w:line="480" w:lineRule="auto"/>
        <w:rPr>
          <w:rFonts w:asciiTheme="minorHAnsi" w:hAnsiTheme="minorHAnsi"/>
          <w:lang w:val="en-US"/>
        </w:rPr>
      </w:pPr>
      <w:r w:rsidRPr="00AF7D5E">
        <w:rPr>
          <w:rFonts w:asciiTheme="minorHAnsi" w:hAnsiTheme="minorHAnsi"/>
          <w:b/>
          <w:bCs/>
          <w:lang w:val="en-GB"/>
        </w:rPr>
        <w:t xml:space="preserve">Figure 3: </w:t>
      </w:r>
      <w:r w:rsidRPr="00AF7D5E">
        <w:rPr>
          <w:rFonts w:asciiTheme="minorHAnsi" w:hAnsiTheme="minorHAnsi"/>
          <w:bCs/>
          <w:lang w:val="en-GB"/>
        </w:rPr>
        <w:t>Plots showing detection power of the GFBLUP model as a function of the proportion of non-causal SNPs in the genomic feature (</w:t>
      </w:r>
      <w:ins w:id="329" w:author="Peter Sørensen" w:date="2016-04-26T10:45:00Z">
        <w:r w:rsidR="00BC3D3E">
          <w:rPr>
            <w:rFonts w:asciiTheme="minorHAnsi" w:hAnsiTheme="minorHAnsi"/>
            <w:bCs/>
            <w:lang w:val="en-GB"/>
          </w:rPr>
          <w:t xml:space="preserve">e.g. </w:t>
        </w:r>
      </w:ins>
      <w:r w:rsidRPr="00AF7D5E">
        <w:rPr>
          <w:rFonts w:asciiTheme="minorHAnsi" w:hAnsiTheme="minorHAnsi"/>
          <w:bCs/>
          <w:lang w:val="en-GB"/>
        </w:rPr>
        <w:t>dilution</w:t>
      </w:r>
      <w:ins w:id="330" w:author="Peter Sørensen" w:date="2016-04-26T10:45:00Z">
        <w:r w:rsidR="00BC3D3E">
          <w:rPr>
            <w:rFonts w:asciiTheme="minorHAnsi" w:hAnsiTheme="minorHAnsi"/>
            <w:bCs/>
            <w:lang w:val="en-GB"/>
          </w:rPr>
          <w:t xml:space="preserve"> by</w:t>
        </w:r>
      </w:ins>
      <w:ins w:id="331" w:author="Peter Sørensen" w:date="2016-04-26T10:38:00Z">
        <w:r w:rsidR="009D3E8E">
          <w:rPr>
            <w:rFonts w:asciiTheme="minorHAnsi" w:hAnsiTheme="minorHAnsi"/>
            <w:bCs/>
            <w:lang w:val="en-GB"/>
          </w:rPr>
          <w:t xml:space="preserve"> adding non-causal SNPs located directly up- </w:t>
        </w:r>
        <w:r w:rsidR="009D3E8E">
          <w:rPr>
            <w:rFonts w:asciiTheme="minorHAnsi" w:hAnsiTheme="minorHAnsi"/>
            <w:bCs/>
            <w:lang w:val="en-GB"/>
          </w:rPr>
          <w:lastRenderedPageBreak/>
          <w:t>and downstream of the causal SNPs</w:t>
        </w:r>
      </w:ins>
      <w:r w:rsidRPr="00AF7D5E">
        <w:rPr>
          <w:rFonts w:asciiTheme="minorHAnsi" w:hAnsiTheme="minorHAnsi"/>
          <w:bCs/>
          <w:lang w:val="en-GB"/>
        </w:rPr>
        <w:t xml:space="preserve">). Results are for the scenarios where the causal SNPs in the genomic feature are clustered in certain genome regions for three different levels of genomic heritability </w:t>
      </w:r>
      <w:r w:rsidRPr="00DE39E8">
        <w:rPr>
          <w:rFonts w:asciiTheme="minorHAnsi" w:hAnsiTheme="minorHAnsi"/>
          <w:lang w:val="en-US"/>
        </w:rPr>
        <w:t>(</w:t>
      </w:r>
      <m:oMath>
        <m:sSup>
          <m:sSupPr>
            <m:ctrlPr>
              <w:rPr>
                <w:rFonts w:ascii="Cambria Math" w:hAnsi="Cambria Math" w:cs="Cambria Math"/>
                <w:i/>
                <w:noProof/>
                <w:lang w:val="en-US"/>
              </w:rPr>
            </m:ctrlPr>
          </m:sSupPr>
          <m:e>
            <m:r>
              <w:rPr>
                <w:rFonts w:ascii="Cambria Math" w:hAnsi="Cambria Math" w:cs="Cambria Math"/>
                <w:noProof/>
                <w:lang w:val="en-US"/>
              </w:rPr>
              <m:t>h</m:t>
            </m:r>
          </m:e>
          <m:sup>
            <m:r>
              <w:rPr>
                <w:rFonts w:ascii="Cambria Math" w:hAnsi="Cambria Math" w:cs="Cambria Math"/>
                <w:noProof/>
                <w:lang w:val="en-US"/>
              </w:rPr>
              <m:t>2</m:t>
            </m:r>
          </m:sup>
        </m:sSup>
      </m:oMath>
      <w:r w:rsidRPr="00DE39E8">
        <w:rPr>
          <w:rFonts w:asciiTheme="minorHAnsi" w:hAnsiTheme="minorHAnsi"/>
          <w:lang w:val="en-US"/>
        </w:rPr>
        <w:t>=</w:t>
      </w:r>
      <w:r>
        <w:rPr>
          <w:rFonts w:asciiTheme="minorHAnsi" w:hAnsiTheme="minorHAnsi"/>
          <w:lang w:val="en-US"/>
        </w:rPr>
        <w:t xml:space="preserve"> </w:t>
      </w:r>
      <w:r w:rsidRPr="00DE39E8">
        <w:rPr>
          <w:rFonts w:asciiTheme="minorHAnsi" w:hAnsiTheme="minorHAnsi"/>
          <w:lang w:val="en-US"/>
        </w:rPr>
        <w:t xml:space="preserve">0.1, 0.3 or </w:t>
      </w:r>
      <w:r w:rsidRPr="001D3E95">
        <w:rPr>
          <w:rFonts w:asciiTheme="minorHAnsi" w:hAnsiTheme="minorHAnsi"/>
          <w:lang w:val="en-US"/>
        </w:rPr>
        <w:t>0.5)</w:t>
      </w:r>
      <w:r w:rsidRPr="00AF7D5E">
        <w:rPr>
          <w:rFonts w:asciiTheme="minorHAnsi" w:hAnsiTheme="minorHAnsi"/>
          <w:bCs/>
          <w:lang w:val="en-GB"/>
        </w:rPr>
        <w:t xml:space="preserve">, four different levels </w:t>
      </w:r>
      <w:r w:rsidRPr="00DE39E8">
        <w:rPr>
          <w:rFonts w:asciiTheme="minorHAnsi" w:hAnsiTheme="minorHAnsi"/>
          <w:lang w:val="en-US"/>
        </w:rPr>
        <w:t>proportion of genomic variance captured by the genetic markers in the genomic feature (</w:t>
      </w:r>
      <m:oMath>
        <m:sSubSup>
          <m:sSubSupPr>
            <m:ctrlPr>
              <w:rPr>
                <w:rFonts w:ascii="Cambria Math" w:hAnsi="Cambria Math"/>
              </w:rPr>
            </m:ctrlPr>
          </m:sSubSupPr>
          <m:e>
            <m:r>
              <w:rPr>
                <w:rFonts w:ascii="Cambria Math" w:hAnsi="Cambria Math" w:cs="Cambria Math"/>
                <w:noProof/>
                <w:lang w:val="en-US"/>
              </w:rPr>
              <m:t>h</m:t>
            </m:r>
          </m:e>
          <m:sub>
            <m:r>
              <m:rPr>
                <m:sty m:val="p"/>
              </m:rPr>
              <w:rPr>
                <w:rFonts w:ascii="Cambria Math" w:hAnsi="Cambria Math"/>
                <w:noProof/>
                <w:lang w:val="en-US"/>
              </w:rPr>
              <m:t>f</m:t>
            </m:r>
          </m:sub>
          <m:sup>
            <m:r>
              <m:rPr>
                <m:sty m:val="p"/>
              </m:rPr>
              <w:rPr>
                <w:rFonts w:ascii="Cambria Math" w:hAnsi="Cambria Math"/>
                <w:noProof/>
                <w:lang w:val="en-US"/>
              </w:rPr>
              <m:t>2</m:t>
            </m:r>
          </m:sup>
        </m:sSubSup>
      </m:oMath>
      <w:r w:rsidRPr="00EC6EAB">
        <w:rPr>
          <w:rFonts w:asciiTheme="minorHAnsi" w:hAnsiTheme="minorHAnsi"/>
          <w:lang w:val="en-US"/>
        </w:rPr>
        <w:t xml:space="preserve"> </w:t>
      </w:r>
      <w:r w:rsidRPr="00DE39E8">
        <w:rPr>
          <w:rFonts w:asciiTheme="minorHAnsi" w:hAnsiTheme="minorHAnsi"/>
          <w:lang w:val="en-US"/>
        </w:rPr>
        <w:t xml:space="preserve">= 0.1, 0.2, </w:t>
      </w:r>
      <w:r w:rsidRPr="001D3E95">
        <w:rPr>
          <w:rFonts w:asciiTheme="minorHAnsi" w:hAnsiTheme="minorHAnsi"/>
          <w:lang w:val="en-US"/>
        </w:rPr>
        <w:t xml:space="preserve">0.3 or 0.5), and three different levels of </w:t>
      </w:r>
      <w:r w:rsidRPr="00AF7D5E">
        <w:rPr>
          <w:rFonts w:asciiTheme="minorHAnsi" w:hAnsiTheme="minorHAnsi"/>
          <w:lang w:val="en-US"/>
        </w:rPr>
        <w:t>number of replicates within lines (</w:t>
      </w:r>
      <w:r w:rsidRPr="00CA793A">
        <w:rPr>
          <w:rFonts w:asciiTheme="minorHAnsi" w:hAnsiTheme="minorHAnsi"/>
          <w:bCs/>
          <w:i/>
          <w:lang w:val="en-GB"/>
        </w:rPr>
        <w:t>N</w:t>
      </w:r>
      <w:r w:rsidRPr="00AF7D5E">
        <w:rPr>
          <w:rFonts w:asciiTheme="minorHAnsi" w:hAnsiTheme="minorHAnsi"/>
          <w:bCs/>
          <w:vertAlign w:val="subscript"/>
          <w:lang w:val="en-GB"/>
        </w:rPr>
        <w:t>rep</w:t>
      </w:r>
      <w:r>
        <w:rPr>
          <w:rFonts w:asciiTheme="minorHAnsi" w:hAnsiTheme="minorHAnsi"/>
          <w:bCs/>
          <w:vertAlign w:val="subscript"/>
          <w:lang w:val="en-GB"/>
        </w:rPr>
        <w:t xml:space="preserve"> </w:t>
      </w:r>
      <w:r w:rsidRPr="00AF7D5E">
        <w:rPr>
          <w:rFonts w:asciiTheme="minorHAnsi" w:hAnsiTheme="minorHAnsi"/>
          <w:bCs/>
          <w:lang w:val="en-GB"/>
        </w:rPr>
        <w:t>=</w:t>
      </w:r>
      <w:r>
        <w:rPr>
          <w:rFonts w:asciiTheme="minorHAnsi" w:hAnsiTheme="minorHAnsi"/>
          <w:bCs/>
          <w:lang w:val="en-GB"/>
        </w:rPr>
        <w:t xml:space="preserve"> </w:t>
      </w:r>
      <w:r w:rsidRPr="00AF7D5E">
        <w:rPr>
          <w:rFonts w:asciiTheme="minorHAnsi" w:hAnsiTheme="minorHAnsi"/>
          <w:bCs/>
          <w:lang w:val="en-GB"/>
        </w:rPr>
        <w:t>5, 10, or 50</w:t>
      </w:r>
      <w:r w:rsidRPr="00AF7D5E">
        <w:rPr>
          <w:rFonts w:asciiTheme="minorHAnsi" w:hAnsiTheme="minorHAnsi"/>
          <w:lang w:val="en-US"/>
        </w:rPr>
        <w:t>).</w:t>
      </w:r>
    </w:p>
    <w:p w14:paraId="450CCA57" w14:textId="77777777" w:rsidR="00DC6335" w:rsidRPr="00AF7D5E" w:rsidRDefault="00DC6335" w:rsidP="00DC6335">
      <w:pPr>
        <w:spacing w:line="480" w:lineRule="auto"/>
        <w:rPr>
          <w:rFonts w:asciiTheme="minorHAnsi" w:hAnsiTheme="minorHAnsi"/>
          <w:b/>
          <w:bCs/>
          <w:highlight w:val="yellow"/>
          <w:lang w:val="en-US"/>
        </w:rPr>
      </w:pPr>
    </w:p>
    <w:p w14:paraId="16BB3B68" w14:textId="39B25392" w:rsidR="00DC6335" w:rsidRPr="00DE39E8" w:rsidRDefault="00DC6335" w:rsidP="00DC6335">
      <w:pPr>
        <w:spacing w:line="480" w:lineRule="auto"/>
        <w:rPr>
          <w:rFonts w:asciiTheme="minorHAnsi" w:hAnsiTheme="minorHAnsi"/>
          <w:bCs/>
          <w:lang w:val="en-GB"/>
        </w:rPr>
      </w:pPr>
      <w:r w:rsidRPr="00AF7D5E">
        <w:rPr>
          <w:rFonts w:asciiTheme="minorHAnsi" w:hAnsiTheme="minorHAnsi"/>
          <w:b/>
          <w:bCs/>
          <w:lang w:val="en-US"/>
        </w:rPr>
        <w:t xml:space="preserve">Figure 4: </w:t>
      </w:r>
      <w:r w:rsidRPr="00AF7D5E">
        <w:rPr>
          <w:rFonts w:asciiTheme="minorHAnsi" w:hAnsiTheme="minorHAnsi"/>
          <w:bCs/>
          <w:lang w:val="en-GB"/>
        </w:rPr>
        <w:t xml:space="preserve">Boxplots showing correlations between different genomic relationships matrices used in the GFBLUP model analyses as a function of the proportion of non-causal SNPs in the genomic feature (dilution). </w:t>
      </w:r>
      <w:r w:rsidRPr="00DE39E8">
        <w:rPr>
          <w:rFonts w:asciiTheme="minorHAnsi" w:hAnsiTheme="minorHAnsi"/>
          <w:bCs/>
          <w:lang w:val="en-GB"/>
        </w:rPr>
        <w:t>Correlation</w:t>
      </w:r>
      <w:r w:rsidRPr="001D3E95">
        <w:rPr>
          <w:rFonts w:asciiTheme="minorHAnsi" w:hAnsiTheme="minorHAnsi"/>
          <w:bCs/>
          <w:lang w:val="en-GB"/>
        </w:rPr>
        <w:t>s</w:t>
      </w:r>
      <w:r w:rsidRPr="00D33E1E">
        <w:rPr>
          <w:rFonts w:asciiTheme="minorHAnsi" w:hAnsiTheme="minorHAnsi"/>
          <w:bCs/>
          <w:lang w:val="en-GB"/>
        </w:rPr>
        <w:t xml:space="preserve"> are between </w:t>
      </w:r>
      <w:r w:rsidRPr="001F6993">
        <w:rPr>
          <w:rFonts w:asciiTheme="minorHAnsi" w:hAnsiTheme="minorHAnsi"/>
          <w:b/>
          <w:bCs/>
          <w:lang w:val="en-GB"/>
        </w:rPr>
        <w:t>G</w:t>
      </w:r>
      <w:r w:rsidRPr="00CF39A4">
        <w:rPr>
          <w:rFonts w:asciiTheme="minorHAnsi" w:hAnsiTheme="minorHAnsi"/>
          <w:bCs/>
          <w:vertAlign w:val="subscript"/>
          <w:lang w:val="en-GB"/>
        </w:rPr>
        <w:t>f</w:t>
      </w:r>
      <w:r w:rsidRPr="00B63FCC">
        <w:rPr>
          <w:rFonts w:asciiTheme="minorHAnsi" w:hAnsiTheme="minorHAnsi"/>
          <w:bCs/>
          <w:lang w:val="en-GB"/>
        </w:rPr>
        <w:t xml:space="preserve"> (the genomic relationships calculated using all genetic markers defined by the genomic featu</w:t>
      </w:r>
      <w:r w:rsidRPr="00DE39E8">
        <w:rPr>
          <w:rFonts w:asciiTheme="minorHAnsi" w:hAnsiTheme="minorHAnsi"/>
          <w:bCs/>
          <w:lang w:val="en-GB"/>
        </w:rPr>
        <w:t xml:space="preserve">re including causal and non-causal SNPs) and </w:t>
      </w:r>
      <w:r w:rsidRPr="001F6993">
        <w:rPr>
          <w:rFonts w:asciiTheme="minorHAnsi" w:hAnsiTheme="minorHAnsi"/>
          <w:b/>
          <w:bCs/>
          <w:lang w:val="en-GB"/>
        </w:rPr>
        <w:t>G</w:t>
      </w:r>
      <w:r w:rsidRPr="00DE39E8">
        <w:rPr>
          <w:rFonts w:asciiTheme="minorHAnsi" w:hAnsiTheme="minorHAnsi"/>
          <w:bCs/>
          <w:vertAlign w:val="subscript"/>
          <w:lang w:val="en-GB"/>
        </w:rPr>
        <w:t>1</w:t>
      </w:r>
      <w:r w:rsidRPr="00DE39E8">
        <w:rPr>
          <w:rFonts w:asciiTheme="minorHAnsi" w:hAnsiTheme="minorHAnsi"/>
          <w:bCs/>
          <w:lang w:val="en-GB"/>
        </w:rPr>
        <w:t xml:space="preserve"> (the true causal genomic relationships calculated using only the true causal SNPs in the genomic feature) or between </w:t>
      </w:r>
      <w:r w:rsidRPr="001F6993">
        <w:rPr>
          <w:rFonts w:asciiTheme="minorHAnsi" w:hAnsiTheme="minorHAnsi"/>
          <w:b/>
          <w:bCs/>
          <w:lang w:val="en-GB"/>
        </w:rPr>
        <w:t>G</w:t>
      </w:r>
      <w:r w:rsidRPr="00DE39E8">
        <w:rPr>
          <w:rFonts w:asciiTheme="minorHAnsi" w:hAnsiTheme="minorHAnsi"/>
          <w:bCs/>
          <w:vertAlign w:val="subscript"/>
          <w:lang w:val="en-GB"/>
        </w:rPr>
        <w:t>f</w:t>
      </w:r>
      <w:r w:rsidRPr="00DE39E8">
        <w:rPr>
          <w:rFonts w:asciiTheme="minorHAnsi" w:hAnsiTheme="minorHAnsi"/>
          <w:bCs/>
          <w:lang w:val="en-GB"/>
        </w:rPr>
        <w:t xml:space="preserve"> and </w:t>
      </w:r>
      <w:r w:rsidRPr="001F6993">
        <w:rPr>
          <w:rFonts w:asciiTheme="minorHAnsi" w:hAnsiTheme="minorHAnsi"/>
          <w:b/>
          <w:bCs/>
          <w:lang w:val="en-GB"/>
        </w:rPr>
        <w:t>G</w:t>
      </w:r>
      <w:r w:rsidRPr="00DE39E8">
        <w:rPr>
          <w:rFonts w:asciiTheme="minorHAnsi" w:hAnsiTheme="minorHAnsi"/>
          <w:bCs/>
          <w:lang w:val="en-GB"/>
        </w:rPr>
        <w:t xml:space="preserve">r (the genomic relationships for the set of markers not included in the feature). Correlations are for the scenarios where the causal SNPs in the genomic feature are clustered </w:t>
      </w:r>
      <w:r w:rsidRPr="00AF7D5E">
        <w:rPr>
          <w:rFonts w:asciiTheme="minorHAnsi" w:hAnsiTheme="minorHAnsi"/>
          <w:bCs/>
          <w:lang w:val="en-US"/>
        </w:rPr>
        <w:t xml:space="preserve">in smaller </w:t>
      </w:r>
      <w:r>
        <w:rPr>
          <w:rFonts w:asciiTheme="minorHAnsi" w:hAnsiTheme="minorHAnsi"/>
          <w:bCs/>
          <w:lang w:val="en-US"/>
        </w:rPr>
        <w:t xml:space="preserve">genome </w:t>
      </w:r>
      <w:r w:rsidRPr="00AF7D5E">
        <w:rPr>
          <w:rFonts w:asciiTheme="minorHAnsi" w:hAnsiTheme="minorHAnsi"/>
          <w:bCs/>
          <w:lang w:val="en-US"/>
        </w:rPr>
        <w:t>regions</w:t>
      </w:r>
      <w:ins w:id="332" w:author="Peter Sørensen" w:date="2016-04-26T10:39:00Z">
        <w:r w:rsidR="009D3E8E">
          <w:rPr>
            <w:rFonts w:asciiTheme="minorHAnsi" w:hAnsiTheme="minorHAnsi"/>
            <w:bCs/>
            <w:lang w:val="en-US"/>
          </w:rPr>
          <w:t xml:space="preserve">, and </w:t>
        </w:r>
        <w:r w:rsidR="009D3E8E">
          <w:rPr>
            <w:rFonts w:asciiTheme="minorHAnsi" w:hAnsiTheme="minorHAnsi"/>
            <w:bCs/>
            <w:lang w:val="en-GB"/>
          </w:rPr>
          <w:t>adding non-causal SNPs picked at random in the genome (</w:t>
        </w:r>
      </w:ins>
      <w:ins w:id="333" w:author="Peter Sørensen" w:date="2016-04-26T10:40:00Z">
        <w:r w:rsidR="009D3E8E">
          <w:rPr>
            <w:rFonts w:asciiTheme="minorHAnsi" w:hAnsiTheme="minorHAnsi"/>
            <w:bCs/>
            <w:lang w:val="en-GB"/>
          </w:rPr>
          <w:t>Random</w:t>
        </w:r>
      </w:ins>
      <w:ins w:id="334" w:author="Peter Sørensen" w:date="2016-04-26T10:39:00Z">
        <w:r w:rsidR="009D3E8E">
          <w:rPr>
            <w:rFonts w:asciiTheme="minorHAnsi" w:hAnsiTheme="minorHAnsi"/>
            <w:bCs/>
            <w:lang w:val="en-GB"/>
          </w:rPr>
          <w:t>) or located directly up- and downstream of the causal SNPs (</w:t>
        </w:r>
      </w:ins>
      <w:ins w:id="335" w:author="Peter Sørensen" w:date="2016-04-26T10:40:00Z">
        <w:r w:rsidR="009D3E8E">
          <w:rPr>
            <w:rFonts w:asciiTheme="minorHAnsi" w:hAnsiTheme="minorHAnsi"/>
            <w:bCs/>
            <w:lang w:val="en-GB"/>
          </w:rPr>
          <w:t>Local</w:t>
        </w:r>
      </w:ins>
      <w:ins w:id="336" w:author="Peter Sørensen" w:date="2016-04-26T10:39:00Z">
        <w:r w:rsidR="009D3E8E">
          <w:rPr>
            <w:rFonts w:asciiTheme="minorHAnsi" w:hAnsiTheme="minorHAnsi"/>
            <w:bCs/>
            <w:lang w:val="en-GB"/>
          </w:rPr>
          <w:t>)</w:t>
        </w:r>
      </w:ins>
      <w:r w:rsidRPr="00AF7D5E">
        <w:rPr>
          <w:rFonts w:asciiTheme="minorHAnsi" w:hAnsiTheme="minorHAnsi"/>
          <w:bCs/>
          <w:lang w:val="en-US"/>
        </w:rPr>
        <w:t>.</w:t>
      </w:r>
      <w:r w:rsidRPr="00DE39E8">
        <w:rPr>
          <w:rFonts w:asciiTheme="minorHAnsi" w:hAnsiTheme="minorHAnsi"/>
          <w:bCs/>
          <w:lang w:val="en-GB"/>
        </w:rPr>
        <w:t xml:space="preserve"> </w:t>
      </w:r>
    </w:p>
    <w:p w14:paraId="27E2C96B" w14:textId="77777777" w:rsidR="00DC6335" w:rsidRPr="001D3E95" w:rsidRDefault="00DC6335" w:rsidP="00DC6335">
      <w:pPr>
        <w:rPr>
          <w:rFonts w:asciiTheme="minorHAnsi" w:hAnsiTheme="minorHAnsi"/>
          <w:bCs/>
          <w:lang w:val="en-GB"/>
        </w:rPr>
      </w:pPr>
    </w:p>
    <w:p w14:paraId="4255D008" w14:textId="77777777" w:rsidR="00DC6335" w:rsidRDefault="00DC6335">
      <w:pPr>
        <w:spacing w:after="200" w:line="276" w:lineRule="auto"/>
        <w:rPr>
          <w:rFonts w:asciiTheme="minorHAnsi" w:hAnsiTheme="minorHAnsi"/>
          <w:b/>
          <w:bCs/>
          <w:lang w:val="en-US"/>
        </w:rPr>
      </w:pPr>
      <w:r>
        <w:rPr>
          <w:rFonts w:asciiTheme="minorHAnsi" w:hAnsiTheme="minorHAnsi"/>
          <w:b/>
          <w:bCs/>
          <w:lang w:val="en-US"/>
        </w:rPr>
        <w:br w:type="page"/>
      </w:r>
    </w:p>
    <w:p w14:paraId="711AABA7" w14:textId="77777777" w:rsidR="00185C69" w:rsidRDefault="005D75E7" w:rsidP="008F496D">
      <w:pPr>
        <w:rPr>
          <w:rFonts w:asciiTheme="minorHAnsi" w:hAnsiTheme="minorHAnsi"/>
          <w:b/>
          <w:bCs/>
          <w:lang w:val="en-US"/>
        </w:rPr>
      </w:pPr>
      <w:r w:rsidRPr="005D75E7">
        <w:rPr>
          <w:rFonts w:asciiTheme="minorHAnsi" w:hAnsiTheme="minorHAnsi"/>
          <w:b/>
          <w:bCs/>
          <w:lang w:val="en-US"/>
        </w:rPr>
        <w:lastRenderedPageBreak/>
        <w:t>Figure 1</w:t>
      </w:r>
    </w:p>
    <w:p w14:paraId="289E24E1" w14:textId="0A7EBC7D" w:rsidR="002E5B52" w:rsidRPr="005D75E7" w:rsidRDefault="002E5B52" w:rsidP="008F496D">
      <w:pPr>
        <w:rPr>
          <w:rFonts w:asciiTheme="minorHAnsi" w:hAnsiTheme="minorHAnsi"/>
          <w:b/>
          <w:bCs/>
          <w:lang w:val="en-US"/>
        </w:rPr>
      </w:pPr>
      <w:r>
        <w:rPr>
          <w:rFonts w:asciiTheme="minorHAnsi" w:hAnsiTheme="minorHAnsi"/>
          <w:b/>
          <w:bCs/>
          <w:noProof/>
        </w:rPr>
        <w:drawing>
          <wp:inline distT="0" distB="0" distL="0" distR="0" wp14:anchorId="6ECD20F4" wp14:editId="6CE9D0B4">
            <wp:extent cx="6327140" cy="485341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140" cy="4853411"/>
                    </a:xfrm>
                    <a:prstGeom prst="rect">
                      <a:avLst/>
                    </a:prstGeom>
                    <a:noFill/>
                    <a:ln>
                      <a:noFill/>
                    </a:ln>
                  </pic:spPr>
                </pic:pic>
              </a:graphicData>
            </a:graphic>
          </wp:inline>
        </w:drawing>
      </w:r>
    </w:p>
    <w:p w14:paraId="27382353" w14:textId="38EEA789" w:rsidR="005D75E7" w:rsidRDefault="005D75E7" w:rsidP="008F496D">
      <w:pPr>
        <w:rPr>
          <w:rFonts w:asciiTheme="minorHAnsi" w:hAnsiTheme="minorHAnsi"/>
          <w:bCs/>
          <w:lang w:val="en-US"/>
        </w:rPr>
      </w:pPr>
    </w:p>
    <w:p w14:paraId="2FAFF228" w14:textId="77777777" w:rsidR="005D75E7" w:rsidRDefault="005D75E7" w:rsidP="005D75E7">
      <w:pPr>
        <w:rPr>
          <w:lang w:val="en-US"/>
        </w:rPr>
      </w:pPr>
    </w:p>
    <w:p w14:paraId="0BE9BB8E" w14:textId="77777777" w:rsidR="00DC6335" w:rsidRDefault="00DC6335">
      <w:pPr>
        <w:spacing w:after="200" w:line="276" w:lineRule="auto"/>
        <w:rPr>
          <w:rFonts w:asciiTheme="minorHAnsi" w:hAnsiTheme="minorHAnsi"/>
          <w:b/>
          <w:bCs/>
          <w:lang w:val="en-US"/>
        </w:rPr>
      </w:pPr>
      <w:r>
        <w:rPr>
          <w:rFonts w:asciiTheme="minorHAnsi" w:hAnsiTheme="minorHAnsi"/>
          <w:b/>
          <w:bCs/>
          <w:lang w:val="en-US"/>
        </w:rPr>
        <w:br w:type="page"/>
      </w:r>
    </w:p>
    <w:p w14:paraId="20CCF3F4" w14:textId="77777777" w:rsidR="005D75E7" w:rsidRDefault="005D75E7" w:rsidP="008F496D">
      <w:pPr>
        <w:rPr>
          <w:rFonts w:asciiTheme="minorHAnsi" w:hAnsiTheme="minorHAnsi"/>
          <w:b/>
          <w:bCs/>
          <w:lang w:val="en-US"/>
        </w:rPr>
      </w:pPr>
      <w:r w:rsidRPr="005D75E7">
        <w:rPr>
          <w:rFonts w:asciiTheme="minorHAnsi" w:hAnsiTheme="minorHAnsi"/>
          <w:b/>
          <w:bCs/>
          <w:lang w:val="en-US"/>
        </w:rPr>
        <w:lastRenderedPageBreak/>
        <w:t>Figure 2</w:t>
      </w:r>
    </w:p>
    <w:p w14:paraId="71B7A869" w14:textId="0A47EC29" w:rsidR="005D75E7" w:rsidRDefault="002E5B52" w:rsidP="008F496D">
      <w:pPr>
        <w:rPr>
          <w:rFonts w:asciiTheme="minorHAnsi" w:hAnsiTheme="minorHAnsi"/>
          <w:b/>
          <w:bCs/>
          <w:lang w:val="en-US"/>
        </w:rPr>
      </w:pPr>
      <w:r>
        <w:rPr>
          <w:rFonts w:asciiTheme="minorHAnsi" w:hAnsiTheme="minorHAnsi"/>
          <w:b/>
          <w:bCs/>
          <w:noProof/>
        </w:rPr>
        <w:drawing>
          <wp:inline distT="0" distB="0" distL="0" distR="0" wp14:anchorId="1C7ECCE8" wp14:editId="29C8C133">
            <wp:extent cx="6327140" cy="4918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140" cy="4918177"/>
                    </a:xfrm>
                    <a:prstGeom prst="rect">
                      <a:avLst/>
                    </a:prstGeom>
                    <a:noFill/>
                    <a:ln>
                      <a:noFill/>
                    </a:ln>
                  </pic:spPr>
                </pic:pic>
              </a:graphicData>
            </a:graphic>
          </wp:inline>
        </w:drawing>
      </w:r>
    </w:p>
    <w:p w14:paraId="2DC4BD01" w14:textId="77777777" w:rsidR="005D75E7" w:rsidRDefault="005D75E7" w:rsidP="005D75E7">
      <w:pPr>
        <w:rPr>
          <w:lang w:val="en-US"/>
        </w:rPr>
      </w:pPr>
      <w:r>
        <w:rPr>
          <w:lang w:val="en-US"/>
        </w:rPr>
        <w:br w:type="page"/>
      </w:r>
    </w:p>
    <w:p w14:paraId="6F93A8C0" w14:textId="77777777" w:rsidR="005D75E7" w:rsidRDefault="005D75E7" w:rsidP="008F496D">
      <w:pPr>
        <w:rPr>
          <w:rFonts w:asciiTheme="minorHAnsi" w:hAnsiTheme="minorHAnsi"/>
          <w:b/>
          <w:bCs/>
          <w:lang w:val="en-US"/>
        </w:rPr>
      </w:pPr>
      <w:r>
        <w:rPr>
          <w:rFonts w:asciiTheme="minorHAnsi" w:hAnsiTheme="minorHAnsi"/>
          <w:b/>
          <w:bCs/>
          <w:lang w:val="en-US"/>
        </w:rPr>
        <w:lastRenderedPageBreak/>
        <w:t>Figure 3</w:t>
      </w:r>
    </w:p>
    <w:p w14:paraId="0EBDC257" w14:textId="77777777" w:rsidR="005D75E7" w:rsidRDefault="005D75E7" w:rsidP="008F496D">
      <w:pPr>
        <w:rPr>
          <w:rFonts w:asciiTheme="minorHAnsi" w:hAnsiTheme="minorHAnsi"/>
          <w:b/>
          <w:bCs/>
          <w:lang w:val="en-US"/>
        </w:rPr>
      </w:pPr>
    </w:p>
    <w:p w14:paraId="20D54F5C" w14:textId="5073778D" w:rsidR="005D75E7" w:rsidRDefault="002E5B52" w:rsidP="008F496D">
      <w:pPr>
        <w:rPr>
          <w:rFonts w:asciiTheme="minorHAnsi" w:hAnsiTheme="minorHAnsi"/>
          <w:b/>
          <w:bCs/>
          <w:lang w:val="en-US"/>
        </w:rPr>
      </w:pPr>
      <w:r>
        <w:rPr>
          <w:rFonts w:asciiTheme="minorHAnsi" w:hAnsiTheme="minorHAnsi"/>
          <w:b/>
          <w:bCs/>
          <w:noProof/>
        </w:rPr>
        <w:drawing>
          <wp:inline distT="0" distB="0" distL="0" distR="0" wp14:anchorId="693DD377" wp14:editId="23CCF1EA">
            <wp:extent cx="6327140" cy="485341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7140" cy="4853411"/>
                    </a:xfrm>
                    <a:prstGeom prst="rect">
                      <a:avLst/>
                    </a:prstGeom>
                    <a:noFill/>
                    <a:ln>
                      <a:noFill/>
                    </a:ln>
                  </pic:spPr>
                </pic:pic>
              </a:graphicData>
            </a:graphic>
          </wp:inline>
        </w:drawing>
      </w:r>
    </w:p>
    <w:p w14:paraId="32524866" w14:textId="77777777" w:rsidR="00DC6335" w:rsidRDefault="00DC6335">
      <w:pPr>
        <w:spacing w:after="200" w:line="276" w:lineRule="auto"/>
        <w:rPr>
          <w:rFonts w:asciiTheme="minorHAnsi" w:hAnsiTheme="minorHAnsi"/>
          <w:b/>
          <w:bCs/>
          <w:lang w:val="en-US"/>
        </w:rPr>
      </w:pPr>
      <w:r>
        <w:rPr>
          <w:rFonts w:asciiTheme="minorHAnsi" w:hAnsiTheme="minorHAnsi"/>
          <w:b/>
          <w:bCs/>
          <w:lang w:val="en-US"/>
        </w:rPr>
        <w:br w:type="page"/>
      </w:r>
    </w:p>
    <w:p w14:paraId="19B051F1" w14:textId="77777777" w:rsidR="005D75E7" w:rsidRDefault="005D75E7" w:rsidP="008F496D">
      <w:pPr>
        <w:rPr>
          <w:rFonts w:asciiTheme="minorHAnsi" w:hAnsiTheme="minorHAnsi"/>
          <w:b/>
          <w:bCs/>
          <w:lang w:val="en-US"/>
        </w:rPr>
      </w:pPr>
      <w:r>
        <w:rPr>
          <w:rFonts w:asciiTheme="minorHAnsi" w:hAnsiTheme="minorHAnsi"/>
          <w:b/>
          <w:bCs/>
          <w:lang w:val="en-US"/>
        </w:rPr>
        <w:lastRenderedPageBreak/>
        <w:t>Figure 4</w:t>
      </w:r>
    </w:p>
    <w:p w14:paraId="1C4438B6" w14:textId="77777777" w:rsidR="005D75E7" w:rsidRDefault="005D75E7" w:rsidP="008F496D">
      <w:pPr>
        <w:rPr>
          <w:rFonts w:asciiTheme="minorHAnsi" w:hAnsiTheme="minorHAnsi"/>
          <w:b/>
          <w:bCs/>
          <w:lang w:val="en-US"/>
        </w:rPr>
      </w:pPr>
    </w:p>
    <w:p w14:paraId="00404D67" w14:textId="44079A81" w:rsidR="005D75E7" w:rsidRPr="005D75E7" w:rsidRDefault="002E5B52" w:rsidP="008F496D">
      <w:pPr>
        <w:rPr>
          <w:rFonts w:asciiTheme="minorHAnsi" w:hAnsiTheme="minorHAnsi"/>
          <w:b/>
          <w:bCs/>
          <w:lang w:val="en-US"/>
        </w:rPr>
      </w:pPr>
      <w:r>
        <w:rPr>
          <w:rFonts w:asciiTheme="minorHAnsi" w:hAnsiTheme="minorHAnsi"/>
          <w:b/>
          <w:bCs/>
          <w:noProof/>
        </w:rPr>
        <w:drawing>
          <wp:inline distT="0" distB="0" distL="0" distR="0" wp14:anchorId="4AB3ECED" wp14:editId="415B16DC">
            <wp:extent cx="6327140" cy="49181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140" cy="4918177"/>
                    </a:xfrm>
                    <a:prstGeom prst="rect">
                      <a:avLst/>
                    </a:prstGeom>
                    <a:noFill/>
                    <a:ln>
                      <a:noFill/>
                    </a:ln>
                  </pic:spPr>
                </pic:pic>
              </a:graphicData>
            </a:graphic>
          </wp:inline>
        </w:drawing>
      </w:r>
    </w:p>
    <w:sectPr w:rsidR="005D75E7" w:rsidRPr="005D75E7" w:rsidSect="00DC6335">
      <w:pgSz w:w="12240" w:h="15840"/>
      <w:pgMar w:top="1699" w:right="1138" w:bottom="1699" w:left="1138" w:header="706" w:footer="706" w:gutter="0"/>
      <w:cols w:space="708"/>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8BCBB" w15:done="0"/>
  <w15:commentEx w15:paraId="432D32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B2925" w14:textId="77777777" w:rsidR="009A6EEA" w:rsidRDefault="009A6EEA" w:rsidP="00692C1F">
      <w:r>
        <w:separator/>
      </w:r>
    </w:p>
  </w:endnote>
  <w:endnote w:type="continuationSeparator" w:id="0">
    <w:p w14:paraId="3FBFF509" w14:textId="77777777" w:rsidR="009A6EEA" w:rsidRDefault="009A6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Palatino">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791345"/>
      <w:docPartObj>
        <w:docPartGallery w:val="Page Numbers (Bottom of Page)"/>
        <w:docPartUnique/>
      </w:docPartObj>
    </w:sdtPr>
    <w:sdtEndPr/>
    <w:sdtContent>
      <w:p w14:paraId="2A40F5E2" w14:textId="77777777" w:rsidR="006C488B" w:rsidRDefault="006C488B">
        <w:pPr>
          <w:pStyle w:val="Footer"/>
          <w:jc w:val="center"/>
        </w:pPr>
        <w:r>
          <w:fldChar w:fldCharType="begin"/>
        </w:r>
        <w:r>
          <w:instrText>PAGE   \* MERGEFORMAT</w:instrText>
        </w:r>
        <w:r>
          <w:fldChar w:fldCharType="separate"/>
        </w:r>
        <w:r w:rsidR="00A93FCF">
          <w:rPr>
            <w:noProof/>
          </w:rPr>
          <w:t>19</w:t>
        </w:r>
        <w:r>
          <w:fldChar w:fldCharType="end"/>
        </w:r>
      </w:p>
    </w:sdtContent>
  </w:sdt>
  <w:p w14:paraId="1925AA42" w14:textId="77777777" w:rsidR="006C488B" w:rsidRDefault="006C48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40570" w14:textId="77777777" w:rsidR="009A6EEA" w:rsidRDefault="009A6EEA" w:rsidP="00692C1F">
      <w:r>
        <w:separator/>
      </w:r>
    </w:p>
  </w:footnote>
  <w:footnote w:type="continuationSeparator" w:id="0">
    <w:p w14:paraId="1BC9B29C" w14:textId="77777777" w:rsidR="009A6EEA" w:rsidRDefault="009A6EEA" w:rsidP="00692C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D4825"/>
    <w:multiLevelType w:val="multilevel"/>
    <w:tmpl w:val="E068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864C7"/>
    <w:multiLevelType w:val="multilevel"/>
    <w:tmpl w:val="E76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2537B4"/>
    <w:multiLevelType w:val="multilevel"/>
    <w:tmpl w:val="6D1E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zel">
    <w15:presenceInfo w15:providerId="None" w15:userId="Iz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1F"/>
    <w:rsid w:val="0000031E"/>
    <w:rsid w:val="00000A58"/>
    <w:rsid w:val="00002EF3"/>
    <w:rsid w:val="000066C5"/>
    <w:rsid w:val="00010E3A"/>
    <w:rsid w:val="0001410C"/>
    <w:rsid w:val="000142A2"/>
    <w:rsid w:val="00014302"/>
    <w:rsid w:val="000147F2"/>
    <w:rsid w:val="00015950"/>
    <w:rsid w:val="00015A10"/>
    <w:rsid w:val="00015CAA"/>
    <w:rsid w:val="0002187F"/>
    <w:rsid w:val="000230BD"/>
    <w:rsid w:val="000231D1"/>
    <w:rsid w:val="0002373D"/>
    <w:rsid w:val="00023979"/>
    <w:rsid w:val="000247C8"/>
    <w:rsid w:val="000257AA"/>
    <w:rsid w:val="00025C66"/>
    <w:rsid w:val="00026D66"/>
    <w:rsid w:val="000279EB"/>
    <w:rsid w:val="00032CEF"/>
    <w:rsid w:val="0003472A"/>
    <w:rsid w:val="0004032A"/>
    <w:rsid w:val="00040399"/>
    <w:rsid w:val="00041218"/>
    <w:rsid w:val="00041923"/>
    <w:rsid w:val="00041E09"/>
    <w:rsid w:val="000430DF"/>
    <w:rsid w:val="00043360"/>
    <w:rsid w:val="00044E2A"/>
    <w:rsid w:val="00045968"/>
    <w:rsid w:val="00046013"/>
    <w:rsid w:val="00046457"/>
    <w:rsid w:val="00046471"/>
    <w:rsid w:val="00046E31"/>
    <w:rsid w:val="000473F5"/>
    <w:rsid w:val="00051AD5"/>
    <w:rsid w:val="000522EE"/>
    <w:rsid w:val="0005246C"/>
    <w:rsid w:val="00053AEE"/>
    <w:rsid w:val="00053D33"/>
    <w:rsid w:val="00056AFA"/>
    <w:rsid w:val="00056DF1"/>
    <w:rsid w:val="000578BC"/>
    <w:rsid w:val="0006337C"/>
    <w:rsid w:val="0006530A"/>
    <w:rsid w:val="000665F2"/>
    <w:rsid w:val="00066E6F"/>
    <w:rsid w:val="00067726"/>
    <w:rsid w:val="00067E7C"/>
    <w:rsid w:val="000701CE"/>
    <w:rsid w:val="00071227"/>
    <w:rsid w:val="00071A11"/>
    <w:rsid w:val="00071BE3"/>
    <w:rsid w:val="00071D7D"/>
    <w:rsid w:val="0007487B"/>
    <w:rsid w:val="00075255"/>
    <w:rsid w:val="00076D03"/>
    <w:rsid w:val="00077B36"/>
    <w:rsid w:val="0008013C"/>
    <w:rsid w:val="000820E9"/>
    <w:rsid w:val="00082CE6"/>
    <w:rsid w:val="00083135"/>
    <w:rsid w:val="00084141"/>
    <w:rsid w:val="00085916"/>
    <w:rsid w:val="00086D34"/>
    <w:rsid w:val="00086E01"/>
    <w:rsid w:val="00087E2F"/>
    <w:rsid w:val="00090514"/>
    <w:rsid w:val="00090B2C"/>
    <w:rsid w:val="000917EA"/>
    <w:rsid w:val="0009198A"/>
    <w:rsid w:val="00094ABF"/>
    <w:rsid w:val="00095044"/>
    <w:rsid w:val="00095562"/>
    <w:rsid w:val="00096E6D"/>
    <w:rsid w:val="000978BD"/>
    <w:rsid w:val="000A1016"/>
    <w:rsid w:val="000A22E2"/>
    <w:rsid w:val="000A2D69"/>
    <w:rsid w:val="000A4B6A"/>
    <w:rsid w:val="000B087A"/>
    <w:rsid w:val="000B1126"/>
    <w:rsid w:val="000B1232"/>
    <w:rsid w:val="000B2C13"/>
    <w:rsid w:val="000B38E8"/>
    <w:rsid w:val="000B3995"/>
    <w:rsid w:val="000B39DB"/>
    <w:rsid w:val="000B3FAE"/>
    <w:rsid w:val="000B415F"/>
    <w:rsid w:val="000B48B7"/>
    <w:rsid w:val="000B7C90"/>
    <w:rsid w:val="000C0CC9"/>
    <w:rsid w:val="000C1015"/>
    <w:rsid w:val="000C288B"/>
    <w:rsid w:val="000C30EF"/>
    <w:rsid w:val="000C4AA2"/>
    <w:rsid w:val="000C533D"/>
    <w:rsid w:val="000C6928"/>
    <w:rsid w:val="000D02AD"/>
    <w:rsid w:val="000D240E"/>
    <w:rsid w:val="000D2B5F"/>
    <w:rsid w:val="000D2D8C"/>
    <w:rsid w:val="000D3359"/>
    <w:rsid w:val="000D6ABF"/>
    <w:rsid w:val="000D7F4B"/>
    <w:rsid w:val="000D7F9E"/>
    <w:rsid w:val="000E1DB3"/>
    <w:rsid w:val="000E37C5"/>
    <w:rsid w:val="000E4391"/>
    <w:rsid w:val="000E5A96"/>
    <w:rsid w:val="000F00C5"/>
    <w:rsid w:val="000F02CB"/>
    <w:rsid w:val="000F25D8"/>
    <w:rsid w:val="000F28DC"/>
    <w:rsid w:val="000F36EA"/>
    <w:rsid w:val="000F4431"/>
    <w:rsid w:val="000F6552"/>
    <w:rsid w:val="000F7425"/>
    <w:rsid w:val="00101666"/>
    <w:rsid w:val="001022F6"/>
    <w:rsid w:val="00105C49"/>
    <w:rsid w:val="001073BE"/>
    <w:rsid w:val="00110AC2"/>
    <w:rsid w:val="00110D71"/>
    <w:rsid w:val="00110FF2"/>
    <w:rsid w:val="00111503"/>
    <w:rsid w:val="001125B9"/>
    <w:rsid w:val="001129A2"/>
    <w:rsid w:val="0011379E"/>
    <w:rsid w:val="00113AC0"/>
    <w:rsid w:val="001142A1"/>
    <w:rsid w:val="00117229"/>
    <w:rsid w:val="00117ED5"/>
    <w:rsid w:val="00120E66"/>
    <w:rsid w:val="00122285"/>
    <w:rsid w:val="001233C5"/>
    <w:rsid w:val="001234C0"/>
    <w:rsid w:val="001240BB"/>
    <w:rsid w:val="00125931"/>
    <w:rsid w:val="001279B8"/>
    <w:rsid w:val="00130B32"/>
    <w:rsid w:val="0013236A"/>
    <w:rsid w:val="0013392B"/>
    <w:rsid w:val="00133CFF"/>
    <w:rsid w:val="00133F60"/>
    <w:rsid w:val="00135B75"/>
    <w:rsid w:val="0013710C"/>
    <w:rsid w:val="001375CE"/>
    <w:rsid w:val="00137D37"/>
    <w:rsid w:val="001427A7"/>
    <w:rsid w:val="001437AC"/>
    <w:rsid w:val="00143BAD"/>
    <w:rsid w:val="00145719"/>
    <w:rsid w:val="00147CC6"/>
    <w:rsid w:val="00150858"/>
    <w:rsid w:val="00150AC1"/>
    <w:rsid w:val="00151C51"/>
    <w:rsid w:val="00153369"/>
    <w:rsid w:val="00153B00"/>
    <w:rsid w:val="00154787"/>
    <w:rsid w:val="00155175"/>
    <w:rsid w:val="0015624D"/>
    <w:rsid w:val="00160D6E"/>
    <w:rsid w:val="00161EE2"/>
    <w:rsid w:val="00165128"/>
    <w:rsid w:val="00165B7F"/>
    <w:rsid w:val="00166B24"/>
    <w:rsid w:val="001706E2"/>
    <w:rsid w:val="00170866"/>
    <w:rsid w:val="00171111"/>
    <w:rsid w:val="001724DD"/>
    <w:rsid w:val="001737F8"/>
    <w:rsid w:val="001739B9"/>
    <w:rsid w:val="001743C4"/>
    <w:rsid w:val="001745B1"/>
    <w:rsid w:val="00176512"/>
    <w:rsid w:val="00176AC1"/>
    <w:rsid w:val="00176F16"/>
    <w:rsid w:val="00177CAD"/>
    <w:rsid w:val="0018057A"/>
    <w:rsid w:val="00180A8E"/>
    <w:rsid w:val="00180E1B"/>
    <w:rsid w:val="00181111"/>
    <w:rsid w:val="001848EB"/>
    <w:rsid w:val="00185C69"/>
    <w:rsid w:val="001877BE"/>
    <w:rsid w:val="00187E90"/>
    <w:rsid w:val="0019152C"/>
    <w:rsid w:val="00191A29"/>
    <w:rsid w:val="0019260E"/>
    <w:rsid w:val="001928CF"/>
    <w:rsid w:val="00192A87"/>
    <w:rsid w:val="00193113"/>
    <w:rsid w:val="00193644"/>
    <w:rsid w:val="00196444"/>
    <w:rsid w:val="00196DBF"/>
    <w:rsid w:val="001A0283"/>
    <w:rsid w:val="001A045E"/>
    <w:rsid w:val="001A047C"/>
    <w:rsid w:val="001A16C6"/>
    <w:rsid w:val="001A23FC"/>
    <w:rsid w:val="001A38FF"/>
    <w:rsid w:val="001A5491"/>
    <w:rsid w:val="001A573D"/>
    <w:rsid w:val="001A5E7E"/>
    <w:rsid w:val="001A6FD5"/>
    <w:rsid w:val="001A72DE"/>
    <w:rsid w:val="001A7960"/>
    <w:rsid w:val="001B0572"/>
    <w:rsid w:val="001B09B2"/>
    <w:rsid w:val="001B134A"/>
    <w:rsid w:val="001B137B"/>
    <w:rsid w:val="001B2257"/>
    <w:rsid w:val="001B24CB"/>
    <w:rsid w:val="001B255F"/>
    <w:rsid w:val="001B37AD"/>
    <w:rsid w:val="001B5C98"/>
    <w:rsid w:val="001B632B"/>
    <w:rsid w:val="001B6D8C"/>
    <w:rsid w:val="001B70FC"/>
    <w:rsid w:val="001C0309"/>
    <w:rsid w:val="001C22C0"/>
    <w:rsid w:val="001C353F"/>
    <w:rsid w:val="001C560B"/>
    <w:rsid w:val="001C7FF7"/>
    <w:rsid w:val="001D34E8"/>
    <w:rsid w:val="001D3E95"/>
    <w:rsid w:val="001D75A4"/>
    <w:rsid w:val="001D7608"/>
    <w:rsid w:val="001D7B1B"/>
    <w:rsid w:val="001E0439"/>
    <w:rsid w:val="001E1F22"/>
    <w:rsid w:val="001E25E1"/>
    <w:rsid w:val="001E4B43"/>
    <w:rsid w:val="001F10ED"/>
    <w:rsid w:val="001F4147"/>
    <w:rsid w:val="001F65B6"/>
    <w:rsid w:val="001F6993"/>
    <w:rsid w:val="0020111E"/>
    <w:rsid w:val="002013CF"/>
    <w:rsid w:val="00201C77"/>
    <w:rsid w:val="0020239E"/>
    <w:rsid w:val="00202A55"/>
    <w:rsid w:val="002043A9"/>
    <w:rsid w:val="002043E8"/>
    <w:rsid w:val="002050B5"/>
    <w:rsid w:val="002070EA"/>
    <w:rsid w:val="00207952"/>
    <w:rsid w:val="00207C16"/>
    <w:rsid w:val="0021034F"/>
    <w:rsid w:val="002110D1"/>
    <w:rsid w:val="00211525"/>
    <w:rsid w:val="00211BD1"/>
    <w:rsid w:val="0021363A"/>
    <w:rsid w:val="00213AD0"/>
    <w:rsid w:val="002144A9"/>
    <w:rsid w:val="00214D9F"/>
    <w:rsid w:val="00215770"/>
    <w:rsid w:val="0021607D"/>
    <w:rsid w:val="002168DB"/>
    <w:rsid w:val="00220D9D"/>
    <w:rsid w:val="0022238C"/>
    <w:rsid w:val="00222E10"/>
    <w:rsid w:val="00222E32"/>
    <w:rsid w:val="00222E48"/>
    <w:rsid w:val="0022309F"/>
    <w:rsid w:val="00224729"/>
    <w:rsid w:val="002261AE"/>
    <w:rsid w:val="002273A3"/>
    <w:rsid w:val="00227DA7"/>
    <w:rsid w:val="00227FE7"/>
    <w:rsid w:val="00233055"/>
    <w:rsid w:val="002346BF"/>
    <w:rsid w:val="002379A3"/>
    <w:rsid w:val="00241A2A"/>
    <w:rsid w:val="00242C90"/>
    <w:rsid w:val="00244524"/>
    <w:rsid w:val="00245042"/>
    <w:rsid w:val="0024785A"/>
    <w:rsid w:val="00247CF7"/>
    <w:rsid w:val="00251E36"/>
    <w:rsid w:val="00252380"/>
    <w:rsid w:val="00252A0E"/>
    <w:rsid w:val="002557D0"/>
    <w:rsid w:val="00257698"/>
    <w:rsid w:val="002610A3"/>
    <w:rsid w:val="00263F84"/>
    <w:rsid w:val="00264155"/>
    <w:rsid w:val="0026508D"/>
    <w:rsid w:val="002651F0"/>
    <w:rsid w:val="002651F4"/>
    <w:rsid w:val="0026554E"/>
    <w:rsid w:val="00265A97"/>
    <w:rsid w:val="002710B9"/>
    <w:rsid w:val="0027254B"/>
    <w:rsid w:val="002726ED"/>
    <w:rsid w:val="002729EA"/>
    <w:rsid w:val="002742B3"/>
    <w:rsid w:val="00274300"/>
    <w:rsid w:val="002769AE"/>
    <w:rsid w:val="00277768"/>
    <w:rsid w:val="00282789"/>
    <w:rsid w:val="00282EED"/>
    <w:rsid w:val="00284DCE"/>
    <w:rsid w:val="00287692"/>
    <w:rsid w:val="00290305"/>
    <w:rsid w:val="002903C5"/>
    <w:rsid w:val="00291519"/>
    <w:rsid w:val="00291B51"/>
    <w:rsid w:val="00291F51"/>
    <w:rsid w:val="00294C05"/>
    <w:rsid w:val="00294E92"/>
    <w:rsid w:val="00295404"/>
    <w:rsid w:val="002A12C6"/>
    <w:rsid w:val="002A2A74"/>
    <w:rsid w:val="002A2D66"/>
    <w:rsid w:val="002A2EF8"/>
    <w:rsid w:val="002A4312"/>
    <w:rsid w:val="002A4A56"/>
    <w:rsid w:val="002A4C5D"/>
    <w:rsid w:val="002A5379"/>
    <w:rsid w:val="002A5F8B"/>
    <w:rsid w:val="002A65C5"/>
    <w:rsid w:val="002A66D9"/>
    <w:rsid w:val="002A6C23"/>
    <w:rsid w:val="002A7321"/>
    <w:rsid w:val="002A7C6C"/>
    <w:rsid w:val="002B085A"/>
    <w:rsid w:val="002B0A99"/>
    <w:rsid w:val="002B10E5"/>
    <w:rsid w:val="002B18A0"/>
    <w:rsid w:val="002B2650"/>
    <w:rsid w:val="002B43A2"/>
    <w:rsid w:val="002B53AC"/>
    <w:rsid w:val="002C04E6"/>
    <w:rsid w:val="002C1811"/>
    <w:rsid w:val="002C1EC1"/>
    <w:rsid w:val="002C21CC"/>
    <w:rsid w:val="002C2356"/>
    <w:rsid w:val="002C42E3"/>
    <w:rsid w:val="002C4A0D"/>
    <w:rsid w:val="002C5BA3"/>
    <w:rsid w:val="002C7C05"/>
    <w:rsid w:val="002D25FF"/>
    <w:rsid w:val="002D32CE"/>
    <w:rsid w:val="002D3A17"/>
    <w:rsid w:val="002D528E"/>
    <w:rsid w:val="002D561A"/>
    <w:rsid w:val="002D7BEC"/>
    <w:rsid w:val="002E0629"/>
    <w:rsid w:val="002E12CB"/>
    <w:rsid w:val="002E299E"/>
    <w:rsid w:val="002E2A64"/>
    <w:rsid w:val="002E2D5E"/>
    <w:rsid w:val="002E4C5D"/>
    <w:rsid w:val="002E5B52"/>
    <w:rsid w:val="002E5E76"/>
    <w:rsid w:val="002E6C91"/>
    <w:rsid w:val="002E708A"/>
    <w:rsid w:val="002E7C4B"/>
    <w:rsid w:val="002F061B"/>
    <w:rsid w:val="002F0AE7"/>
    <w:rsid w:val="002F21E6"/>
    <w:rsid w:val="002F25F9"/>
    <w:rsid w:val="002F7525"/>
    <w:rsid w:val="002F78AD"/>
    <w:rsid w:val="00300E2A"/>
    <w:rsid w:val="00301482"/>
    <w:rsid w:val="00301877"/>
    <w:rsid w:val="0030261D"/>
    <w:rsid w:val="00302B31"/>
    <w:rsid w:val="003038F3"/>
    <w:rsid w:val="0030434D"/>
    <w:rsid w:val="00307FC4"/>
    <w:rsid w:val="00310AFF"/>
    <w:rsid w:val="00310E63"/>
    <w:rsid w:val="00310E94"/>
    <w:rsid w:val="00311837"/>
    <w:rsid w:val="003127A7"/>
    <w:rsid w:val="003134C3"/>
    <w:rsid w:val="0031443A"/>
    <w:rsid w:val="00314AB8"/>
    <w:rsid w:val="00314C5A"/>
    <w:rsid w:val="003151C8"/>
    <w:rsid w:val="0031582D"/>
    <w:rsid w:val="00315983"/>
    <w:rsid w:val="00320807"/>
    <w:rsid w:val="00320847"/>
    <w:rsid w:val="003214D0"/>
    <w:rsid w:val="00322FC9"/>
    <w:rsid w:val="00323416"/>
    <w:rsid w:val="00323DFC"/>
    <w:rsid w:val="0032633E"/>
    <w:rsid w:val="00327394"/>
    <w:rsid w:val="0033042C"/>
    <w:rsid w:val="0033109C"/>
    <w:rsid w:val="00331288"/>
    <w:rsid w:val="0033448B"/>
    <w:rsid w:val="00334599"/>
    <w:rsid w:val="0033670E"/>
    <w:rsid w:val="00337922"/>
    <w:rsid w:val="00337E66"/>
    <w:rsid w:val="00340E69"/>
    <w:rsid w:val="00340F39"/>
    <w:rsid w:val="00341D82"/>
    <w:rsid w:val="00342BE6"/>
    <w:rsid w:val="003439AB"/>
    <w:rsid w:val="003440A8"/>
    <w:rsid w:val="00344FE6"/>
    <w:rsid w:val="003477B4"/>
    <w:rsid w:val="0035177D"/>
    <w:rsid w:val="00352EEF"/>
    <w:rsid w:val="003548E4"/>
    <w:rsid w:val="00354D2A"/>
    <w:rsid w:val="003566D0"/>
    <w:rsid w:val="00356A76"/>
    <w:rsid w:val="00356AF2"/>
    <w:rsid w:val="00356F9A"/>
    <w:rsid w:val="0036296D"/>
    <w:rsid w:val="00362B7B"/>
    <w:rsid w:val="00362DA4"/>
    <w:rsid w:val="00363FE5"/>
    <w:rsid w:val="00364EAB"/>
    <w:rsid w:val="0036574D"/>
    <w:rsid w:val="00366FA5"/>
    <w:rsid w:val="00367AB5"/>
    <w:rsid w:val="00372568"/>
    <w:rsid w:val="00372ECE"/>
    <w:rsid w:val="00374613"/>
    <w:rsid w:val="00374A76"/>
    <w:rsid w:val="00377A77"/>
    <w:rsid w:val="00380859"/>
    <w:rsid w:val="0038187F"/>
    <w:rsid w:val="00381FD4"/>
    <w:rsid w:val="00382644"/>
    <w:rsid w:val="003839BF"/>
    <w:rsid w:val="003913D1"/>
    <w:rsid w:val="00391D40"/>
    <w:rsid w:val="003921AA"/>
    <w:rsid w:val="00392C7A"/>
    <w:rsid w:val="00392F09"/>
    <w:rsid w:val="00396C74"/>
    <w:rsid w:val="00396CD5"/>
    <w:rsid w:val="003A0C72"/>
    <w:rsid w:val="003A1D69"/>
    <w:rsid w:val="003A3169"/>
    <w:rsid w:val="003A3303"/>
    <w:rsid w:val="003A4C5B"/>
    <w:rsid w:val="003A4E1C"/>
    <w:rsid w:val="003A519A"/>
    <w:rsid w:val="003A57E7"/>
    <w:rsid w:val="003A6CEB"/>
    <w:rsid w:val="003A6EB6"/>
    <w:rsid w:val="003A74C0"/>
    <w:rsid w:val="003A7A1F"/>
    <w:rsid w:val="003B1226"/>
    <w:rsid w:val="003B4B02"/>
    <w:rsid w:val="003B588B"/>
    <w:rsid w:val="003B6BD5"/>
    <w:rsid w:val="003C05B7"/>
    <w:rsid w:val="003C1C47"/>
    <w:rsid w:val="003C35E2"/>
    <w:rsid w:val="003C4A10"/>
    <w:rsid w:val="003C4A84"/>
    <w:rsid w:val="003C736D"/>
    <w:rsid w:val="003D3AE9"/>
    <w:rsid w:val="003D4FA8"/>
    <w:rsid w:val="003D593B"/>
    <w:rsid w:val="003D6D84"/>
    <w:rsid w:val="003D710C"/>
    <w:rsid w:val="003D79C0"/>
    <w:rsid w:val="003E49E8"/>
    <w:rsid w:val="003E5ADB"/>
    <w:rsid w:val="003E5D58"/>
    <w:rsid w:val="003E75D2"/>
    <w:rsid w:val="003F1144"/>
    <w:rsid w:val="003F1593"/>
    <w:rsid w:val="003F2638"/>
    <w:rsid w:val="003F3CDD"/>
    <w:rsid w:val="003F4524"/>
    <w:rsid w:val="003F57FB"/>
    <w:rsid w:val="003F5D8C"/>
    <w:rsid w:val="003F6423"/>
    <w:rsid w:val="003F7A52"/>
    <w:rsid w:val="00402308"/>
    <w:rsid w:val="00402D32"/>
    <w:rsid w:val="004038B6"/>
    <w:rsid w:val="00404B9A"/>
    <w:rsid w:val="004053F6"/>
    <w:rsid w:val="00406A0C"/>
    <w:rsid w:val="00407335"/>
    <w:rsid w:val="004113B9"/>
    <w:rsid w:val="00412756"/>
    <w:rsid w:val="0041292E"/>
    <w:rsid w:val="00413CBC"/>
    <w:rsid w:val="00415927"/>
    <w:rsid w:val="004161E7"/>
    <w:rsid w:val="00416709"/>
    <w:rsid w:val="00416726"/>
    <w:rsid w:val="00420250"/>
    <w:rsid w:val="0042047F"/>
    <w:rsid w:val="00421630"/>
    <w:rsid w:val="0042178B"/>
    <w:rsid w:val="00422006"/>
    <w:rsid w:val="00422A99"/>
    <w:rsid w:val="00424D44"/>
    <w:rsid w:val="00425CFC"/>
    <w:rsid w:val="0042676C"/>
    <w:rsid w:val="004300B1"/>
    <w:rsid w:val="004305CA"/>
    <w:rsid w:val="0043175D"/>
    <w:rsid w:val="004320FF"/>
    <w:rsid w:val="00432232"/>
    <w:rsid w:val="004327F9"/>
    <w:rsid w:val="00432C79"/>
    <w:rsid w:val="00435964"/>
    <w:rsid w:val="004360A9"/>
    <w:rsid w:val="00437F21"/>
    <w:rsid w:val="00440364"/>
    <w:rsid w:val="00440C62"/>
    <w:rsid w:val="004421D9"/>
    <w:rsid w:val="0044351C"/>
    <w:rsid w:val="004436E5"/>
    <w:rsid w:val="004444F5"/>
    <w:rsid w:val="00444FC0"/>
    <w:rsid w:val="00453153"/>
    <w:rsid w:val="004531D1"/>
    <w:rsid w:val="00456C6A"/>
    <w:rsid w:val="00457C5D"/>
    <w:rsid w:val="00457F61"/>
    <w:rsid w:val="00461BD3"/>
    <w:rsid w:val="00464317"/>
    <w:rsid w:val="00464D95"/>
    <w:rsid w:val="004659D1"/>
    <w:rsid w:val="004661F3"/>
    <w:rsid w:val="00466CAB"/>
    <w:rsid w:val="004671EF"/>
    <w:rsid w:val="00467ABA"/>
    <w:rsid w:val="004713BD"/>
    <w:rsid w:val="004721FB"/>
    <w:rsid w:val="0047250D"/>
    <w:rsid w:val="00473E30"/>
    <w:rsid w:val="00474ABF"/>
    <w:rsid w:val="00474E86"/>
    <w:rsid w:val="00475225"/>
    <w:rsid w:val="0047676D"/>
    <w:rsid w:val="00477849"/>
    <w:rsid w:val="00477D2E"/>
    <w:rsid w:val="00480420"/>
    <w:rsid w:val="004812AF"/>
    <w:rsid w:val="0048298A"/>
    <w:rsid w:val="00482CD0"/>
    <w:rsid w:val="00483B34"/>
    <w:rsid w:val="00483F21"/>
    <w:rsid w:val="004848A3"/>
    <w:rsid w:val="004855CD"/>
    <w:rsid w:val="00485D28"/>
    <w:rsid w:val="00485D7B"/>
    <w:rsid w:val="00485FB8"/>
    <w:rsid w:val="004860E5"/>
    <w:rsid w:val="00487630"/>
    <w:rsid w:val="00490BFE"/>
    <w:rsid w:val="00491694"/>
    <w:rsid w:val="00491DDC"/>
    <w:rsid w:val="004920CF"/>
    <w:rsid w:val="00492DFE"/>
    <w:rsid w:val="00493580"/>
    <w:rsid w:val="00493FC1"/>
    <w:rsid w:val="00494337"/>
    <w:rsid w:val="004A0577"/>
    <w:rsid w:val="004A145F"/>
    <w:rsid w:val="004A1714"/>
    <w:rsid w:val="004A46E6"/>
    <w:rsid w:val="004A53B1"/>
    <w:rsid w:val="004B0159"/>
    <w:rsid w:val="004B3A7C"/>
    <w:rsid w:val="004B4033"/>
    <w:rsid w:val="004B4454"/>
    <w:rsid w:val="004B4D45"/>
    <w:rsid w:val="004B534F"/>
    <w:rsid w:val="004B55F3"/>
    <w:rsid w:val="004B6070"/>
    <w:rsid w:val="004C0E01"/>
    <w:rsid w:val="004C3C33"/>
    <w:rsid w:val="004D1CFF"/>
    <w:rsid w:val="004D255C"/>
    <w:rsid w:val="004D2B50"/>
    <w:rsid w:val="004D3989"/>
    <w:rsid w:val="004D462B"/>
    <w:rsid w:val="004D597B"/>
    <w:rsid w:val="004D6A29"/>
    <w:rsid w:val="004D6A2E"/>
    <w:rsid w:val="004E023E"/>
    <w:rsid w:val="004E02AD"/>
    <w:rsid w:val="004E1A4D"/>
    <w:rsid w:val="004E1EF4"/>
    <w:rsid w:val="004E3A1C"/>
    <w:rsid w:val="004E45EB"/>
    <w:rsid w:val="004F362A"/>
    <w:rsid w:val="004F3A4D"/>
    <w:rsid w:val="004F440A"/>
    <w:rsid w:val="004F4CB5"/>
    <w:rsid w:val="004F537B"/>
    <w:rsid w:val="004F5E8A"/>
    <w:rsid w:val="004F7479"/>
    <w:rsid w:val="004F77A9"/>
    <w:rsid w:val="00500573"/>
    <w:rsid w:val="005024C9"/>
    <w:rsid w:val="005038E0"/>
    <w:rsid w:val="00504033"/>
    <w:rsid w:val="00505502"/>
    <w:rsid w:val="00505CB6"/>
    <w:rsid w:val="00505FC1"/>
    <w:rsid w:val="00506281"/>
    <w:rsid w:val="00510687"/>
    <w:rsid w:val="00510D3E"/>
    <w:rsid w:val="00511A63"/>
    <w:rsid w:val="00514365"/>
    <w:rsid w:val="0051478C"/>
    <w:rsid w:val="005152B6"/>
    <w:rsid w:val="005153FE"/>
    <w:rsid w:val="00515AB6"/>
    <w:rsid w:val="00520008"/>
    <w:rsid w:val="005210C6"/>
    <w:rsid w:val="00522A50"/>
    <w:rsid w:val="00525C19"/>
    <w:rsid w:val="005262D9"/>
    <w:rsid w:val="00527189"/>
    <w:rsid w:val="00527B4C"/>
    <w:rsid w:val="00527DD5"/>
    <w:rsid w:val="00530339"/>
    <w:rsid w:val="0053245D"/>
    <w:rsid w:val="0053412F"/>
    <w:rsid w:val="00535254"/>
    <w:rsid w:val="0053624D"/>
    <w:rsid w:val="00536A97"/>
    <w:rsid w:val="0053762D"/>
    <w:rsid w:val="00537853"/>
    <w:rsid w:val="005451A0"/>
    <w:rsid w:val="005458FD"/>
    <w:rsid w:val="0054778A"/>
    <w:rsid w:val="00547D15"/>
    <w:rsid w:val="00547DBC"/>
    <w:rsid w:val="00553B8A"/>
    <w:rsid w:val="00553CD6"/>
    <w:rsid w:val="005544A9"/>
    <w:rsid w:val="00554BB6"/>
    <w:rsid w:val="00555FD4"/>
    <w:rsid w:val="00556095"/>
    <w:rsid w:val="00557FC0"/>
    <w:rsid w:val="00560162"/>
    <w:rsid w:val="00560556"/>
    <w:rsid w:val="005615B9"/>
    <w:rsid w:val="00562536"/>
    <w:rsid w:val="00563081"/>
    <w:rsid w:val="005633BE"/>
    <w:rsid w:val="00563755"/>
    <w:rsid w:val="005645EF"/>
    <w:rsid w:val="005648C4"/>
    <w:rsid w:val="005649B1"/>
    <w:rsid w:val="00565036"/>
    <w:rsid w:val="00565775"/>
    <w:rsid w:val="00567361"/>
    <w:rsid w:val="0056776E"/>
    <w:rsid w:val="00572BEE"/>
    <w:rsid w:val="00573198"/>
    <w:rsid w:val="00573DC5"/>
    <w:rsid w:val="00574CAD"/>
    <w:rsid w:val="00575908"/>
    <w:rsid w:val="00576562"/>
    <w:rsid w:val="00576C2A"/>
    <w:rsid w:val="005778DB"/>
    <w:rsid w:val="0058051D"/>
    <w:rsid w:val="005807F2"/>
    <w:rsid w:val="005811FE"/>
    <w:rsid w:val="00582322"/>
    <w:rsid w:val="0058239E"/>
    <w:rsid w:val="00582614"/>
    <w:rsid w:val="005829A6"/>
    <w:rsid w:val="00582A70"/>
    <w:rsid w:val="005845F0"/>
    <w:rsid w:val="005854B4"/>
    <w:rsid w:val="00585E73"/>
    <w:rsid w:val="00586CB3"/>
    <w:rsid w:val="00587842"/>
    <w:rsid w:val="00591247"/>
    <w:rsid w:val="00591DD2"/>
    <w:rsid w:val="00591EA9"/>
    <w:rsid w:val="005928DA"/>
    <w:rsid w:val="005955E4"/>
    <w:rsid w:val="00596036"/>
    <w:rsid w:val="005962DF"/>
    <w:rsid w:val="005A18C8"/>
    <w:rsid w:val="005A37D8"/>
    <w:rsid w:val="005A4535"/>
    <w:rsid w:val="005A7148"/>
    <w:rsid w:val="005A7208"/>
    <w:rsid w:val="005B088F"/>
    <w:rsid w:val="005B15E5"/>
    <w:rsid w:val="005B2D5F"/>
    <w:rsid w:val="005B59EC"/>
    <w:rsid w:val="005B71A4"/>
    <w:rsid w:val="005C07F8"/>
    <w:rsid w:val="005C0814"/>
    <w:rsid w:val="005C08D5"/>
    <w:rsid w:val="005C097D"/>
    <w:rsid w:val="005C15C9"/>
    <w:rsid w:val="005C2239"/>
    <w:rsid w:val="005C2E6E"/>
    <w:rsid w:val="005C3961"/>
    <w:rsid w:val="005C3AB7"/>
    <w:rsid w:val="005C4264"/>
    <w:rsid w:val="005C5F9D"/>
    <w:rsid w:val="005C62F2"/>
    <w:rsid w:val="005C6451"/>
    <w:rsid w:val="005C7677"/>
    <w:rsid w:val="005D0E7B"/>
    <w:rsid w:val="005D0F88"/>
    <w:rsid w:val="005D1AA7"/>
    <w:rsid w:val="005D1BD4"/>
    <w:rsid w:val="005D2E81"/>
    <w:rsid w:val="005D4776"/>
    <w:rsid w:val="005D4DF0"/>
    <w:rsid w:val="005D4EA5"/>
    <w:rsid w:val="005D4F04"/>
    <w:rsid w:val="005D69BF"/>
    <w:rsid w:val="005D75E7"/>
    <w:rsid w:val="005D77AA"/>
    <w:rsid w:val="005D7DA3"/>
    <w:rsid w:val="005E3959"/>
    <w:rsid w:val="005E3BCC"/>
    <w:rsid w:val="005E4A80"/>
    <w:rsid w:val="005E621D"/>
    <w:rsid w:val="005F0A92"/>
    <w:rsid w:val="005F736F"/>
    <w:rsid w:val="00600AD0"/>
    <w:rsid w:val="00600FDD"/>
    <w:rsid w:val="006066B4"/>
    <w:rsid w:val="0060698E"/>
    <w:rsid w:val="006100A1"/>
    <w:rsid w:val="006126BC"/>
    <w:rsid w:val="00612AA3"/>
    <w:rsid w:val="00613E55"/>
    <w:rsid w:val="00614608"/>
    <w:rsid w:val="0061524C"/>
    <w:rsid w:val="006159DC"/>
    <w:rsid w:val="00620030"/>
    <w:rsid w:val="006217D2"/>
    <w:rsid w:val="0062278A"/>
    <w:rsid w:val="00622FEB"/>
    <w:rsid w:val="006257F0"/>
    <w:rsid w:val="00625CAE"/>
    <w:rsid w:val="0062705D"/>
    <w:rsid w:val="0063009D"/>
    <w:rsid w:val="006301E2"/>
    <w:rsid w:val="00630CB6"/>
    <w:rsid w:val="00631816"/>
    <w:rsid w:val="00631ADD"/>
    <w:rsid w:val="00632FE4"/>
    <w:rsid w:val="0063307C"/>
    <w:rsid w:val="00634414"/>
    <w:rsid w:val="006367B0"/>
    <w:rsid w:val="00640533"/>
    <w:rsid w:val="00642BD5"/>
    <w:rsid w:val="00644FFA"/>
    <w:rsid w:val="006451E3"/>
    <w:rsid w:val="0064735E"/>
    <w:rsid w:val="006475D2"/>
    <w:rsid w:val="006508BF"/>
    <w:rsid w:val="006517FE"/>
    <w:rsid w:val="00652737"/>
    <w:rsid w:val="00652C3A"/>
    <w:rsid w:val="006535E9"/>
    <w:rsid w:val="006543D0"/>
    <w:rsid w:val="00655CE0"/>
    <w:rsid w:val="00657EB0"/>
    <w:rsid w:val="006616B3"/>
    <w:rsid w:val="0066271D"/>
    <w:rsid w:val="0066416C"/>
    <w:rsid w:val="006649B7"/>
    <w:rsid w:val="00665223"/>
    <w:rsid w:val="00666D48"/>
    <w:rsid w:val="006720D9"/>
    <w:rsid w:val="006758E6"/>
    <w:rsid w:val="00677FB5"/>
    <w:rsid w:val="00681326"/>
    <w:rsid w:val="006813DD"/>
    <w:rsid w:val="00681DE2"/>
    <w:rsid w:val="006843E3"/>
    <w:rsid w:val="006846BA"/>
    <w:rsid w:val="00685B5A"/>
    <w:rsid w:val="006863DF"/>
    <w:rsid w:val="00687E2C"/>
    <w:rsid w:val="00692A75"/>
    <w:rsid w:val="00692C1F"/>
    <w:rsid w:val="00692D3B"/>
    <w:rsid w:val="006964A5"/>
    <w:rsid w:val="006966EB"/>
    <w:rsid w:val="006A1F7A"/>
    <w:rsid w:val="006A381F"/>
    <w:rsid w:val="006A5850"/>
    <w:rsid w:val="006A5909"/>
    <w:rsid w:val="006A71C1"/>
    <w:rsid w:val="006A7AE8"/>
    <w:rsid w:val="006B02C0"/>
    <w:rsid w:val="006B0E98"/>
    <w:rsid w:val="006B12CE"/>
    <w:rsid w:val="006B1993"/>
    <w:rsid w:val="006B22DE"/>
    <w:rsid w:val="006B256A"/>
    <w:rsid w:val="006B28AA"/>
    <w:rsid w:val="006B39F6"/>
    <w:rsid w:val="006B3EC6"/>
    <w:rsid w:val="006B47C0"/>
    <w:rsid w:val="006B5992"/>
    <w:rsid w:val="006B5B81"/>
    <w:rsid w:val="006B71B9"/>
    <w:rsid w:val="006B7833"/>
    <w:rsid w:val="006C0F31"/>
    <w:rsid w:val="006C4101"/>
    <w:rsid w:val="006C488B"/>
    <w:rsid w:val="006C6B46"/>
    <w:rsid w:val="006C7BC6"/>
    <w:rsid w:val="006D2E61"/>
    <w:rsid w:val="006D365B"/>
    <w:rsid w:val="006D41E0"/>
    <w:rsid w:val="006D691B"/>
    <w:rsid w:val="006E1F57"/>
    <w:rsid w:val="006E4BA4"/>
    <w:rsid w:val="006E6853"/>
    <w:rsid w:val="006E7954"/>
    <w:rsid w:val="006F15E8"/>
    <w:rsid w:val="006F205F"/>
    <w:rsid w:val="006F3740"/>
    <w:rsid w:val="006F3B34"/>
    <w:rsid w:val="006F3F04"/>
    <w:rsid w:val="006F4E19"/>
    <w:rsid w:val="006F5FA7"/>
    <w:rsid w:val="006F74E7"/>
    <w:rsid w:val="007002E8"/>
    <w:rsid w:val="00700A95"/>
    <w:rsid w:val="007010C8"/>
    <w:rsid w:val="007014E7"/>
    <w:rsid w:val="00701D2A"/>
    <w:rsid w:val="007032AF"/>
    <w:rsid w:val="007034A1"/>
    <w:rsid w:val="00703A02"/>
    <w:rsid w:val="00704150"/>
    <w:rsid w:val="00707C81"/>
    <w:rsid w:val="00712D15"/>
    <w:rsid w:val="00713397"/>
    <w:rsid w:val="00713E9C"/>
    <w:rsid w:val="00717B58"/>
    <w:rsid w:val="00720B19"/>
    <w:rsid w:val="00720E67"/>
    <w:rsid w:val="007215BE"/>
    <w:rsid w:val="0072179B"/>
    <w:rsid w:val="00722872"/>
    <w:rsid w:val="00722E09"/>
    <w:rsid w:val="007232C6"/>
    <w:rsid w:val="00723F8F"/>
    <w:rsid w:val="0072540E"/>
    <w:rsid w:val="00725FCC"/>
    <w:rsid w:val="007311F4"/>
    <w:rsid w:val="007321B1"/>
    <w:rsid w:val="00732576"/>
    <w:rsid w:val="0073479B"/>
    <w:rsid w:val="00734BC5"/>
    <w:rsid w:val="00734E57"/>
    <w:rsid w:val="0073673A"/>
    <w:rsid w:val="00737B4D"/>
    <w:rsid w:val="00740F76"/>
    <w:rsid w:val="00745ACB"/>
    <w:rsid w:val="00747FAC"/>
    <w:rsid w:val="00751800"/>
    <w:rsid w:val="0075481C"/>
    <w:rsid w:val="007554B3"/>
    <w:rsid w:val="00755535"/>
    <w:rsid w:val="00756095"/>
    <w:rsid w:val="00756751"/>
    <w:rsid w:val="007568E6"/>
    <w:rsid w:val="007569D0"/>
    <w:rsid w:val="00756B3A"/>
    <w:rsid w:val="00757870"/>
    <w:rsid w:val="00757AB9"/>
    <w:rsid w:val="00760715"/>
    <w:rsid w:val="00760A1B"/>
    <w:rsid w:val="00760DCD"/>
    <w:rsid w:val="00763642"/>
    <w:rsid w:val="00763C66"/>
    <w:rsid w:val="00764282"/>
    <w:rsid w:val="00764AD1"/>
    <w:rsid w:val="007650CC"/>
    <w:rsid w:val="007667CD"/>
    <w:rsid w:val="00770EA1"/>
    <w:rsid w:val="007725DD"/>
    <w:rsid w:val="0077263D"/>
    <w:rsid w:val="00774541"/>
    <w:rsid w:val="00774CEE"/>
    <w:rsid w:val="00776468"/>
    <w:rsid w:val="00776745"/>
    <w:rsid w:val="007767B7"/>
    <w:rsid w:val="0078453B"/>
    <w:rsid w:val="00784D56"/>
    <w:rsid w:val="00787503"/>
    <w:rsid w:val="00787EA0"/>
    <w:rsid w:val="00792A23"/>
    <w:rsid w:val="00793D18"/>
    <w:rsid w:val="00794781"/>
    <w:rsid w:val="00794799"/>
    <w:rsid w:val="00794A1E"/>
    <w:rsid w:val="00794B8F"/>
    <w:rsid w:val="00795600"/>
    <w:rsid w:val="00795805"/>
    <w:rsid w:val="0079674B"/>
    <w:rsid w:val="00797A97"/>
    <w:rsid w:val="007A08E1"/>
    <w:rsid w:val="007A09CA"/>
    <w:rsid w:val="007A1AF6"/>
    <w:rsid w:val="007A1E26"/>
    <w:rsid w:val="007A28FF"/>
    <w:rsid w:val="007A2C96"/>
    <w:rsid w:val="007A401C"/>
    <w:rsid w:val="007A6EB4"/>
    <w:rsid w:val="007A7DD9"/>
    <w:rsid w:val="007B0B49"/>
    <w:rsid w:val="007B1970"/>
    <w:rsid w:val="007B3508"/>
    <w:rsid w:val="007B4B42"/>
    <w:rsid w:val="007B5D09"/>
    <w:rsid w:val="007B6610"/>
    <w:rsid w:val="007B6DD5"/>
    <w:rsid w:val="007C0BF7"/>
    <w:rsid w:val="007C1968"/>
    <w:rsid w:val="007C2559"/>
    <w:rsid w:val="007C3117"/>
    <w:rsid w:val="007C38F5"/>
    <w:rsid w:val="007C5895"/>
    <w:rsid w:val="007C6AD5"/>
    <w:rsid w:val="007C7B59"/>
    <w:rsid w:val="007D0ADD"/>
    <w:rsid w:val="007D0B6B"/>
    <w:rsid w:val="007D0E26"/>
    <w:rsid w:val="007D35F2"/>
    <w:rsid w:val="007D5DF3"/>
    <w:rsid w:val="007D6130"/>
    <w:rsid w:val="007D74D4"/>
    <w:rsid w:val="007D7F79"/>
    <w:rsid w:val="007E0654"/>
    <w:rsid w:val="007E08E5"/>
    <w:rsid w:val="007E0B60"/>
    <w:rsid w:val="007E0C20"/>
    <w:rsid w:val="007E1EFF"/>
    <w:rsid w:val="007E2F18"/>
    <w:rsid w:val="007E5304"/>
    <w:rsid w:val="007F006B"/>
    <w:rsid w:val="007F0611"/>
    <w:rsid w:val="007F4A01"/>
    <w:rsid w:val="007F6B9B"/>
    <w:rsid w:val="00803D11"/>
    <w:rsid w:val="00806263"/>
    <w:rsid w:val="0080762C"/>
    <w:rsid w:val="0080798E"/>
    <w:rsid w:val="00810A9B"/>
    <w:rsid w:val="0081116E"/>
    <w:rsid w:val="00811FA1"/>
    <w:rsid w:val="0081299A"/>
    <w:rsid w:val="00812BBF"/>
    <w:rsid w:val="00813555"/>
    <w:rsid w:val="00813558"/>
    <w:rsid w:val="00813882"/>
    <w:rsid w:val="00813956"/>
    <w:rsid w:val="00813B95"/>
    <w:rsid w:val="00814894"/>
    <w:rsid w:val="008156F5"/>
    <w:rsid w:val="00815E05"/>
    <w:rsid w:val="00816270"/>
    <w:rsid w:val="008163B1"/>
    <w:rsid w:val="0081651D"/>
    <w:rsid w:val="00816EF8"/>
    <w:rsid w:val="00820195"/>
    <w:rsid w:val="00824064"/>
    <w:rsid w:val="00825579"/>
    <w:rsid w:val="0082711E"/>
    <w:rsid w:val="00827402"/>
    <w:rsid w:val="00831264"/>
    <w:rsid w:val="008333E9"/>
    <w:rsid w:val="008333F8"/>
    <w:rsid w:val="008340C7"/>
    <w:rsid w:val="00842BE2"/>
    <w:rsid w:val="00842DA6"/>
    <w:rsid w:val="00845B6B"/>
    <w:rsid w:val="00845C46"/>
    <w:rsid w:val="0084684A"/>
    <w:rsid w:val="008470FC"/>
    <w:rsid w:val="00847618"/>
    <w:rsid w:val="00850BCE"/>
    <w:rsid w:val="00853AFF"/>
    <w:rsid w:val="008626AC"/>
    <w:rsid w:val="00862AA3"/>
    <w:rsid w:val="00863FEE"/>
    <w:rsid w:val="00864FF1"/>
    <w:rsid w:val="00867804"/>
    <w:rsid w:val="00870BB5"/>
    <w:rsid w:val="00871B59"/>
    <w:rsid w:val="00872D7D"/>
    <w:rsid w:val="00873012"/>
    <w:rsid w:val="008767CD"/>
    <w:rsid w:val="008769D1"/>
    <w:rsid w:val="008808A7"/>
    <w:rsid w:val="00881ABE"/>
    <w:rsid w:val="00881EC1"/>
    <w:rsid w:val="0088257D"/>
    <w:rsid w:val="00886716"/>
    <w:rsid w:val="008868DE"/>
    <w:rsid w:val="00886A34"/>
    <w:rsid w:val="00890176"/>
    <w:rsid w:val="0089084F"/>
    <w:rsid w:val="00890871"/>
    <w:rsid w:val="00890AA5"/>
    <w:rsid w:val="00891058"/>
    <w:rsid w:val="008925C1"/>
    <w:rsid w:val="0089320E"/>
    <w:rsid w:val="00893740"/>
    <w:rsid w:val="00893985"/>
    <w:rsid w:val="00893EB9"/>
    <w:rsid w:val="00893F1D"/>
    <w:rsid w:val="00895DE6"/>
    <w:rsid w:val="008A0279"/>
    <w:rsid w:val="008A0D7A"/>
    <w:rsid w:val="008A21F3"/>
    <w:rsid w:val="008A2ACD"/>
    <w:rsid w:val="008A40F1"/>
    <w:rsid w:val="008A4583"/>
    <w:rsid w:val="008A56AC"/>
    <w:rsid w:val="008A6384"/>
    <w:rsid w:val="008A751E"/>
    <w:rsid w:val="008B24D4"/>
    <w:rsid w:val="008B4E15"/>
    <w:rsid w:val="008B54BA"/>
    <w:rsid w:val="008B5DD4"/>
    <w:rsid w:val="008B6085"/>
    <w:rsid w:val="008C0B8B"/>
    <w:rsid w:val="008C344C"/>
    <w:rsid w:val="008C3B96"/>
    <w:rsid w:val="008C3DE5"/>
    <w:rsid w:val="008C3E59"/>
    <w:rsid w:val="008C4968"/>
    <w:rsid w:val="008C4AE4"/>
    <w:rsid w:val="008C554F"/>
    <w:rsid w:val="008C7C78"/>
    <w:rsid w:val="008D1AA8"/>
    <w:rsid w:val="008D1CAB"/>
    <w:rsid w:val="008D21F3"/>
    <w:rsid w:val="008D262B"/>
    <w:rsid w:val="008D2F49"/>
    <w:rsid w:val="008D4C38"/>
    <w:rsid w:val="008D56C8"/>
    <w:rsid w:val="008E1B09"/>
    <w:rsid w:val="008E37F4"/>
    <w:rsid w:val="008E5D74"/>
    <w:rsid w:val="008E73AC"/>
    <w:rsid w:val="008E7894"/>
    <w:rsid w:val="008E7C3C"/>
    <w:rsid w:val="008F03CC"/>
    <w:rsid w:val="008F049F"/>
    <w:rsid w:val="008F07E1"/>
    <w:rsid w:val="008F16F8"/>
    <w:rsid w:val="008F1A6F"/>
    <w:rsid w:val="008F47A4"/>
    <w:rsid w:val="008F496D"/>
    <w:rsid w:val="008F4B05"/>
    <w:rsid w:val="008F5AAC"/>
    <w:rsid w:val="008F5E30"/>
    <w:rsid w:val="00900309"/>
    <w:rsid w:val="00901563"/>
    <w:rsid w:val="00901E32"/>
    <w:rsid w:val="009035F3"/>
    <w:rsid w:val="0090410E"/>
    <w:rsid w:val="00905F33"/>
    <w:rsid w:val="009064AC"/>
    <w:rsid w:val="009103BB"/>
    <w:rsid w:val="00910D39"/>
    <w:rsid w:val="00911791"/>
    <w:rsid w:val="00911867"/>
    <w:rsid w:val="00912CD4"/>
    <w:rsid w:val="00913773"/>
    <w:rsid w:val="009142C8"/>
    <w:rsid w:val="00914C0C"/>
    <w:rsid w:val="00914CA1"/>
    <w:rsid w:val="009161FB"/>
    <w:rsid w:val="00917990"/>
    <w:rsid w:val="00917E49"/>
    <w:rsid w:val="00922090"/>
    <w:rsid w:val="00923603"/>
    <w:rsid w:val="009249FC"/>
    <w:rsid w:val="009258C4"/>
    <w:rsid w:val="00925A58"/>
    <w:rsid w:val="00926E29"/>
    <w:rsid w:val="00930A8B"/>
    <w:rsid w:val="009317F1"/>
    <w:rsid w:val="00932EB8"/>
    <w:rsid w:val="00932FD1"/>
    <w:rsid w:val="009339D1"/>
    <w:rsid w:val="00933B31"/>
    <w:rsid w:val="009347D9"/>
    <w:rsid w:val="00934D58"/>
    <w:rsid w:val="00935B04"/>
    <w:rsid w:val="00935CFD"/>
    <w:rsid w:val="009367B9"/>
    <w:rsid w:val="009372A4"/>
    <w:rsid w:val="00937369"/>
    <w:rsid w:val="009376DE"/>
    <w:rsid w:val="009407EE"/>
    <w:rsid w:val="0094204B"/>
    <w:rsid w:val="009420CF"/>
    <w:rsid w:val="009430FB"/>
    <w:rsid w:val="00944B1F"/>
    <w:rsid w:val="00946452"/>
    <w:rsid w:val="009464A6"/>
    <w:rsid w:val="00947421"/>
    <w:rsid w:val="0095047F"/>
    <w:rsid w:val="00952B50"/>
    <w:rsid w:val="00952F75"/>
    <w:rsid w:val="0095416A"/>
    <w:rsid w:val="0095456C"/>
    <w:rsid w:val="00954EB4"/>
    <w:rsid w:val="009557FC"/>
    <w:rsid w:val="009558C0"/>
    <w:rsid w:val="00956AC4"/>
    <w:rsid w:val="00962954"/>
    <w:rsid w:val="0096351D"/>
    <w:rsid w:val="0096485D"/>
    <w:rsid w:val="009656CA"/>
    <w:rsid w:val="00965D58"/>
    <w:rsid w:val="009705AB"/>
    <w:rsid w:val="00970A1C"/>
    <w:rsid w:val="00971EA9"/>
    <w:rsid w:val="00976381"/>
    <w:rsid w:val="0098035B"/>
    <w:rsid w:val="009812FF"/>
    <w:rsid w:val="0098266D"/>
    <w:rsid w:val="00982D66"/>
    <w:rsid w:val="00984AEE"/>
    <w:rsid w:val="00986950"/>
    <w:rsid w:val="00986D33"/>
    <w:rsid w:val="0099295B"/>
    <w:rsid w:val="00992D4F"/>
    <w:rsid w:val="00995441"/>
    <w:rsid w:val="009A0135"/>
    <w:rsid w:val="009A1EAD"/>
    <w:rsid w:val="009A3409"/>
    <w:rsid w:val="009A3ABE"/>
    <w:rsid w:val="009A4738"/>
    <w:rsid w:val="009A4A55"/>
    <w:rsid w:val="009A6EEA"/>
    <w:rsid w:val="009B0618"/>
    <w:rsid w:val="009B1967"/>
    <w:rsid w:val="009B3554"/>
    <w:rsid w:val="009B3641"/>
    <w:rsid w:val="009B7764"/>
    <w:rsid w:val="009B7F27"/>
    <w:rsid w:val="009C01D8"/>
    <w:rsid w:val="009C0F07"/>
    <w:rsid w:val="009C15C2"/>
    <w:rsid w:val="009C16F8"/>
    <w:rsid w:val="009C2646"/>
    <w:rsid w:val="009C44B9"/>
    <w:rsid w:val="009C5E6A"/>
    <w:rsid w:val="009C6BA8"/>
    <w:rsid w:val="009D153E"/>
    <w:rsid w:val="009D3E8E"/>
    <w:rsid w:val="009D4676"/>
    <w:rsid w:val="009D6E3E"/>
    <w:rsid w:val="009D7D42"/>
    <w:rsid w:val="009E278C"/>
    <w:rsid w:val="009E31CF"/>
    <w:rsid w:val="009E6494"/>
    <w:rsid w:val="009E7065"/>
    <w:rsid w:val="009E7579"/>
    <w:rsid w:val="009E7B72"/>
    <w:rsid w:val="009E7D73"/>
    <w:rsid w:val="009F06B2"/>
    <w:rsid w:val="009F209C"/>
    <w:rsid w:val="009F250E"/>
    <w:rsid w:val="009F425B"/>
    <w:rsid w:val="009F64A2"/>
    <w:rsid w:val="009F70A1"/>
    <w:rsid w:val="009F7BBF"/>
    <w:rsid w:val="009F7EE9"/>
    <w:rsid w:val="00A00597"/>
    <w:rsid w:val="00A00734"/>
    <w:rsid w:val="00A01863"/>
    <w:rsid w:val="00A02452"/>
    <w:rsid w:val="00A02CCA"/>
    <w:rsid w:val="00A02F4D"/>
    <w:rsid w:val="00A03031"/>
    <w:rsid w:val="00A032EE"/>
    <w:rsid w:val="00A0421B"/>
    <w:rsid w:val="00A12F6F"/>
    <w:rsid w:val="00A1369F"/>
    <w:rsid w:val="00A13F95"/>
    <w:rsid w:val="00A14616"/>
    <w:rsid w:val="00A15010"/>
    <w:rsid w:val="00A16D42"/>
    <w:rsid w:val="00A217B6"/>
    <w:rsid w:val="00A2378F"/>
    <w:rsid w:val="00A25304"/>
    <w:rsid w:val="00A25372"/>
    <w:rsid w:val="00A257FD"/>
    <w:rsid w:val="00A26502"/>
    <w:rsid w:val="00A301E6"/>
    <w:rsid w:val="00A30503"/>
    <w:rsid w:val="00A3101C"/>
    <w:rsid w:val="00A3291F"/>
    <w:rsid w:val="00A33AD1"/>
    <w:rsid w:val="00A36173"/>
    <w:rsid w:val="00A36339"/>
    <w:rsid w:val="00A43756"/>
    <w:rsid w:val="00A4436B"/>
    <w:rsid w:val="00A44668"/>
    <w:rsid w:val="00A446F3"/>
    <w:rsid w:val="00A4495D"/>
    <w:rsid w:val="00A44EDB"/>
    <w:rsid w:val="00A45ADD"/>
    <w:rsid w:val="00A46DDF"/>
    <w:rsid w:val="00A46FB7"/>
    <w:rsid w:val="00A46FBB"/>
    <w:rsid w:val="00A5192E"/>
    <w:rsid w:val="00A53F69"/>
    <w:rsid w:val="00A60850"/>
    <w:rsid w:val="00A6092D"/>
    <w:rsid w:val="00A60F2A"/>
    <w:rsid w:val="00A63BC8"/>
    <w:rsid w:val="00A6578A"/>
    <w:rsid w:val="00A66178"/>
    <w:rsid w:val="00A66D96"/>
    <w:rsid w:val="00A67A92"/>
    <w:rsid w:val="00A7045D"/>
    <w:rsid w:val="00A70E3B"/>
    <w:rsid w:val="00A72E63"/>
    <w:rsid w:val="00A7416B"/>
    <w:rsid w:val="00A743D1"/>
    <w:rsid w:val="00A76181"/>
    <w:rsid w:val="00A7637D"/>
    <w:rsid w:val="00A7677F"/>
    <w:rsid w:val="00A77596"/>
    <w:rsid w:val="00A8010B"/>
    <w:rsid w:val="00A81B74"/>
    <w:rsid w:val="00A82741"/>
    <w:rsid w:val="00A8281E"/>
    <w:rsid w:val="00A8422D"/>
    <w:rsid w:val="00A84481"/>
    <w:rsid w:val="00A85062"/>
    <w:rsid w:val="00A85223"/>
    <w:rsid w:val="00A86491"/>
    <w:rsid w:val="00A865B1"/>
    <w:rsid w:val="00A87059"/>
    <w:rsid w:val="00A879DF"/>
    <w:rsid w:val="00A93FCF"/>
    <w:rsid w:val="00A97666"/>
    <w:rsid w:val="00AA10D6"/>
    <w:rsid w:val="00AA13B9"/>
    <w:rsid w:val="00AA34C3"/>
    <w:rsid w:val="00AA4639"/>
    <w:rsid w:val="00AA5152"/>
    <w:rsid w:val="00AA5C04"/>
    <w:rsid w:val="00AB50F2"/>
    <w:rsid w:val="00AB6C48"/>
    <w:rsid w:val="00AC18D5"/>
    <w:rsid w:val="00AC1C49"/>
    <w:rsid w:val="00AC588B"/>
    <w:rsid w:val="00AC5FAE"/>
    <w:rsid w:val="00AD2FC3"/>
    <w:rsid w:val="00AD4C49"/>
    <w:rsid w:val="00AD56B2"/>
    <w:rsid w:val="00AE0A39"/>
    <w:rsid w:val="00AE0AA3"/>
    <w:rsid w:val="00AE47D0"/>
    <w:rsid w:val="00AE4D46"/>
    <w:rsid w:val="00AE4E7F"/>
    <w:rsid w:val="00AE591D"/>
    <w:rsid w:val="00AE5AC9"/>
    <w:rsid w:val="00AE6AD7"/>
    <w:rsid w:val="00AF0711"/>
    <w:rsid w:val="00AF0CC4"/>
    <w:rsid w:val="00AF1314"/>
    <w:rsid w:val="00AF6109"/>
    <w:rsid w:val="00AF7516"/>
    <w:rsid w:val="00AF7D5E"/>
    <w:rsid w:val="00B0048D"/>
    <w:rsid w:val="00B0052C"/>
    <w:rsid w:val="00B01777"/>
    <w:rsid w:val="00B02D7C"/>
    <w:rsid w:val="00B03040"/>
    <w:rsid w:val="00B04BEB"/>
    <w:rsid w:val="00B05330"/>
    <w:rsid w:val="00B0661E"/>
    <w:rsid w:val="00B0669E"/>
    <w:rsid w:val="00B06DFD"/>
    <w:rsid w:val="00B06FFF"/>
    <w:rsid w:val="00B10948"/>
    <w:rsid w:val="00B12357"/>
    <w:rsid w:val="00B12AA3"/>
    <w:rsid w:val="00B13E8B"/>
    <w:rsid w:val="00B15427"/>
    <w:rsid w:val="00B15C7F"/>
    <w:rsid w:val="00B15EE6"/>
    <w:rsid w:val="00B16C0A"/>
    <w:rsid w:val="00B2142D"/>
    <w:rsid w:val="00B21F26"/>
    <w:rsid w:val="00B23128"/>
    <w:rsid w:val="00B248DB"/>
    <w:rsid w:val="00B24ADF"/>
    <w:rsid w:val="00B24DC1"/>
    <w:rsid w:val="00B25101"/>
    <w:rsid w:val="00B31776"/>
    <w:rsid w:val="00B349DC"/>
    <w:rsid w:val="00B34F08"/>
    <w:rsid w:val="00B35F86"/>
    <w:rsid w:val="00B362E6"/>
    <w:rsid w:val="00B37DDF"/>
    <w:rsid w:val="00B40228"/>
    <w:rsid w:val="00B40673"/>
    <w:rsid w:val="00B40E0F"/>
    <w:rsid w:val="00B416BC"/>
    <w:rsid w:val="00B43A54"/>
    <w:rsid w:val="00B44341"/>
    <w:rsid w:val="00B44734"/>
    <w:rsid w:val="00B44E90"/>
    <w:rsid w:val="00B5088C"/>
    <w:rsid w:val="00B513EC"/>
    <w:rsid w:val="00B516F9"/>
    <w:rsid w:val="00B52865"/>
    <w:rsid w:val="00B52A3B"/>
    <w:rsid w:val="00B52AC2"/>
    <w:rsid w:val="00B56959"/>
    <w:rsid w:val="00B574B5"/>
    <w:rsid w:val="00B57EAB"/>
    <w:rsid w:val="00B62DFC"/>
    <w:rsid w:val="00B63FCC"/>
    <w:rsid w:val="00B6431F"/>
    <w:rsid w:val="00B666C0"/>
    <w:rsid w:val="00B678AD"/>
    <w:rsid w:val="00B7054D"/>
    <w:rsid w:val="00B74ACD"/>
    <w:rsid w:val="00B74ACE"/>
    <w:rsid w:val="00B76C62"/>
    <w:rsid w:val="00B77718"/>
    <w:rsid w:val="00B7785E"/>
    <w:rsid w:val="00B80D55"/>
    <w:rsid w:val="00B81E51"/>
    <w:rsid w:val="00B82EAA"/>
    <w:rsid w:val="00B83870"/>
    <w:rsid w:val="00B84D82"/>
    <w:rsid w:val="00B85786"/>
    <w:rsid w:val="00B8643B"/>
    <w:rsid w:val="00B900C9"/>
    <w:rsid w:val="00B902A9"/>
    <w:rsid w:val="00B910F9"/>
    <w:rsid w:val="00B91E80"/>
    <w:rsid w:val="00B93A8A"/>
    <w:rsid w:val="00B93BCE"/>
    <w:rsid w:val="00B95BA3"/>
    <w:rsid w:val="00B95F5C"/>
    <w:rsid w:val="00B97B86"/>
    <w:rsid w:val="00BA05B4"/>
    <w:rsid w:val="00BA20C7"/>
    <w:rsid w:val="00BA251E"/>
    <w:rsid w:val="00BA2D88"/>
    <w:rsid w:val="00BA3903"/>
    <w:rsid w:val="00BA46A4"/>
    <w:rsid w:val="00BA51F1"/>
    <w:rsid w:val="00BB04D0"/>
    <w:rsid w:val="00BB10EF"/>
    <w:rsid w:val="00BB43C9"/>
    <w:rsid w:val="00BB6734"/>
    <w:rsid w:val="00BC21DD"/>
    <w:rsid w:val="00BC24C1"/>
    <w:rsid w:val="00BC3D3E"/>
    <w:rsid w:val="00BC5094"/>
    <w:rsid w:val="00BC70FC"/>
    <w:rsid w:val="00BC76B6"/>
    <w:rsid w:val="00BD2DF6"/>
    <w:rsid w:val="00BD344F"/>
    <w:rsid w:val="00BD35BA"/>
    <w:rsid w:val="00BD6653"/>
    <w:rsid w:val="00BD69FD"/>
    <w:rsid w:val="00BE2585"/>
    <w:rsid w:val="00BE4964"/>
    <w:rsid w:val="00BE58F5"/>
    <w:rsid w:val="00BF54A3"/>
    <w:rsid w:val="00BF5733"/>
    <w:rsid w:val="00BF6608"/>
    <w:rsid w:val="00C01992"/>
    <w:rsid w:val="00C01A82"/>
    <w:rsid w:val="00C021D8"/>
    <w:rsid w:val="00C02939"/>
    <w:rsid w:val="00C02948"/>
    <w:rsid w:val="00C02B5C"/>
    <w:rsid w:val="00C03050"/>
    <w:rsid w:val="00C03249"/>
    <w:rsid w:val="00C04C5B"/>
    <w:rsid w:val="00C072B0"/>
    <w:rsid w:val="00C0739C"/>
    <w:rsid w:val="00C07B35"/>
    <w:rsid w:val="00C10438"/>
    <w:rsid w:val="00C13BBA"/>
    <w:rsid w:val="00C15266"/>
    <w:rsid w:val="00C15BE2"/>
    <w:rsid w:val="00C169DD"/>
    <w:rsid w:val="00C20870"/>
    <w:rsid w:val="00C22173"/>
    <w:rsid w:val="00C236CD"/>
    <w:rsid w:val="00C2582B"/>
    <w:rsid w:val="00C31CA1"/>
    <w:rsid w:val="00C31FF4"/>
    <w:rsid w:val="00C3203A"/>
    <w:rsid w:val="00C32A37"/>
    <w:rsid w:val="00C351CB"/>
    <w:rsid w:val="00C353BC"/>
    <w:rsid w:val="00C35D6C"/>
    <w:rsid w:val="00C35F06"/>
    <w:rsid w:val="00C373E9"/>
    <w:rsid w:val="00C41AE3"/>
    <w:rsid w:val="00C421CC"/>
    <w:rsid w:val="00C45971"/>
    <w:rsid w:val="00C4601A"/>
    <w:rsid w:val="00C46465"/>
    <w:rsid w:val="00C5137B"/>
    <w:rsid w:val="00C5158F"/>
    <w:rsid w:val="00C52484"/>
    <w:rsid w:val="00C532EC"/>
    <w:rsid w:val="00C54654"/>
    <w:rsid w:val="00C56AD3"/>
    <w:rsid w:val="00C57EFE"/>
    <w:rsid w:val="00C603F7"/>
    <w:rsid w:val="00C60B07"/>
    <w:rsid w:val="00C612D5"/>
    <w:rsid w:val="00C61873"/>
    <w:rsid w:val="00C63CC6"/>
    <w:rsid w:val="00C65DCF"/>
    <w:rsid w:val="00C73D2B"/>
    <w:rsid w:val="00C73E5C"/>
    <w:rsid w:val="00C747AA"/>
    <w:rsid w:val="00C768F0"/>
    <w:rsid w:val="00C7702B"/>
    <w:rsid w:val="00C803A9"/>
    <w:rsid w:val="00C81134"/>
    <w:rsid w:val="00C811E4"/>
    <w:rsid w:val="00C82683"/>
    <w:rsid w:val="00C83D0C"/>
    <w:rsid w:val="00C8472A"/>
    <w:rsid w:val="00C85235"/>
    <w:rsid w:val="00C8772E"/>
    <w:rsid w:val="00C90B7E"/>
    <w:rsid w:val="00C93C77"/>
    <w:rsid w:val="00C94687"/>
    <w:rsid w:val="00C95911"/>
    <w:rsid w:val="00C95FF4"/>
    <w:rsid w:val="00C97D57"/>
    <w:rsid w:val="00CA2367"/>
    <w:rsid w:val="00CA2A54"/>
    <w:rsid w:val="00CA3147"/>
    <w:rsid w:val="00CA59F2"/>
    <w:rsid w:val="00CA5D4C"/>
    <w:rsid w:val="00CA6AD2"/>
    <w:rsid w:val="00CA6C2D"/>
    <w:rsid w:val="00CA793A"/>
    <w:rsid w:val="00CB0D48"/>
    <w:rsid w:val="00CB12F9"/>
    <w:rsid w:val="00CB1659"/>
    <w:rsid w:val="00CB1BF7"/>
    <w:rsid w:val="00CB22D7"/>
    <w:rsid w:val="00CB3658"/>
    <w:rsid w:val="00CB37F8"/>
    <w:rsid w:val="00CB3D92"/>
    <w:rsid w:val="00CB595A"/>
    <w:rsid w:val="00CB75BB"/>
    <w:rsid w:val="00CB7D1D"/>
    <w:rsid w:val="00CC1102"/>
    <w:rsid w:val="00CC2178"/>
    <w:rsid w:val="00CC2320"/>
    <w:rsid w:val="00CC5C46"/>
    <w:rsid w:val="00CC619B"/>
    <w:rsid w:val="00CC6EAC"/>
    <w:rsid w:val="00CC7A74"/>
    <w:rsid w:val="00CD2300"/>
    <w:rsid w:val="00CD4295"/>
    <w:rsid w:val="00CD47D1"/>
    <w:rsid w:val="00CD5300"/>
    <w:rsid w:val="00CD7043"/>
    <w:rsid w:val="00CD70E8"/>
    <w:rsid w:val="00CD7500"/>
    <w:rsid w:val="00CD7B65"/>
    <w:rsid w:val="00CE15FA"/>
    <w:rsid w:val="00CE2002"/>
    <w:rsid w:val="00CE22E8"/>
    <w:rsid w:val="00CE37C3"/>
    <w:rsid w:val="00CE73BC"/>
    <w:rsid w:val="00CF2D89"/>
    <w:rsid w:val="00CF39A4"/>
    <w:rsid w:val="00CF42A0"/>
    <w:rsid w:val="00CF46BB"/>
    <w:rsid w:val="00CF5359"/>
    <w:rsid w:val="00CF5721"/>
    <w:rsid w:val="00CF6115"/>
    <w:rsid w:val="00CF70B0"/>
    <w:rsid w:val="00CF7E77"/>
    <w:rsid w:val="00D00197"/>
    <w:rsid w:val="00D00595"/>
    <w:rsid w:val="00D01E34"/>
    <w:rsid w:val="00D0240E"/>
    <w:rsid w:val="00D033C4"/>
    <w:rsid w:val="00D036D6"/>
    <w:rsid w:val="00D03DEA"/>
    <w:rsid w:val="00D0642D"/>
    <w:rsid w:val="00D07ED4"/>
    <w:rsid w:val="00D11B5C"/>
    <w:rsid w:val="00D11CAC"/>
    <w:rsid w:val="00D134D2"/>
    <w:rsid w:val="00D13FEE"/>
    <w:rsid w:val="00D14846"/>
    <w:rsid w:val="00D151B4"/>
    <w:rsid w:val="00D161D4"/>
    <w:rsid w:val="00D17573"/>
    <w:rsid w:val="00D21DDD"/>
    <w:rsid w:val="00D272D6"/>
    <w:rsid w:val="00D304C1"/>
    <w:rsid w:val="00D310FB"/>
    <w:rsid w:val="00D31C5A"/>
    <w:rsid w:val="00D32A63"/>
    <w:rsid w:val="00D33E1E"/>
    <w:rsid w:val="00D34244"/>
    <w:rsid w:val="00D34724"/>
    <w:rsid w:val="00D3575E"/>
    <w:rsid w:val="00D36E1C"/>
    <w:rsid w:val="00D40019"/>
    <w:rsid w:val="00D40A0E"/>
    <w:rsid w:val="00D40B2C"/>
    <w:rsid w:val="00D4319C"/>
    <w:rsid w:val="00D4374F"/>
    <w:rsid w:val="00D437AE"/>
    <w:rsid w:val="00D44100"/>
    <w:rsid w:val="00D4449C"/>
    <w:rsid w:val="00D4537F"/>
    <w:rsid w:val="00D46688"/>
    <w:rsid w:val="00D47437"/>
    <w:rsid w:val="00D4781B"/>
    <w:rsid w:val="00D51547"/>
    <w:rsid w:val="00D52AB1"/>
    <w:rsid w:val="00D52FC4"/>
    <w:rsid w:val="00D53FBC"/>
    <w:rsid w:val="00D544C4"/>
    <w:rsid w:val="00D54A1D"/>
    <w:rsid w:val="00D56757"/>
    <w:rsid w:val="00D56D56"/>
    <w:rsid w:val="00D57BE8"/>
    <w:rsid w:val="00D57D39"/>
    <w:rsid w:val="00D602DC"/>
    <w:rsid w:val="00D63049"/>
    <w:rsid w:val="00D63223"/>
    <w:rsid w:val="00D65809"/>
    <w:rsid w:val="00D664E8"/>
    <w:rsid w:val="00D677D6"/>
    <w:rsid w:val="00D7047B"/>
    <w:rsid w:val="00D70576"/>
    <w:rsid w:val="00D70865"/>
    <w:rsid w:val="00D71C95"/>
    <w:rsid w:val="00D71D62"/>
    <w:rsid w:val="00D729DA"/>
    <w:rsid w:val="00D73A58"/>
    <w:rsid w:val="00D74345"/>
    <w:rsid w:val="00D743F5"/>
    <w:rsid w:val="00D77B12"/>
    <w:rsid w:val="00D814DC"/>
    <w:rsid w:val="00D821FF"/>
    <w:rsid w:val="00D8273A"/>
    <w:rsid w:val="00D82ECD"/>
    <w:rsid w:val="00D8568D"/>
    <w:rsid w:val="00D875C6"/>
    <w:rsid w:val="00D901CF"/>
    <w:rsid w:val="00D903F6"/>
    <w:rsid w:val="00D919AA"/>
    <w:rsid w:val="00D91F56"/>
    <w:rsid w:val="00D930A9"/>
    <w:rsid w:val="00D93578"/>
    <w:rsid w:val="00D9662A"/>
    <w:rsid w:val="00D96F90"/>
    <w:rsid w:val="00D97695"/>
    <w:rsid w:val="00DA0FC8"/>
    <w:rsid w:val="00DA32FC"/>
    <w:rsid w:val="00DA4369"/>
    <w:rsid w:val="00DA4A8B"/>
    <w:rsid w:val="00DA4EED"/>
    <w:rsid w:val="00DA5396"/>
    <w:rsid w:val="00DA7D21"/>
    <w:rsid w:val="00DB1281"/>
    <w:rsid w:val="00DB4050"/>
    <w:rsid w:val="00DB44A6"/>
    <w:rsid w:val="00DB5DE8"/>
    <w:rsid w:val="00DB65FD"/>
    <w:rsid w:val="00DB6FD2"/>
    <w:rsid w:val="00DB79FC"/>
    <w:rsid w:val="00DC0429"/>
    <w:rsid w:val="00DC0563"/>
    <w:rsid w:val="00DC1116"/>
    <w:rsid w:val="00DC2486"/>
    <w:rsid w:val="00DC2C15"/>
    <w:rsid w:val="00DC30AB"/>
    <w:rsid w:val="00DC33AD"/>
    <w:rsid w:val="00DC3EDF"/>
    <w:rsid w:val="00DC6335"/>
    <w:rsid w:val="00DC64A9"/>
    <w:rsid w:val="00DC7201"/>
    <w:rsid w:val="00DC7D97"/>
    <w:rsid w:val="00DD0162"/>
    <w:rsid w:val="00DD02A1"/>
    <w:rsid w:val="00DD0DF4"/>
    <w:rsid w:val="00DD1941"/>
    <w:rsid w:val="00DD48B4"/>
    <w:rsid w:val="00DD4C0D"/>
    <w:rsid w:val="00DD56A9"/>
    <w:rsid w:val="00DD68CE"/>
    <w:rsid w:val="00DE15B4"/>
    <w:rsid w:val="00DE2EBC"/>
    <w:rsid w:val="00DE39E8"/>
    <w:rsid w:val="00DE3A95"/>
    <w:rsid w:val="00DE5265"/>
    <w:rsid w:val="00DF0872"/>
    <w:rsid w:val="00DF0A66"/>
    <w:rsid w:val="00DF606A"/>
    <w:rsid w:val="00DF6713"/>
    <w:rsid w:val="00DF7BE2"/>
    <w:rsid w:val="00E013FD"/>
    <w:rsid w:val="00E015E7"/>
    <w:rsid w:val="00E034C0"/>
    <w:rsid w:val="00E04377"/>
    <w:rsid w:val="00E066F9"/>
    <w:rsid w:val="00E068E6"/>
    <w:rsid w:val="00E06F4D"/>
    <w:rsid w:val="00E07B87"/>
    <w:rsid w:val="00E12475"/>
    <w:rsid w:val="00E12621"/>
    <w:rsid w:val="00E12835"/>
    <w:rsid w:val="00E13319"/>
    <w:rsid w:val="00E13C9B"/>
    <w:rsid w:val="00E1431A"/>
    <w:rsid w:val="00E145CD"/>
    <w:rsid w:val="00E15526"/>
    <w:rsid w:val="00E15DE1"/>
    <w:rsid w:val="00E167B1"/>
    <w:rsid w:val="00E17D03"/>
    <w:rsid w:val="00E21D6F"/>
    <w:rsid w:val="00E22D2A"/>
    <w:rsid w:val="00E22D9C"/>
    <w:rsid w:val="00E245BA"/>
    <w:rsid w:val="00E258C4"/>
    <w:rsid w:val="00E265AA"/>
    <w:rsid w:val="00E2697C"/>
    <w:rsid w:val="00E279DB"/>
    <w:rsid w:val="00E30028"/>
    <w:rsid w:val="00E3212B"/>
    <w:rsid w:val="00E32986"/>
    <w:rsid w:val="00E33E7C"/>
    <w:rsid w:val="00E354FB"/>
    <w:rsid w:val="00E35813"/>
    <w:rsid w:val="00E36909"/>
    <w:rsid w:val="00E3794C"/>
    <w:rsid w:val="00E5009C"/>
    <w:rsid w:val="00E51373"/>
    <w:rsid w:val="00E537D8"/>
    <w:rsid w:val="00E5585C"/>
    <w:rsid w:val="00E57154"/>
    <w:rsid w:val="00E60688"/>
    <w:rsid w:val="00E60F78"/>
    <w:rsid w:val="00E62A51"/>
    <w:rsid w:val="00E63789"/>
    <w:rsid w:val="00E65287"/>
    <w:rsid w:val="00E65540"/>
    <w:rsid w:val="00E65C0D"/>
    <w:rsid w:val="00E663AA"/>
    <w:rsid w:val="00E70448"/>
    <w:rsid w:val="00E71555"/>
    <w:rsid w:val="00E71ADA"/>
    <w:rsid w:val="00E722D8"/>
    <w:rsid w:val="00E743C2"/>
    <w:rsid w:val="00E7477F"/>
    <w:rsid w:val="00E75686"/>
    <w:rsid w:val="00E7707E"/>
    <w:rsid w:val="00E776D2"/>
    <w:rsid w:val="00E80B2A"/>
    <w:rsid w:val="00E81D72"/>
    <w:rsid w:val="00E81DE4"/>
    <w:rsid w:val="00E83729"/>
    <w:rsid w:val="00E83A10"/>
    <w:rsid w:val="00E8474A"/>
    <w:rsid w:val="00E84B32"/>
    <w:rsid w:val="00E84F1C"/>
    <w:rsid w:val="00E86167"/>
    <w:rsid w:val="00E866FA"/>
    <w:rsid w:val="00E87A98"/>
    <w:rsid w:val="00E915BE"/>
    <w:rsid w:val="00E91E23"/>
    <w:rsid w:val="00E9260A"/>
    <w:rsid w:val="00E93C3D"/>
    <w:rsid w:val="00E95579"/>
    <w:rsid w:val="00E95A81"/>
    <w:rsid w:val="00E97565"/>
    <w:rsid w:val="00E97E73"/>
    <w:rsid w:val="00EA0280"/>
    <w:rsid w:val="00EA120C"/>
    <w:rsid w:val="00EA340F"/>
    <w:rsid w:val="00EA34B8"/>
    <w:rsid w:val="00EA3A94"/>
    <w:rsid w:val="00EA3DB2"/>
    <w:rsid w:val="00EA4F15"/>
    <w:rsid w:val="00EA52B3"/>
    <w:rsid w:val="00EA6739"/>
    <w:rsid w:val="00EB0CF1"/>
    <w:rsid w:val="00EB0E68"/>
    <w:rsid w:val="00EB193B"/>
    <w:rsid w:val="00EB1E20"/>
    <w:rsid w:val="00EB3B08"/>
    <w:rsid w:val="00EB4410"/>
    <w:rsid w:val="00EB4F80"/>
    <w:rsid w:val="00EB7157"/>
    <w:rsid w:val="00EC23C7"/>
    <w:rsid w:val="00EC3B67"/>
    <w:rsid w:val="00EC4219"/>
    <w:rsid w:val="00EC4F4F"/>
    <w:rsid w:val="00EC6EAB"/>
    <w:rsid w:val="00EC7525"/>
    <w:rsid w:val="00EC79C9"/>
    <w:rsid w:val="00ED0E51"/>
    <w:rsid w:val="00ED0E66"/>
    <w:rsid w:val="00ED1118"/>
    <w:rsid w:val="00ED13E3"/>
    <w:rsid w:val="00ED26EB"/>
    <w:rsid w:val="00ED37CF"/>
    <w:rsid w:val="00ED41B4"/>
    <w:rsid w:val="00ED6185"/>
    <w:rsid w:val="00ED68F5"/>
    <w:rsid w:val="00ED7F57"/>
    <w:rsid w:val="00ED7FEE"/>
    <w:rsid w:val="00EE2379"/>
    <w:rsid w:val="00EE64E5"/>
    <w:rsid w:val="00EF0774"/>
    <w:rsid w:val="00EF2054"/>
    <w:rsid w:val="00EF2E8F"/>
    <w:rsid w:val="00EF4AF1"/>
    <w:rsid w:val="00EF6963"/>
    <w:rsid w:val="00F026C1"/>
    <w:rsid w:val="00F044E2"/>
    <w:rsid w:val="00F04606"/>
    <w:rsid w:val="00F07A1A"/>
    <w:rsid w:val="00F109F3"/>
    <w:rsid w:val="00F10D01"/>
    <w:rsid w:val="00F11722"/>
    <w:rsid w:val="00F13452"/>
    <w:rsid w:val="00F13513"/>
    <w:rsid w:val="00F14D8F"/>
    <w:rsid w:val="00F168D0"/>
    <w:rsid w:val="00F16BF5"/>
    <w:rsid w:val="00F17263"/>
    <w:rsid w:val="00F174F2"/>
    <w:rsid w:val="00F229A7"/>
    <w:rsid w:val="00F24CA6"/>
    <w:rsid w:val="00F263AA"/>
    <w:rsid w:val="00F278DD"/>
    <w:rsid w:val="00F303F6"/>
    <w:rsid w:val="00F30626"/>
    <w:rsid w:val="00F30AA2"/>
    <w:rsid w:val="00F314DC"/>
    <w:rsid w:val="00F315E3"/>
    <w:rsid w:val="00F31B0F"/>
    <w:rsid w:val="00F31D5A"/>
    <w:rsid w:val="00F32A31"/>
    <w:rsid w:val="00F33A4E"/>
    <w:rsid w:val="00F3424F"/>
    <w:rsid w:val="00F359A7"/>
    <w:rsid w:val="00F365E4"/>
    <w:rsid w:val="00F3730A"/>
    <w:rsid w:val="00F40851"/>
    <w:rsid w:val="00F40B62"/>
    <w:rsid w:val="00F44A32"/>
    <w:rsid w:val="00F44FBC"/>
    <w:rsid w:val="00F46FE5"/>
    <w:rsid w:val="00F506B5"/>
    <w:rsid w:val="00F53BB7"/>
    <w:rsid w:val="00F55636"/>
    <w:rsid w:val="00F56325"/>
    <w:rsid w:val="00F56CA5"/>
    <w:rsid w:val="00F57F84"/>
    <w:rsid w:val="00F60768"/>
    <w:rsid w:val="00F6094A"/>
    <w:rsid w:val="00F61C12"/>
    <w:rsid w:val="00F62A76"/>
    <w:rsid w:val="00F631DB"/>
    <w:rsid w:val="00F654D5"/>
    <w:rsid w:val="00F661E0"/>
    <w:rsid w:val="00F67BF9"/>
    <w:rsid w:val="00F70A9E"/>
    <w:rsid w:val="00F70DE1"/>
    <w:rsid w:val="00F71CB2"/>
    <w:rsid w:val="00F745DE"/>
    <w:rsid w:val="00F74CE5"/>
    <w:rsid w:val="00F75427"/>
    <w:rsid w:val="00F75A11"/>
    <w:rsid w:val="00F80BF8"/>
    <w:rsid w:val="00F820E5"/>
    <w:rsid w:val="00F8450D"/>
    <w:rsid w:val="00F84925"/>
    <w:rsid w:val="00F8494F"/>
    <w:rsid w:val="00F85611"/>
    <w:rsid w:val="00F85FF6"/>
    <w:rsid w:val="00F87FA6"/>
    <w:rsid w:val="00F91905"/>
    <w:rsid w:val="00F91942"/>
    <w:rsid w:val="00F921BD"/>
    <w:rsid w:val="00F93967"/>
    <w:rsid w:val="00F95385"/>
    <w:rsid w:val="00F96AB0"/>
    <w:rsid w:val="00FA21BB"/>
    <w:rsid w:val="00FA34D3"/>
    <w:rsid w:val="00FA576E"/>
    <w:rsid w:val="00FA5977"/>
    <w:rsid w:val="00FA6949"/>
    <w:rsid w:val="00FA6ED5"/>
    <w:rsid w:val="00FA7E72"/>
    <w:rsid w:val="00FB096E"/>
    <w:rsid w:val="00FB1109"/>
    <w:rsid w:val="00FB2847"/>
    <w:rsid w:val="00FB44D6"/>
    <w:rsid w:val="00FB48E5"/>
    <w:rsid w:val="00FC29A6"/>
    <w:rsid w:val="00FC4502"/>
    <w:rsid w:val="00FC7271"/>
    <w:rsid w:val="00FD1A59"/>
    <w:rsid w:val="00FD4785"/>
    <w:rsid w:val="00FD4988"/>
    <w:rsid w:val="00FD4B05"/>
    <w:rsid w:val="00FD4F54"/>
    <w:rsid w:val="00FD57E1"/>
    <w:rsid w:val="00FD7B8A"/>
    <w:rsid w:val="00FE0310"/>
    <w:rsid w:val="00FE0678"/>
    <w:rsid w:val="00FE2180"/>
    <w:rsid w:val="00FE5452"/>
    <w:rsid w:val="00FE5D36"/>
    <w:rsid w:val="00FE6213"/>
    <w:rsid w:val="00FE7258"/>
    <w:rsid w:val="00FE7E8C"/>
    <w:rsid w:val="00FF157E"/>
    <w:rsid w:val="00FF1FBD"/>
    <w:rsid w:val="00FF273C"/>
    <w:rsid w:val="00FF5568"/>
    <w:rsid w:val="00FF77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04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3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2729EA"/>
    <w:pPr>
      <w:widowControl w:val="0"/>
      <w:autoSpaceDE w:val="0"/>
      <w:autoSpaceDN w:val="0"/>
      <w:adjustRightInd w:val="0"/>
      <w:ind w:firstLine="720"/>
      <w:outlineLvl w:val="0"/>
    </w:pPr>
    <w:rPr>
      <w:rFonts w:ascii="Calibri" w:eastAsiaTheme="minorEastAsia" w:hAnsi="Calibri" w:cs="Calibri"/>
      <w:b/>
      <w:bCs/>
      <w:noProof/>
      <w:sz w:val="38"/>
      <w:szCs w:val="38"/>
    </w:rPr>
  </w:style>
  <w:style w:type="paragraph" w:styleId="Heading2">
    <w:name w:val="heading 2"/>
    <w:basedOn w:val="Normal"/>
    <w:next w:val="Normal"/>
    <w:link w:val="Heading2Char"/>
    <w:uiPriority w:val="99"/>
    <w:qFormat/>
    <w:rsid w:val="002729EA"/>
    <w:pPr>
      <w:widowControl w:val="0"/>
      <w:autoSpaceDE w:val="0"/>
      <w:autoSpaceDN w:val="0"/>
      <w:adjustRightInd w:val="0"/>
      <w:ind w:firstLine="720"/>
      <w:outlineLvl w:val="1"/>
    </w:pPr>
    <w:rPr>
      <w:rFonts w:ascii="Calibri" w:eastAsiaTheme="minorEastAsia" w:hAnsi="Calibri" w:cs="Calibri"/>
      <w:b/>
      <w:bCs/>
      <w:noProof/>
      <w:sz w:val="32"/>
      <w:szCs w:val="32"/>
    </w:rPr>
  </w:style>
  <w:style w:type="paragraph" w:styleId="Heading3">
    <w:name w:val="heading 3"/>
    <w:basedOn w:val="Normal"/>
    <w:next w:val="Normal"/>
    <w:link w:val="Heading3Char"/>
    <w:uiPriority w:val="99"/>
    <w:qFormat/>
    <w:rsid w:val="002729EA"/>
    <w:pPr>
      <w:widowControl w:val="0"/>
      <w:autoSpaceDE w:val="0"/>
      <w:autoSpaceDN w:val="0"/>
      <w:adjustRightInd w:val="0"/>
      <w:ind w:firstLine="720"/>
      <w:outlineLvl w:val="2"/>
    </w:pPr>
    <w:rPr>
      <w:rFonts w:ascii="Calibri" w:eastAsiaTheme="minorEastAsia" w:hAnsi="Calibri" w:cs="Calibri"/>
      <w:b/>
      <w:bCs/>
      <w:noProof/>
      <w:sz w:val="28"/>
      <w:szCs w:val="28"/>
    </w:rPr>
  </w:style>
  <w:style w:type="paragraph" w:styleId="Heading4">
    <w:name w:val="heading 4"/>
    <w:basedOn w:val="Normal"/>
    <w:next w:val="Normal"/>
    <w:link w:val="Heading4Char"/>
    <w:uiPriority w:val="99"/>
    <w:qFormat/>
    <w:rsid w:val="002729EA"/>
    <w:pPr>
      <w:widowControl w:val="0"/>
      <w:autoSpaceDE w:val="0"/>
      <w:autoSpaceDN w:val="0"/>
      <w:adjustRightInd w:val="0"/>
      <w:ind w:firstLine="720"/>
      <w:outlineLvl w:val="3"/>
    </w:pPr>
    <w:rPr>
      <w:rFonts w:ascii="Calibri" w:eastAsiaTheme="minorEastAsia" w:hAnsi="Calibri" w:cs="Calibri"/>
      <w:b/>
      <w:bCs/>
      <w:noProof/>
    </w:rPr>
  </w:style>
  <w:style w:type="paragraph" w:styleId="Heading5">
    <w:name w:val="heading 5"/>
    <w:basedOn w:val="Normal"/>
    <w:next w:val="Normal"/>
    <w:link w:val="Heading5Char"/>
    <w:uiPriority w:val="99"/>
    <w:qFormat/>
    <w:rsid w:val="002729EA"/>
    <w:pPr>
      <w:widowControl w:val="0"/>
      <w:autoSpaceDE w:val="0"/>
      <w:autoSpaceDN w:val="0"/>
      <w:adjustRightInd w:val="0"/>
      <w:ind w:firstLine="720"/>
      <w:outlineLvl w:val="4"/>
    </w:pPr>
    <w:rPr>
      <w:rFonts w:ascii="Calibri" w:eastAsiaTheme="minorEastAsia" w:hAnsi="Calibri" w:cs="Calibri"/>
      <w:b/>
      <w:bCs/>
      <w:noProof/>
      <w:sz w:val="32"/>
      <w:szCs w:val="32"/>
    </w:rPr>
  </w:style>
  <w:style w:type="paragraph" w:styleId="Heading6">
    <w:name w:val="heading 6"/>
    <w:basedOn w:val="Normal"/>
    <w:next w:val="Normal"/>
    <w:link w:val="Heading6Char"/>
    <w:uiPriority w:val="99"/>
    <w:qFormat/>
    <w:rsid w:val="002729EA"/>
    <w:pPr>
      <w:widowControl w:val="0"/>
      <w:autoSpaceDE w:val="0"/>
      <w:autoSpaceDN w:val="0"/>
      <w:adjustRightInd w:val="0"/>
      <w:ind w:firstLine="720"/>
      <w:outlineLvl w:val="5"/>
    </w:pPr>
    <w:rPr>
      <w:rFonts w:ascii="Calibri" w:eastAsiaTheme="minorEastAsia" w:hAnsi="Calibri" w:cs="Calibri"/>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1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92C1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92C1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92C1F"/>
    <w:rPr>
      <w:b/>
      <w:bCs/>
      <w:sz w:val="28"/>
      <w:szCs w:val="28"/>
    </w:rPr>
  </w:style>
  <w:style w:type="character" w:customStyle="1" w:styleId="Heading5Char">
    <w:name w:val="Heading 5 Char"/>
    <w:basedOn w:val="DefaultParagraphFont"/>
    <w:link w:val="Heading5"/>
    <w:uiPriority w:val="9"/>
    <w:semiHidden/>
    <w:rsid w:val="00692C1F"/>
    <w:rPr>
      <w:b/>
      <w:bCs/>
      <w:i/>
      <w:iCs/>
      <w:sz w:val="26"/>
      <w:szCs w:val="26"/>
    </w:rPr>
  </w:style>
  <w:style w:type="character" w:customStyle="1" w:styleId="Heading6Char">
    <w:name w:val="Heading 6 Char"/>
    <w:basedOn w:val="DefaultParagraphFont"/>
    <w:link w:val="Heading6"/>
    <w:uiPriority w:val="9"/>
    <w:semiHidden/>
    <w:rsid w:val="00692C1F"/>
    <w:rPr>
      <w:b/>
      <w:bCs/>
    </w:rPr>
  </w:style>
  <w:style w:type="paragraph" w:styleId="BalloonText">
    <w:name w:val="Balloon Text"/>
    <w:basedOn w:val="Normal"/>
    <w:link w:val="BalloonTextChar"/>
    <w:uiPriority w:val="99"/>
    <w:semiHidden/>
    <w:unhideWhenUsed/>
    <w:rsid w:val="00A7677F"/>
    <w:pPr>
      <w:widowControl w:val="0"/>
      <w:autoSpaceDE w:val="0"/>
      <w:autoSpaceDN w:val="0"/>
      <w:adjustRightInd w:val="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7677F"/>
    <w:rPr>
      <w:rFonts w:ascii="Tahoma" w:hAnsi="Tahoma" w:cs="Tahoma"/>
      <w:sz w:val="16"/>
      <w:szCs w:val="16"/>
    </w:rPr>
  </w:style>
  <w:style w:type="character" w:styleId="CommentReference">
    <w:name w:val="annotation reference"/>
    <w:basedOn w:val="DefaultParagraphFont"/>
    <w:unhideWhenUsed/>
    <w:rsid w:val="00301877"/>
    <w:rPr>
      <w:sz w:val="16"/>
      <w:szCs w:val="16"/>
    </w:rPr>
  </w:style>
  <w:style w:type="paragraph" w:styleId="CommentText">
    <w:name w:val="annotation text"/>
    <w:basedOn w:val="Normal"/>
    <w:link w:val="CommentTextChar"/>
    <w:uiPriority w:val="99"/>
    <w:semiHidden/>
    <w:unhideWhenUsed/>
    <w:rsid w:val="00301877"/>
    <w:pPr>
      <w:widowControl w:val="0"/>
      <w:autoSpaceDE w:val="0"/>
      <w:autoSpaceDN w:val="0"/>
      <w:adjustRightInd w:val="0"/>
    </w:pPr>
    <w:rPr>
      <w:rFonts w:ascii="Calibri" w:eastAsiaTheme="minorEastAsia" w:hAnsi="Calibri" w:cs="Calibri"/>
      <w:sz w:val="20"/>
      <w:szCs w:val="20"/>
    </w:rPr>
  </w:style>
  <w:style w:type="character" w:customStyle="1" w:styleId="CommentTextChar">
    <w:name w:val="Comment Text Char"/>
    <w:basedOn w:val="DefaultParagraphFont"/>
    <w:link w:val="CommentText"/>
    <w:uiPriority w:val="99"/>
    <w:semiHidden/>
    <w:rsid w:val="0030187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01877"/>
    <w:rPr>
      <w:b/>
      <w:bCs/>
    </w:rPr>
  </w:style>
  <w:style w:type="character" w:customStyle="1" w:styleId="CommentSubjectChar">
    <w:name w:val="Comment Subject Char"/>
    <w:basedOn w:val="CommentTextChar"/>
    <w:link w:val="CommentSubject"/>
    <w:uiPriority w:val="99"/>
    <w:semiHidden/>
    <w:rsid w:val="00301877"/>
    <w:rPr>
      <w:rFonts w:ascii="Calibri" w:hAnsi="Calibri" w:cs="Calibri"/>
      <w:b/>
      <w:bCs/>
      <w:sz w:val="20"/>
      <w:szCs w:val="20"/>
    </w:rPr>
  </w:style>
  <w:style w:type="character" w:styleId="Hyperlink">
    <w:name w:val="Hyperlink"/>
    <w:basedOn w:val="DefaultParagraphFont"/>
    <w:uiPriority w:val="99"/>
    <w:unhideWhenUsed/>
    <w:rsid w:val="00453153"/>
    <w:rPr>
      <w:color w:val="0000FF" w:themeColor="hyperlink"/>
      <w:u w:val="single"/>
    </w:rPr>
  </w:style>
  <w:style w:type="paragraph" w:styleId="BodyText">
    <w:name w:val="Body Text"/>
    <w:basedOn w:val="Normal"/>
    <w:link w:val="BodyTextChar"/>
    <w:uiPriority w:val="99"/>
    <w:unhideWhenUsed/>
    <w:qFormat/>
    <w:rsid w:val="001B0572"/>
    <w:pPr>
      <w:ind w:firstLine="720"/>
      <w:jc w:val="both"/>
    </w:pPr>
    <w:rPr>
      <w:rFonts w:eastAsiaTheme="minorEastAsia"/>
      <w:sz w:val="20"/>
      <w:szCs w:val="20"/>
      <w:lang w:val="en-GB"/>
    </w:rPr>
  </w:style>
  <w:style w:type="character" w:customStyle="1" w:styleId="BodyTextChar">
    <w:name w:val="Body Text Char"/>
    <w:basedOn w:val="DefaultParagraphFont"/>
    <w:link w:val="BodyText"/>
    <w:uiPriority w:val="99"/>
    <w:rsid w:val="001B0572"/>
    <w:rPr>
      <w:rFonts w:ascii="Times New Roman" w:hAnsi="Times New Roman" w:cs="Times New Roman"/>
      <w:sz w:val="20"/>
      <w:szCs w:val="20"/>
      <w:lang w:val="en-GB"/>
    </w:rPr>
  </w:style>
  <w:style w:type="table" w:styleId="TableGrid">
    <w:name w:val="Table Grid"/>
    <w:basedOn w:val="TableNormal"/>
    <w:uiPriority w:val="59"/>
    <w:rsid w:val="00127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28FF"/>
    <w:rPr>
      <w:color w:val="808080"/>
    </w:rPr>
  </w:style>
  <w:style w:type="character" w:styleId="Emphasis">
    <w:name w:val="Emphasis"/>
    <w:basedOn w:val="DefaultParagraphFont"/>
    <w:uiPriority w:val="20"/>
    <w:qFormat/>
    <w:rsid w:val="00947421"/>
    <w:rPr>
      <w:i/>
      <w:iCs/>
    </w:rPr>
  </w:style>
  <w:style w:type="paragraph" w:styleId="HTMLPreformatted">
    <w:name w:val="HTML Preformatted"/>
    <w:basedOn w:val="Normal"/>
    <w:link w:val="HTMLPreformattedChar"/>
    <w:uiPriority w:val="99"/>
    <w:unhideWhenUsed/>
    <w:rsid w:val="004D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D462B"/>
    <w:rPr>
      <w:rFonts w:ascii="Courier New" w:eastAsia="Times New Roman" w:hAnsi="Courier New" w:cs="Courier New"/>
      <w:sz w:val="20"/>
      <w:szCs w:val="20"/>
    </w:rPr>
  </w:style>
  <w:style w:type="character" w:customStyle="1" w:styleId="gewyw5ybjeb">
    <w:name w:val="gewyw5ybjeb"/>
    <w:basedOn w:val="DefaultParagraphFont"/>
    <w:rsid w:val="004D462B"/>
  </w:style>
  <w:style w:type="character" w:customStyle="1" w:styleId="gewyw5ybmdb">
    <w:name w:val="gewyw5ybmdb"/>
    <w:basedOn w:val="DefaultParagraphFont"/>
    <w:rsid w:val="004D462B"/>
  </w:style>
  <w:style w:type="character" w:styleId="FollowedHyperlink">
    <w:name w:val="FollowedHyperlink"/>
    <w:basedOn w:val="DefaultParagraphFont"/>
    <w:uiPriority w:val="99"/>
    <w:semiHidden/>
    <w:unhideWhenUsed/>
    <w:rsid w:val="00071227"/>
    <w:rPr>
      <w:color w:val="800080" w:themeColor="followedHyperlink"/>
      <w:u w:val="single"/>
    </w:rPr>
  </w:style>
  <w:style w:type="paragraph" w:styleId="DocumentMap">
    <w:name w:val="Document Map"/>
    <w:basedOn w:val="Normal"/>
    <w:link w:val="DocumentMapChar"/>
    <w:uiPriority w:val="99"/>
    <w:semiHidden/>
    <w:unhideWhenUsed/>
    <w:rsid w:val="00185C69"/>
    <w:rPr>
      <w:rFonts w:ascii="Lucida Grande" w:hAnsi="Lucida Grande" w:cs="Lucida Grande"/>
    </w:rPr>
  </w:style>
  <w:style w:type="character" w:customStyle="1" w:styleId="DocumentMapChar">
    <w:name w:val="Document Map Char"/>
    <w:basedOn w:val="DefaultParagraphFont"/>
    <w:link w:val="DocumentMap"/>
    <w:uiPriority w:val="99"/>
    <w:semiHidden/>
    <w:rsid w:val="00185C69"/>
    <w:rPr>
      <w:rFonts w:ascii="Lucida Grande" w:eastAsia="Times New Roman" w:hAnsi="Lucida Grande" w:cs="Lucida Grande"/>
      <w:sz w:val="24"/>
      <w:szCs w:val="24"/>
    </w:rPr>
  </w:style>
  <w:style w:type="paragraph" w:styleId="Bibliography">
    <w:name w:val="Bibliography"/>
    <w:basedOn w:val="Normal"/>
    <w:next w:val="Normal"/>
    <w:uiPriority w:val="37"/>
    <w:unhideWhenUsed/>
    <w:rsid w:val="00340F39"/>
    <w:pPr>
      <w:spacing w:after="240" w:line="480" w:lineRule="auto"/>
      <w:ind w:left="720" w:hanging="720"/>
    </w:pPr>
  </w:style>
  <w:style w:type="paragraph" w:styleId="Revision">
    <w:name w:val="Revision"/>
    <w:hidden/>
    <w:uiPriority w:val="99"/>
    <w:semiHidden/>
    <w:rsid w:val="00A46FB7"/>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70865"/>
  </w:style>
  <w:style w:type="character" w:customStyle="1" w:styleId="cit-name-surname">
    <w:name w:val="cit-name-surname"/>
    <w:basedOn w:val="DefaultParagraphFont"/>
    <w:rsid w:val="000B1232"/>
  </w:style>
  <w:style w:type="character" w:customStyle="1" w:styleId="apple-converted-space">
    <w:name w:val="apple-converted-space"/>
    <w:basedOn w:val="DefaultParagraphFont"/>
    <w:rsid w:val="000B1232"/>
  </w:style>
  <w:style w:type="character" w:customStyle="1" w:styleId="cit-name-given-names">
    <w:name w:val="cit-name-given-names"/>
    <w:basedOn w:val="DefaultParagraphFont"/>
    <w:rsid w:val="000B1232"/>
  </w:style>
  <w:style w:type="character" w:styleId="HTMLCite">
    <w:name w:val="HTML Cite"/>
    <w:basedOn w:val="DefaultParagraphFont"/>
    <w:uiPriority w:val="99"/>
    <w:semiHidden/>
    <w:unhideWhenUsed/>
    <w:rsid w:val="000B1232"/>
    <w:rPr>
      <w:i/>
      <w:iCs/>
    </w:rPr>
  </w:style>
  <w:style w:type="character" w:customStyle="1" w:styleId="cit-pub-date">
    <w:name w:val="cit-pub-date"/>
    <w:basedOn w:val="DefaultParagraphFont"/>
    <w:rsid w:val="000B1232"/>
  </w:style>
  <w:style w:type="character" w:customStyle="1" w:styleId="cit-source">
    <w:name w:val="cit-source"/>
    <w:basedOn w:val="DefaultParagraphFont"/>
    <w:rsid w:val="000B1232"/>
  </w:style>
  <w:style w:type="character" w:customStyle="1" w:styleId="cit-publ-name">
    <w:name w:val="cit-publ-name"/>
    <w:basedOn w:val="DefaultParagraphFont"/>
    <w:rsid w:val="000B1232"/>
  </w:style>
  <w:style w:type="character" w:customStyle="1" w:styleId="cit-publ-loc">
    <w:name w:val="cit-publ-loc"/>
    <w:basedOn w:val="DefaultParagraphFont"/>
    <w:rsid w:val="000B1232"/>
  </w:style>
  <w:style w:type="character" w:styleId="LineNumber">
    <w:name w:val="line number"/>
    <w:basedOn w:val="DefaultParagraphFont"/>
    <w:uiPriority w:val="99"/>
    <w:semiHidden/>
    <w:unhideWhenUsed/>
    <w:rsid w:val="000230BD"/>
  </w:style>
  <w:style w:type="paragraph" w:styleId="Header">
    <w:name w:val="header"/>
    <w:basedOn w:val="Normal"/>
    <w:link w:val="HeaderChar"/>
    <w:uiPriority w:val="99"/>
    <w:unhideWhenUsed/>
    <w:rsid w:val="009F06B2"/>
    <w:pPr>
      <w:tabs>
        <w:tab w:val="center" w:pos="4819"/>
        <w:tab w:val="right" w:pos="9638"/>
      </w:tabs>
    </w:pPr>
  </w:style>
  <w:style w:type="character" w:customStyle="1" w:styleId="HeaderChar">
    <w:name w:val="Header Char"/>
    <w:basedOn w:val="DefaultParagraphFont"/>
    <w:link w:val="Header"/>
    <w:uiPriority w:val="99"/>
    <w:rsid w:val="009F06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06B2"/>
    <w:pPr>
      <w:tabs>
        <w:tab w:val="center" w:pos="4819"/>
        <w:tab w:val="right" w:pos="9638"/>
      </w:tabs>
    </w:pPr>
  </w:style>
  <w:style w:type="character" w:customStyle="1" w:styleId="FooterChar">
    <w:name w:val="Footer Char"/>
    <w:basedOn w:val="DefaultParagraphFont"/>
    <w:link w:val="Footer"/>
    <w:uiPriority w:val="99"/>
    <w:rsid w:val="009F06B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3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2729EA"/>
    <w:pPr>
      <w:widowControl w:val="0"/>
      <w:autoSpaceDE w:val="0"/>
      <w:autoSpaceDN w:val="0"/>
      <w:adjustRightInd w:val="0"/>
      <w:ind w:firstLine="720"/>
      <w:outlineLvl w:val="0"/>
    </w:pPr>
    <w:rPr>
      <w:rFonts w:ascii="Calibri" w:eastAsiaTheme="minorEastAsia" w:hAnsi="Calibri" w:cs="Calibri"/>
      <w:b/>
      <w:bCs/>
      <w:noProof/>
      <w:sz w:val="38"/>
      <w:szCs w:val="38"/>
    </w:rPr>
  </w:style>
  <w:style w:type="paragraph" w:styleId="Heading2">
    <w:name w:val="heading 2"/>
    <w:basedOn w:val="Normal"/>
    <w:next w:val="Normal"/>
    <w:link w:val="Heading2Char"/>
    <w:uiPriority w:val="99"/>
    <w:qFormat/>
    <w:rsid w:val="002729EA"/>
    <w:pPr>
      <w:widowControl w:val="0"/>
      <w:autoSpaceDE w:val="0"/>
      <w:autoSpaceDN w:val="0"/>
      <w:adjustRightInd w:val="0"/>
      <w:ind w:firstLine="720"/>
      <w:outlineLvl w:val="1"/>
    </w:pPr>
    <w:rPr>
      <w:rFonts w:ascii="Calibri" w:eastAsiaTheme="minorEastAsia" w:hAnsi="Calibri" w:cs="Calibri"/>
      <w:b/>
      <w:bCs/>
      <w:noProof/>
      <w:sz w:val="32"/>
      <w:szCs w:val="32"/>
    </w:rPr>
  </w:style>
  <w:style w:type="paragraph" w:styleId="Heading3">
    <w:name w:val="heading 3"/>
    <w:basedOn w:val="Normal"/>
    <w:next w:val="Normal"/>
    <w:link w:val="Heading3Char"/>
    <w:uiPriority w:val="99"/>
    <w:qFormat/>
    <w:rsid w:val="002729EA"/>
    <w:pPr>
      <w:widowControl w:val="0"/>
      <w:autoSpaceDE w:val="0"/>
      <w:autoSpaceDN w:val="0"/>
      <w:adjustRightInd w:val="0"/>
      <w:ind w:firstLine="720"/>
      <w:outlineLvl w:val="2"/>
    </w:pPr>
    <w:rPr>
      <w:rFonts w:ascii="Calibri" w:eastAsiaTheme="minorEastAsia" w:hAnsi="Calibri" w:cs="Calibri"/>
      <w:b/>
      <w:bCs/>
      <w:noProof/>
      <w:sz w:val="28"/>
      <w:szCs w:val="28"/>
    </w:rPr>
  </w:style>
  <w:style w:type="paragraph" w:styleId="Heading4">
    <w:name w:val="heading 4"/>
    <w:basedOn w:val="Normal"/>
    <w:next w:val="Normal"/>
    <w:link w:val="Heading4Char"/>
    <w:uiPriority w:val="99"/>
    <w:qFormat/>
    <w:rsid w:val="002729EA"/>
    <w:pPr>
      <w:widowControl w:val="0"/>
      <w:autoSpaceDE w:val="0"/>
      <w:autoSpaceDN w:val="0"/>
      <w:adjustRightInd w:val="0"/>
      <w:ind w:firstLine="720"/>
      <w:outlineLvl w:val="3"/>
    </w:pPr>
    <w:rPr>
      <w:rFonts w:ascii="Calibri" w:eastAsiaTheme="minorEastAsia" w:hAnsi="Calibri" w:cs="Calibri"/>
      <w:b/>
      <w:bCs/>
      <w:noProof/>
    </w:rPr>
  </w:style>
  <w:style w:type="paragraph" w:styleId="Heading5">
    <w:name w:val="heading 5"/>
    <w:basedOn w:val="Normal"/>
    <w:next w:val="Normal"/>
    <w:link w:val="Heading5Char"/>
    <w:uiPriority w:val="99"/>
    <w:qFormat/>
    <w:rsid w:val="002729EA"/>
    <w:pPr>
      <w:widowControl w:val="0"/>
      <w:autoSpaceDE w:val="0"/>
      <w:autoSpaceDN w:val="0"/>
      <w:adjustRightInd w:val="0"/>
      <w:ind w:firstLine="720"/>
      <w:outlineLvl w:val="4"/>
    </w:pPr>
    <w:rPr>
      <w:rFonts w:ascii="Calibri" w:eastAsiaTheme="minorEastAsia" w:hAnsi="Calibri" w:cs="Calibri"/>
      <w:b/>
      <w:bCs/>
      <w:noProof/>
      <w:sz w:val="32"/>
      <w:szCs w:val="32"/>
    </w:rPr>
  </w:style>
  <w:style w:type="paragraph" w:styleId="Heading6">
    <w:name w:val="heading 6"/>
    <w:basedOn w:val="Normal"/>
    <w:next w:val="Normal"/>
    <w:link w:val="Heading6Char"/>
    <w:uiPriority w:val="99"/>
    <w:qFormat/>
    <w:rsid w:val="002729EA"/>
    <w:pPr>
      <w:widowControl w:val="0"/>
      <w:autoSpaceDE w:val="0"/>
      <w:autoSpaceDN w:val="0"/>
      <w:adjustRightInd w:val="0"/>
      <w:ind w:firstLine="720"/>
      <w:outlineLvl w:val="5"/>
    </w:pPr>
    <w:rPr>
      <w:rFonts w:ascii="Calibri" w:eastAsiaTheme="minorEastAsia" w:hAnsi="Calibri" w:cs="Calibri"/>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1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92C1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92C1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92C1F"/>
    <w:rPr>
      <w:b/>
      <w:bCs/>
      <w:sz w:val="28"/>
      <w:szCs w:val="28"/>
    </w:rPr>
  </w:style>
  <w:style w:type="character" w:customStyle="1" w:styleId="Heading5Char">
    <w:name w:val="Heading 5 Char"/>
    <w:basedOn w:val="DefaultParagraphFont"/>
    <w:link w:val="Heading5"/>
    <w:uiPriority w:val="9"/>
    <w:semiHidden/>
    <w:rsid w:val="00692C1F"/>
    <w:rPr>
      <w:b/>
      <w:bCs/>
      <w:i/>
      <w:iCs/>
      <w:sz w:val="26"/>
      <w:szCs w:val="26"/>
    </w:rPr>
  </w:style>
  <w:style w:type="character" w:customStyle="1" w:styleId="Heading6Char">
    <w:name w:val="Heading 6 Char"/>
    <w:basedOn w:val="DefaultParagraphFont"/>
    <w:link w:val="Heading6"/>
    <w:uiPriority w:val="9"/>
    <w:semiHidden/>
    <w:rsid w:val="00692C1F"/>
    <w:rPr>
      <w:b/>
      <w:bCs/>
    </w:rPr>
  </w:style>
  <w:style w:type="paragraph" w:styleId="BalloonText">
    <w:name w:val="Balloon Text"/>
    <w:basedOn w:val="Normal"/>
    <w:link w:val="BalloonTextChar"/>
    <w:uiPriority w:val="99"/>
    <w:semiHidden/>
    <w:unhideWhenUsed/>
    <w:rsid w:val="00A7677F"/>
    <w:pPr>
      <w:widowControl w:val="0"/>
      <w:autoSpaceDE w:val="0"/>
      <w:autoSpaceDN w:val="0"/>
      <w:adjustRightInd w:val="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7677F"/>
    <w:rPr>
      <w:rFonts w:ascii="Tahoma" w:hAnsi="Tahoma" w:cs="Tahoma"/>
      <w:sz w:val="16"/>
      <w:szCs w:val="16"/>
    </w:rPr>
  </w:style>
  <w:style w:type="character" w:styleId="CommentReference">
    <w:name w:val="annotation reference"/>
    <w:basedOn w:val="DefaultParagraphFont"/>
    <w:unhideWhenUsed/>
    <w:rsid w:val="00301877"/>
    <w:rPr>
      <w:sz w:val="16"/>
      <w:szCs w:val="16"/>
    </w:rPr>
  </w:style>
  <w:style w:type="paragraph" w:styleId="CommentText">
    <w:name w:val="annotation text"/>
    <w:basedOn w:val="Normal"/>
    <w:link w:val="CommentTextChar"/>
    <w:uiPriority w:val="99"/>
    <w:semiHidden/>
    <w:unhideWhenUsed/>
    <w:rsid w:val="00301877"/>
    <w:pPr>
      <w:widowControl w:val="0"/>
      <w:autoSpaceDE w:val="0"/>
      <w:autoSpaceDN w:val="0"/>
      <w:adjustRightInd w:val="0"/>
    </w:pPr>
    <w:rPr>
      <w:rFonts w:ascii="Calibri" w:eastAsiaTheme="minorEastAsia" w:hAnsi="Calibri" w:cs="Calibri"/>
      <w:sz w:val="20"/>
      <w:szCs w:val="20"/>
    </w:rPr>
  </w:style>
  <w:style w:type="character" w:customStyle="1" w:styleId="CommentTextChar">
    <w:name w:val="Comment Text Char"/>
    <w:basedOn w:val="DefaultParagraphFont"/>
    <w:link w:val="CommentText"/>
    <w:uiPriority w:val="99"/>
    <w:semiHidden/>
    <w:rsid w:val="0030187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01877"/>
    <w:rPr>
      <w:b/>
      <w:bCs/>
    </w:rPr>
  </w:style>
  <w:style w:type="character" w:customStyle="1" w:styleId="CommentSubjectChar">
    <w:name w:val="Comment Subject Char"/>
    <w:basedOn w:val="CommentTextChar"/>
    <w:link w:val="CommentSubject"/>
    <w:uiPriority w:val="99"/>
    <w:semiHidden/>
    <w:rsid w:val="00301877"/>
    <w:rPr>
      <w:rFonts w:ascii="Calibri" w:hAnsi="Calibri" w:cs="Calibri"/>
      <w:b/>
      <w:bCs/>
      <w:sz w:val="20"/>
      <w:szCs w:val="20"/>
    </w:rPr>
  </w:style>
  <w:style w:type="character" w:styleId="Hyperlink">
    <w:name w:val="Hyperlink"/>
    <w:basedOn w:val="DefaultParagraphFont"/>
    <w:uiPriority w:val="99"/>
    <w:unhideWhenUsed/>
    <w:rsid w:val="00453153"/>
    <w:rPr>
      <w:color w:val="0000FF" w:themeColor="hyperlink"/>
      <w:u w:val="single"/>
    </w:rPr>
  </w:style>
  <w:style w:type="paragraph" w:styleId="BodyText">
    <w:name w:val="Body Text"/>
    <w:basedOn w:val="Normal"/>
    <w:link w:val="BodyTextChar"/>
    <w:uiPriority w:val="99"/>
    <w:unhideWhenUsed/>
    <w:qFormat/>
    <w:rsid w:val="001B0572"/>
    <w:pPr>
      <w:ind w:firstLine="720"/>
      <w:jc w:val="both"/>
    </w:pPr>
    <w:rPr>
      <w:rFonts w:eastAsiaTheme="minorEastAsia"/>
      <w:sz w:val="20"/>
      <w:szCs w:val="20"/>
      <w:lang w:val="en-GB"/>
    </w:rPr>
  </w:style>
  <w:style w:type="character" w:customStyle="1" w:styleId="BodyTextChar">
    <w:name w:val="Body Text Char"/>
    <w:basedOn w:val="DefaultParagraphFont"/>
    <w:link w:val="BodyText"/>
    <w:uiPriority w:val="99"/>
    <w:rsid w:val="001B0572"/>
    <w:rPr>
      <w:rFonts w:ascii="Times New Roman" w:hAnsi="Times New Roman" w:cs="Times New Roman"/>
      <w:sz w:val="20"/>
      <w:szCs w:val="20"/>
      <w:lang w:val="en-GB"/>
    </w:rPr>
  </w:style>
  <w:style w:type="table" w:styleId="TableGrid">
    <w:name w:val="Table Grid"/>
    <w:basedOn w:val="TableNormal"/>
    <w:uiPriority w:val="59"/>
    <w:rsid w:val="00127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28FF"/>
    <w:rPr>
      <w:color w:val="808080"/>
    </w:rPr>
  </w:style>
  <w:style w:type="character" w:styleId="Emphasis">
    <w:name w:val="Emphasis"/>
    <w:basedOn w:val="DefaultParagraphFont"/>
    <w:uiPriority w:val="20"/>
    <w:qFormat/>
    <w:rsid w:val="00947421"/>
    <w:rPr>
      <w:i/>
      <w:iCs/>
    </w:rPr>
  </w:style>
  <w:style w:type="paragraph" w:styleId="HTMLPreformatted">
    <w:name w:val="HTML Preformatted"/>
    <w:basedOn w:val="Normal"/>
    <w:link w:val="HTMLPreformattedChar"/>
    <w:uiPriority w:val="99"/>
    <w:unhideWhenUsed/>
    <w:rsid w:val="004D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D462B"/>
    <w:rPr>
      <w:rFonts w:ascii="Courier New" w:eastAsia="Times New Roman" w:hAnsi="Courier New" w:cs="Courier New"/>
      <w:sz w:val="20"/>
      <w:szCs w:val="20"/>
    </w:rPr>
  </w:style>
  <w:style w:type="character" w:customStyle="1" w:styleId="gewyw5ybjeb">
    <w:name w:val="gewyw5ybjeb"/>
    <w:basedOn w:val="DefaultParagraphFont"/>
    <w:rsid w:val="004D462B"/>
  </w:style>
  <w:style w:type="character" w:customStyle="1" w:styleId="gewyw5ybmdb">
    <w:name w:val="gewyw5ybmdb"/>
    <w:basedOn w:val="DefaultParagraphFont"/>
    <w:rsid w:val="004D462B"/>
  </w:style>
  <w:style w:type="character" w:styleId="FollowedHyperlink">
    <w:name w:val="FollowedHyperlink"/>
    <w:basedOn w:val="DefaultParagraphFont"/>
    <w:uiPriority w:val="99"/>
    <w:semiHidden/>
    <w:unhideWhenUsed/>
    <w:rsid w:val="00071227"/>
    <w:rPr>
      <w:color w:val="800080" w:themeColor="followedHyperlink"/>
      <w:u w:val="single"/>
    </w:rPr>
  </w:style>
  <w:style w:type="paragraph" w:styleId="DocumentMap">
    <w:name w:val="Document Map"/>
    <w:basedOn w:val="Normal"/>
    <w:link w:val="DocumentMapChar"/>
    <w:uiPriority w:val="99"/>
    <w:semiHidden/>
    <w:unhideWhenUsed/>
    <w:rsid w:val="00185C69"/>
    <w:rPr>
      <w:rFonts w:ascii="Lucida Grande" w:hAnsi="Lucida Grande" w:cs="Lucida Grande"/>
    </w:rPr>
  </w:style>
  <w:style w:type="character" w:customStyle="1" w:styleId="DocumentMapChar">
    <w:name w:val="Document Map Char"/>
    <w:basedOn w:val="DefaultParagraphFont"/>
    <w:link w:val="DocumentMap"/>
    <w:uiPriority w:val="99"/>
    <w:semiHidden/>
    <w:rsid w:val="00185C69"/>
    <w:rPr>
      <w:rFonts w:ascii="Lucida Grande" w:eastAsia="Times New Roman" w:hAnsi="Lucida Grande" w:cs="Lucida Grande"/>
      <w:sz w:val="24"/>
      <w:szCs w:val="24"/>
    </w:rPr>
  </w:style>
  <w:style w:type="paragraph" w:styleId="Bibliography">
    <w:name w:val="Bibliography"/>
    <w:basedOn w:val="Normal"/>
    <w:next w:val="Normal"/>
    <w:uiPriority w:val="37"/>
    <w:unhideWhenUsed/>
    <w:rsid w:val="00340F39"/>
    <w:pPr>
      <w:spacing w:after="240" w:line="480" w:lineRule="auto"/>
      <w:ind w:left="720" w:hanging="720"/>
    </w:pPr>
  </w:style>
  <w:style w:type="paragraph" w:styleId="Revision">
    <w:name w:val="Revision"/>
    <w:hidden/>
    <w:uiPriority w:val="99"/>
    <w:semiHidden/>
    <w:rsid w:val="00A46FB7"/>
    <w:pPr>
      <w:spacing w:after="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70865"/>
  </w:style>
  <w:style w:type="character" w:customStyle="1" w:styleId="cit-name-surname">
    <w:name w:val="cit-name-surname"/>
    <w:basedOn w:val="DefaultParagraphFont"/>
    <w:rsid w:val="000B1232"/>
  </w:style>
  <w:style w:type="character" w:customStyle="1" w:styleId="apple-converted-space">
    <w:name w:val="apple-converted-space"/>
    <w:basedOn w:val="DefaultParagraphFont"/>
    <w:rsid w:val="000B1232"/>
  </w:style>
  <w:style w:type="character" w:customStyle="1" w:styleId="cit-name-given-names">
    <w:name w:val="cit-name-given-names"/>
    <w:basedOn w:val="DefaultParagraphFont"/>
    <w:rsid w:val="000B1232"/>
  </w:style>
  <w:style w:type="character" w:styleId="HTMLCite">
    <w:name w:val="HTML Cite"/>
    <w:basedOn w:val="DefaultParagraphFont"/>
    <w:uiPriority w:val="99"/>
    <w:semiHidden/>
    <w:unhideWhenUsed/>
    <w:rsid w:val="000B1232"/>
    <w:rPr>
      <w:i/>
      <w:iCs/>
    </w:rPr>
  </w:style>
  <w:style w:type="character" w:customStyle="1" w:styleId="cit-pub-date">
    <w:name w:val="cit-pub-date"/>
    <w:basedOn w:val="DefaultParagraphFont"/>
    <w:rsid w:val="000B1232"/>
  </w:style>
  <w:style w:type="character" w:customStyle="1" w:styleId="cit-source">
    <w:name w:val="cit-source"/>
    <w:basedOn w:val="DefaultParagraphFont"/>
    <w:rsid w:val="000B1232"/>
  </w:style>
  <w:style w:type="character" w:customStyle="1" w:styleId="cit-publ-name">
    <w:name w:val="cit-publ-name"/>
    <w:basedOn w:val="DefaultParagraphFont"/>
    <w:rsid w:val="000B1232"/>
  </w:style>
  <w:style w:type="character" w:customStyle="1" w:styleId="cit-publ-loc">
    <w:name w:val="cit-publ-loc"/>
    <w:basedOn w:val="DefaultParagraphFont"/>
    <w:rsid w:val="000B1232"/>
  </w:style>
  <w:style w:type="character" w:styleId="LineNumber">
    <w:name w:val="line number"/>
    <w:basedOn w:val="DefaultParagraphFont"/>
    <w:uiPriority w:val="99"/>
    <w:semiHidden/>
    <w:unhideWhenUsed/>
    <w:rsid w:val="000230BD"/>
  </w:style>
  <w:style w:type="paragraph" w:styleId="Header">
    <w:name w:val="header"/>
    <w:basedOn w:val="Normal"/>
    <w:link w:val="HeaderChar"/>
    <w:uiPriority w:val="99"/>
    <w:unhideWhenUsed/>
    <w:rsid w:val="009F06B2"/>
    <w:pPr>
      <w:tabs>
        <w:tab w:val="center" w:pos="4819"/>
        <w:tab w:val="right" w:pos="9638"/>
      </w:tabs>
    </w:pPr>
  </w:style>
  <w:style w:type="character" w:customStyle="1" w:styleId="HeaderChar">
    <w:name w:val="Header Char"/>
    <w:basedOn w:val="DefaultParagraphFont"/>
    <w:link w:val="Header"/>
    <w:uiPriority w:val="99"/>
    <w:rsid w:val="009F06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06B2"/>
    <w:pPr>
      <w:tabs>
        <w:tab w:val="center" w:pos="4819"/>
        <w:tab w:val="right" w:pos="9638"/>
      </w:tabs>
    </w:pPr>
  </w:style>
  <w:style w:type="character" w:customStyle="1" w:styleId="FooterChar">
    <w:name w:val="Footer Char"/>
    <w:basedOn w:val="DefaultParagraphFont"/>
    <w:link w:val="Footer"/>
    <w:uiPriority w:val="99"/>
    <w:rsid w:val="009F06B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5322">
      <w:bodyDiv w:val="1"/>
      <w:marLeft w:val="0"/>
      <w:marRight w:val="0"/>
      <w:marTop w:val="0"/>
      <w:marBottom w:val="0"/>
      <w:divBdr>
        <w:top w:val="none" w:sz="0" w:space="0" w:color="auto"/>
        <w:left w:val="none" w:sz="0" w:space="0" w:color="auto"/>
        <w:bottom w:val="none" w:sz="0" w:space="0" w:color="auto"/>
        <w:right w:val="none" w:sz="0" w:space="0" w:color="auto"/>
      </w:divBdr>
    </w:div>
    <w:div w:id="43678684">
      <w:bodyDiv w:val="1"/>
      <w:marLeft w:val="0"/>
      <w:marRight w:val="0"/>
      <w:marTop w:val="0"/>
      <w:marBottom w:val="0"/>
      <w:divBdr>
        <w:top w:val="none" w:sz="0" w:space="0" w:color="auto"/>
        <w:left w:val="none" w:sz="0" w:space="0" w:color="auto"/>
        <w:bottom w:val="none" w:sz="0" w:space="0" w:color="auto"/>
        <w:right w:val="none" w:sz="0" w:space="0" w:color="auto"/>
      </w:divBdr>
    </w:div>
    <w:div w:id="64572612">
      <w:bodyDiv w:val="1"/>
      <w:marLeft w:val="0"/>
      <w:marRight w:val="0"/>
      <w:marTop w:val="0"/>
      <w:marBottom w:val="0"/>
      <w:divBdr>
        <w:top w:val="none" w:sz="0" w:space="0" w:color="auto"/>
        <w:left w:val="none" w:sz="0" w:space="0" w:color="auto"/>
        <w:bottom w:val="none" w:sz="0" w:space="0" w:color="auto"/>
        <w:right w:val="none" w:sz="0" w:space="0" w:color="auto"/>
      </w:divBdr>
    </w:div>
    <w:div w:id="77288012">
      <w:bodyDiv w:val="1"/>
      <w:marLeft w:val="0"/>
      <w:marRight w:val="0"/>
      <w:marTop w:val="0"/>
      <w:marBottom w:val="0"/>
      <w:divBdr>
        <w:top w:val="none" w:sz="0" w:space="0" w:color="auto"/>
        <w:left w:val="none" w:sz="0" w:space="0" w:color="auto"/>
        <w:bottom w:val="none" w:sz="0" w:space="0" w:color="auto"/>
        <w:right w:val="none" w:sz="0" w:space="0" w:color="auto"/>
      </w:divBdr>
    </w:div>
    <w:div w:id="115872681">
      <w:bodyDiv w:val="1"/>
      <w:marLeft w:val="0"/>
      <w:marRight w:val="0"/>
      <w:marTop w:val="0"/>
      <w:marBottom w:val="0"/>
      <w:divBdr>
        <w:top w:val="none" w:sz="0" w:space="0" w:color="auto"/>
        <w:left w:val="none" w:sz="0" w:space="0" w:color="auto"/>
        <w:bottom w:val="none" w:sz="0" w:space="0" w:color="auto"/>
        <w:right w:val="none" w:sz="0" w:space="0" w:color="auto"/>
      </w:divBdr>
    </w:div>
    <w:div w:id="163715498">
      <w:bodyDiv w:val="1"/>
      <w:marLeft w:val="0"/>
      <w:marRight w:val="0"/>
      <w:marTop w:val="0"/>
      <w:marBottom w:val="0"/>
      <w:divBdr>
        <w:top w:val="none" w:sz="0" w:space="0" w:color="auto"/>
        <w:left w:val="none" w:sz="0" w:space="0" w:color="auto"/>
        <w:bottom w:val="none" w:sz="0" w:space="0" w:color="auto"/>
        <w:right w:val="none" w:sz="0" w:space="0" w:color="auto"/>
      </w:divBdr>
    </w:div>
    <w:div w:id="182978278">
      <w:bodyDiv w:val="1"/>
      <w:marLeft w:val="0"/>
      <w:marRight w:val="0"/>
      <w:marTop w:val="0"/>
      <w:marBottom w:val="0"/>
      <w:divBdr>
        <w:top w:val="none" w:sz="0" w:space="0" w:color="auto"/>
        <w:left w:val="none" w:sz="0" w:space="0" w:color="auto"/>
        <w:bottom w:val="none" w:sz="0" w:space="0" w:color="auto"/>
        <w:right w:val="none" w:sz="0" w:space="0" w:color="auto"/>
      </w:divBdr>
    </w:div>
    <w:div w:id="290019238">
      <w:bodyDiv w:val="1"/>
      <w:marLeft w:val="0"/>
      <w:marRight w:val="0"/>
      <w:marTop w:val="0"/>
      <w:marBottom w:val="0"/>
      <w:divBdr>
        <w:top w:val="none" w:sz="0" w:space="0" w:color="auto"/>
        <w:left w:val="none" w:sz="0" w:space="0" w:color="auto"/>
        <w:bottom w:val="none" w:sz="0" w:space="0" w:color="auto"/>
        <w:right w:val="none" w:sz="0" w:space="0" w:color="auto"/>
      </w:divBdr>
    </w:div>
    <w:div w:id="300311389">
      <w:bodyDiv w:val="1"/>
      <w:marLeft w:val="0"/>
      <w:marRight w:val="0"/>
      <w:marTop w:val="0"/>
      <w:marBottom w:val="0"/>
      <w:divBdr>
        <w:top w:val="none" w:sz="0" w:space="0" w:color="auto"/>
        <w:left w:val="none" w:sz="0" w:space="0" w:color="auto"/>
        <w:bottom w:val="none" w:sz="0" w:space="0" w:color="auto"/>
        <w:right w:val="none" w:sz="0" w:space="0" w:color="auto"/>
      </w:divBdr>
    </w:div>
    <w:div w:id="323902624">
      <w:bodyDiv w:val="1"/>
      <w:marLeft w:val="0"/>
      <w:marRight w:val="0"/>
      <w:marTop w:val="0"/>
      <w:marBottom w:val="0"/>
      <w:divBdr>
        <w:top w:val="none" w:sz="0" w:space="0" w:color="auto"/>
        <w:left w:val="none" w:sz="0" w:space="0" w:color="auto"/>
        <w:bottom w:val="none" w:sz="0" w:space="0" w:color="auto"/>
        <w:right w:val="none" w:sz="0" w:space="0" w:color="auto"/>
      </w:divBdr>
    </w:div>
    <w:div w:id="411894869">
      <w:bodyDiv w:val="1"/>
      <w:marLeft w:val="0"/>
      <w:marRight w:val="0"/>
      <w:marTop w:val="0"/>
      <w:marBottom w:val="0"/>
      <w:divBdr>
        <w:top w:val="none" w:sz="0" w:space="0" w:color="auto"/>
        <w:left w:val="none" w:sz="0" w:space="0" w:color="auto"/>
        <w:bottom w:val="none" w:sz="0" w:space="0" w:color="auto"/>
        <w:right w:val="none" w:sz="0" w:space="0" w:color="auto"/>
      </w:divBdr>
    </w:div>
    <w:div w:id="448159923">
      <w:bodyDiv w:val="1"/>
      <w:marLeft w:val="0"/>
      <w:marRight w:val="0"/>
      <w:marTop w:val="0"/>
      <w:marBottom w:val="0"/>
      <w:divBdr>
        <w:top w:val="none" w:sz="0" w:space="0" w:color="auto"/>
        <w:left w:val="none" w:sz="0" w:space="0" w:color="auto"/>
        <w:bottom w:val="none" w:sz="0" w:space="0" w:color="auto"/>
        <w:right w:val="none" w:sz="0" w:space="0" w:color="auto"/>
      </w:divBdr>
    </w:div>
    <w:div w:id="475531420">
      <w:bodyDiv w:val="1"/>
      <w:marLeft w:val="0"/>
      <w:marRight w:val="0"/>
      <w:marTop w:val="0"/>
      <w:marBottom w:val="0"/>
      <w:divBdr>
        <w:top w:val="none" w:sz="0" w:space="0" w:color="auto"/>
        <w:left w:val="none" w:sz="0" w:space="0" w:color="auto"/>
        <w:bottom w:val="none" w:sz="0" w:space="0" w:color="auto"/>
        <w:right w:val="none" w:sz="0" w:space="0" w:color="auto"/>
      </w:divBdr>
    </w:div>
    <w:div w:id="503283604">
      <w:bodyDiv w:val="1"/>
      <w:marLeft w:val="0"/>
      <w:marRight w:val="0"/>
      <w:marTop w:val="0"/>
      <w:marBottom w:val="0"/>
      <w:divBdr>
        <w:top w:val="none" w:sz="0" w:space="0" w:color="auto"/>
        <w:left w:val="none" w:sz="0" w:space="0" w:color="auto"/>
        <w:bottom w:val="none" w:sz="0" w:space="0" w:color="auto"/>
        <w:right w:val="none" w:sz="0" w:space="0" w:color="auto"/>
      </w:divBdr>
    </w:div>
    <w:div w:id="559633744">
      <w:bodyDiv w:val="1"/>
      <w:marLeft w:val="0"/>
      <w:marRight w:val="0"/>
      <w:marTop w:val="0"/>
      <w:marBottom w:val="0"/>
      <w:divBdr>
        <w:top w:val="none" w:sz="0" w:space="0" w:color="auto"/>
        <w:left w:val="none" w:sz="0" w:space="0" w:color="auto"/>
        <w:bottom w:val="none" w:sz="0" w:space="0" w:color="auto"/>
        <w:right w:val="none" w:sz="0" w:space="0" w:color="auto"/>
      </w:divBdr>
    </w:div>
    <w:div w:id="581909804">
      <w:bodyDiv w:val="1"/>
      <w:marLeft w:val="0"/>
      <w:marRight w:val="0"/>
      <w:marTop w:val="0"/>
      <w:marBottom w:val="0"/>
      <w:divBdr>
        <w:top w:val="none" w:sz="0" w:space="0" w:color="auto"/>
        <w:left w:val="none" w:sz="0" w:space="0" w:color="auto"/>
        <w:bottom w:val="none" w:sz="0" w:space="0" w:color="auto"/>
        <w:right w:val="none" w:sz="0" w:space="0" w:color="auto"/>
      </w:divBdr>
      <w:divsChild>
        <w:div w:id="153642532">
          <w:marLeft w:val="0"/>
          <w:marRight w:val="0"/>
          <w:marTop w:val="0"/>
          <w:marBottom w:val="0"/>
          <w:divBdr>
            <w:top w:val="none" w:sz="0" w:space="0" w:color="auto"/>
            <w:left w:val="none" w:sz="0" w:space="0" w:color="auto"/>
            <w:bottom w:val="none" w:sz="0" w:space="0" w:color="auto"/>
            <w:right w:val="none" w:sz="0" w:space="0" w:color="auto"/>
          </w:divBdr>
        </w:div>
        <w:div w:id="222716855">
          <w:marLeft w:val="0"/>
          <w:marRight w:val="0"/>
          <w:marTop w:val="0"/>
          <w:marBottom w:val="0"/>
          <w:divBdr>
            <w:top w:val="none" w:sz="0" w:space="0" w:color="auto"/>
            <w:left w:val="none" w:sz="0" w:space="0" w:color="auto"/>
            <w:bottom w:val="none" w:sz="0" w:space="0" w:color="auto"/>
            <w:right w:val="none" w:sz="0" w:space="0" w:color="auto"/>
          </w:divBdr>
        </w:div>
        <w:div w:id="319895835">
          <w:marLeft w:val="0"/>
          <w:marRight w:val="0"/>
          <w:marTop w:val="0"/>
          <w:marBottom w:val="0"/>
          <w:divBdr>
            <w:top w:val="none" w:sz="0" w:space="0" w:color="auto"/>
            <w:left w:val="none" w:sz="0" w:space="0" w:color="auto"/>
            <w:bottom w:val="none" w:sz="0" w:space="0" w:color="auto"/>
            <w:right w:val="none" w:sz="0" w:space="0" w:color="auto"/>
          </w:divBdr>
        </w:div>
        <w:div w:id="430660374">
          <w:marLeft w:val="0"/>
          <w:marRight w:val="0"/>
          <w:marTop w:val="0"/>
          <w:marBottom w:val="0"/>
          <w:divBdr>
            <w:top w:val="none" w:sz="0" w:space="0" w:color="auto"/>
            <w:left w:val="none" w:sz="0" w:space="0" w:color="auto"/>
            <w:bottom w:val="none" w:sz="0" w:space="0" w:color="auto"/>
            <w:right w:val="none" w:sz="0" w:space="0" w:color="auto"/>
          </w:divBdr>
        </w:div>
        <w:div w:id="1300649001">
          <w:marLeft w:val="0"/>
          <w:marRight w:val="0"/>
          <w:marTop w:val="0"/>
          <w:marBottom w:val="0"/>
          <w:divBdr>
            <w:top w:val="none" w:sz="0" w:space="0" w:color="auto"/>
            <w:left w:val="none" w:sz="0" w:space="0" w:color="auto"/>
            <w:bottom w:val="none" w:sz="0" w:space="0" w:color="auto"/>
            <w:right w:val="none" w:sz="0" w:space="0" w:color="auto"/>
          </w:divBdr>
        </w:div>
        <w:div w:id="1340504263">
          <w:marLeft w:val="0"/>
          <w:marRight w:val="0"/>
          <w:marTop w:val="0"/>
          <w:marBottom w:val="0"/>
          <w:divBdr>
            <w:top w:val="none" w:sz="0" w:space="0" w:color="auto"/>
            <w:left w:val="none" w:sz="0" w:space="0" w:color="auto"/>
            <w:bottom w:val="none" w:sz="0" w:space="0" w:color="auto"/>
            <w:right w:val="none" w:sz="0" w:space="0" w:color="auto"/>
          </w:divBdr>
        </w:div>
        <w:div w:id="1667634818">
          <w:marLeft w:val="0"/>
          <w:marRight w:val="0"/>
          <w:marTop w:val="0"/>
          <w:marBottom w:val="0"/>
          <w:divBdr>
            <w:top w:val="none" w:sz="0" w:space="0" w:color="auto"/>
            <w:left w:val="none" w:sz="0" w:space="0" w:color="auto"/>
            <w:bottom w:val="none" w:sz="0" w:space="0" w:color="auto"/>
            <w:right w:val="none" w:sz="0" w:space="0" w:color="auto"/>
          </w:divBdr>
        </w:div>
        <w:div w:id="1803226029">
          <w:marLeft w:val="0"/>
          <w:marRight w:val="0"/>
          <w:marTop w:val="0"/>
          <w:marBottom w:val="0"/>
          <w:divBdr>
            <w:top w:val="none" w:sz="0" w:space="0" w:color="auto"/>
            <w:left w:val="none" w:sz="0" w:space="0" w:color="auto"/>
            <w:bottom w:val="none" w:sz="0" w:space="0" w:color="auto"/>
            <w:right w:val="none" w:sz="0" w:space="0" w:color="auto"/>
          </w:divBdr>
        </w:div>
        <w:div w:id="2020232854">
          <w:marLeft w:val="0"/>
          <w:marRight w:val="0"/>
          <w:marTop w:val="0"/>
          <w:marBottom w:val="0"/>
          <w:divBdr>
            <w:top w:val="none" w:sz="0" w:space="0" w:color="auto"/>
            <w:left w:val="none" w:sz="0" w:space="0" w:color="auto"/>
            <w:bottom w:val="none" w:sz="0" w:space="0" w:color="auto"/>
            <w:right w:val="none" w:sz="0" w:space="0" w:color="auto"/>
          </w:divBdr>
        </w:div>
      </w:divsChild>
    </w:div>
    <w:div w:id="610016446">
      <w:bodyDiv w:val="1"/>
      <w:marLeft w:val="0"/>
      <w:marRight w:val="0"/>
      <w:marTop w:val="0"/>
      <w:marBottom w:val="0"/>
      <w:divBdr>
        <w:top w:val="none" w:sz="0" w:space="0" w:color="auto"/>
        <w:left w:val="none" w:sz="0" w:space="0" w:color="auto"/>
        <w:bottom w:val="none" w:sz="0" w:space="0" w:color="auto"/>
        <w:right w:val="none" w:sz="0" w:space="0" w:color="auto"/>
      </w:divBdr>
    </w:div>
    <w:div w:id="653218754">
      <w:bodyDiv w:val="1"/>
      <w:marLeft w:val="0"/>
      <w:marRight w:val="0"/>
      <w:marTop w:val="0"/>
      <w:marBottom w:val="0"/>
      <w:divBdr>
        <w:top w:val="none" w:sz="0" w:space="0" w:color="auto"/>
        <w:left w:val="none" w:sz="0" w:space="0" w:color="auto"/>
        <w:bottom w:val="none" w:sz="0" w:space="0" w:color="auto"/>
        <w:right w:val="none" w:sz="0" w:space="0" w:color="auto"/>
      </w:divBdr>
      <w:divsChild>
        <w:div w:id="992562683">
          <w:marLeft w:val="0"/>
          <w:marRight w:val="0"/>
          <w:marTop w:val="0"/>
          <w:marBottom w:val="0"/>
          <w:divBdr>
            <w:top w:val="none" w:sz="0" w:space="0" w:color="auto"/>
            <w:left w:val="none" w:sz="0" w:space="0" w:color="auto"/>
            <w:bottom w:val="none" w:sz="0" w:space="0" w:color="auto"/>
            <w:right w:val="none" w:sz="0" w:space="0" w:color="auto"/>
          </w:divBdr>
        </w:div>
      </w:divsChild>
    </w:div>
    <w:div w:id="696584625">
      <w:bodyDiv w:val="1"/>
      <w:marLeft w:val="0"/>
      <w:marRight w:val="0"/>
      <w:marTop w:val="0"/>
      <w:marBottom w:val="0"/>
      <w:divBdr>
        <w:top w:val="none" w:sz="0" w:space="0" w:color="auto"/>
        <w:left w:val="none" w:sz="0" w:space="0" w:color="auto"/>
        <w:bottom w:val="none" w:sz="0" w:space="0" w:color="auto"/>
        <w:right w:val="none" w:sz="0" w:space="0" w:color="auto"/>
      </w:divBdr>
    </w:div>
    <w:div w:id="811600660">
      <w:bodyDiv w:val="1"/>
      <w:marLeft w:val="0"/>
      <w:marRight w:val="0"/>
      <w:marTop w:val="0"/>
      <w:marBottom w:val="0"/>
      <w:divBdr>
        <w:top w:val="none" w:sz="0" w:space="0" w:color="auto"/>
        <w:left w:val="none" w:sz="0" w:space="0" w:color="auto"/>
        <w:bottom w:val="none" w:sz="0" w:space="0" w:color="auto"/>
        <w:right w:val="none" w:sz="0" w:space="0" w:color="auto"/>
      </w:divBdr>
    </w:div>
    <w:div w:id="833762556">
      <w:bodyDiv w:val="1"/>
      <w:marLeft w:val="0"/>
      <w:marRight w:val="0"/>
      <w:marTop w:val="0"/>
      <w:marBottom w:val="0"/>
      <w:divBdr>
        <w:top w:val="none" w:sz="0" w:space="0" w:color="auto"/>
        <w:left w:val="none" w:sz="0" w:space="0" w:color="auto"/>
        <w:bottom w:val="none" w:sz="0" w:space="0" w:color="auto"/>
        <w:right w:val="none" w:sz="0" w:space="0" w:color="auto"/>
      </w:divBdr>
      <w:divsChild>
        <w:div w:id="220756352">
          <w:marLeft w:val="0"/>
          <w:marRight w:val="0"/>
          <w:marTop w:val="0"/>
          <w:marBottom w:val="0"/>
          <w:divBdr>
            <w:top w:val="none" w:sz="0" w:space="0" w:color="auto"/>
            <w:left w:val="none" w:sz="0" w:space="0" w:color="auto"/>
            <w:bottom w:val="none" w:sz="0" w:space="0" w:color="auto"/>
            <w:right w:val="none" w:sz="0" w:space="0" w:color="auto"/>
          </w:divBdr>
        </w:div>
        <w:div w:id="398208399">
          <w:marLeft w:val="0"/>
          <w:marRight w:val="0"/>
          <w:marTop w:val="0"/>
          <w:marBottom w:val="0"/>
          <w:divBdr>
            <w:top w:val="none" w:sz="0" w:space="0" w:color="auto"/>
            <w:left w:val="none" w:sz="0" w:space="0" w:color="auto"/>
            <w:bottom w:val="none" w:sz="0" w:space="0" w:color="auto"/>
            <w:right w:val="none" w:sz="0" w:space="0" w:color="auto"/>
          </w:divBdr>
        </w:div>
        <w:div w:id="407263911">
          <w:marLeft w:val="0"/>
          <w:marRight w:val="0"/>
          <w:marTop w:val="0"/>
          <w:marBottom w:val="0"/>
          <w:divBdr>
            <w:top w:val="none" w:sz="0" w:space="0" w:color="auto"/>
            <w:left w:val="none" w:sz="0" w:space="0" w:color="auto"/>
            <w:bottom w:val="none" w:sz="0" w:space="0" w:color="auto"/>
            <w:right w:val="none" w:sz="0" w:space="0" w:color="auto"/>
          </w:divBdr>
        </w:div>
        <w:div w:id="557056038">
          <w:marLeft w:val="0"/>
          <w:marRight w:val="0"/>
          <w:marTop w:val="0"/>
          <w:marBottom w:val="0"/>
          <w:divBdr>
            <w:top w:val="none" w:sz="0" w:space="0" w:color="auto"/>
            <w:left w:val="none" w:sz="0" w:space="0" w:color="auto"/>
            <w:bottom w:val="none" w:sz="0" w:space="0" w:color="auto"/>
            <w:right w:val="none" w:sz="0" w:space="0" w:color="auto"/>
          </w:divBdr>
        </w:div>
        <w:div w:id="583537267">
          <w:marLeft w:val="0"/>
          <w:marRight w:val="0"/>
          <w:marTop w:val="0"/>
          <w:marBottom w:val="0"/>
          <w:divBdr>
            <w:top w:val="none" w:sz="0" w:space="0" w:color="auto"/>
            <w:left w:val="none" w:sz="0" w:space="0" w:color="auto"/>
            <w:bottom w:val="none" w:sz="0" w:space="0" w:color="auto"/>
            <w:right w:val="none" w:sz="0" w:space="0" w:color="auto"/>
          </w:divBdr>
        </w:div>
        <w:div w:id="690492600">
          <w:marLeft w:val="0"/>
          <w:marRight w:val="0"/>
          <w:marTop w:val="0"/>
          <w:marBottom w:val="0"/>
          <w:divBdr>
            <w:top w:val="none" w:sz="0" w:space="0" w:color="auto"/>
            <w:left w:val="none" w:sz="0" w:space="0" w:color="auto"/>
            <w:bottom w:val="none" w:sz="0" w:space="0" w:color="auto"/>
            <w:right w:val="none" w:sz="0" w:space="0" w:color="auto"/>
          </w:divBdr>
        </w:div>
        <w:div w:id="969482807">
          <w:marLeft w:val="0"/>
          <w:marRight w:val="0"/>
          <w:marTop w:val="0"/>
          <w:marBottom w:val="0"/>
          <w:divBdr>
            <w:top w:val="none" w:sz="0" w:space="0" w:color="auto"/>
            <w:left w:val="none" w:sz="0" w:space="0" w:color="auto"/>
            <w:bottom w:val="none" w:sz="0" w:space="0" w:color="auto"/>
            <w:right w:val="none" w:sz="0" w:space="0" w:color="auto"/>
          </w:divBdr>
        </w:div>
        <w:div w:id="1078096751">
          <w:marLeft w:val="0"/>
          <w:marRight w:val="0"/>
          <w:marTop w:val="0"/>
          <w:marBottom w:val="0"/>
          <w:divBdr>
            <w:top w:val="none" w:sz="0" w:space="0" w:color="auto"/>
            <w:left w:val="none" w:sz="0" w:space="0" w:color="auto"/>
            <w:bottom w:val="none" w:sz="0" w:space="0" w:color="auto"/>
            <w:right w:val="none" w:sz="0" w:space="0" w:color="auto"/>
          </w:divBdr>
        </w:div>
        <w:div w:id="1177765776">
          <w:marLeft w:val="0"/>
          <w:marRight w:val="0"/>
          <w:marTop w:val="0"/>
          <w:marBottom w:val="0"/>
          <w:divBdr>
            <w:top w:val="none" w:sz="0" w:space="0" w:color="auto"/>
            <w:left w:val="none" w:sz="0" w:space="0" w:color="auto"/>
            <w:bottom w:val="none" w:sz="0" w:space="0" w:color="auto"/>
            <w:right w:val="none" w:sz="0" w:space="0" w:color="auto"/>
          </w:divBdr>
        </w:div>
        <w:div w:id="1238058035">
          <w:marLeft w:val="0"/>
          <w:marRight w:val="0"/>
          <w:marTop w:val="0"/>
          <w:marBottom w:val="0"/>
          <w:divBdr>
            <w:top w:val="none" w:sz="0" w:space="0" w:color="auto"/>
            <w:left w:val="none" w:sz="0" w:space="0" w:color="auto"/>
            <w:bottom w:val="none" w:sz="0" w:space="0" w:color="auto"/>
            <w:right w:val="none" w:sz="0" w:space="0" w:color="auto"/>
          </w:divBdr>
        </w:div>
        <w:div w:id="1418676667">
          <w:marLeft w:val="0"/>
          <w:marRight w:val="0"/>
          <w:marTop w:val="0"/>
          <w:marBottom w:val="0"/>
          <w:divBdr>
            <w:top w:val="none" w:sz="0" w:space="0" w:color="auto"/>
            <w:left w:val="none" w:sz="0" w:space="0" w:color="auto"/>
            <w:bottom w:val="none" w:sz="0" w:space="0" w:color="auto"/>
            <w:right w:val="none" w:sz="0" w:space="0" w:color="auto"/>
          </w:divBdr>
        </w:div>
        <w:div w:id="1420520201">
          <w:marLeft w:val="0"/>
          <w:marRight w:val="0"/>
          <w:marTop w:val="0"/>
          <w:marBottom w:val="0"/>
          <w:divBdr>
            <w:top w:val="none" w:sz="0" w:space="0" w:color="auto"/>
            <w:left w:val="none" w:sz="0" w:space="0" w:color="auto"/>
            <w:bottom w:val="none" w:sz="0" w:space="0" w:color="auto"/>
            <w:right w:val="none" w:sz="0" w:space="0" w:color="auto"/>
          </w:divBdr>
        </w:div>
        <w:div w:id="1421221300">
          <w:marLeft w:val="0"/>
          <w:marRight w:val="0"/>
          <w:marTop w:val="0"/>
          <w:marBottom w:val="0"/>
          <w:divBdr>
            <w:top w:val="none" w:sz="0" w:space="0" w:color="auto"/>
            <w:left w:val="none" w:sz="0" w:space="0" w:color="auto"/>
            <w:bottom w:val="none" w:sz="0" w:space="0" w:color="auto"/>
            <w:right w:val="none" w:sz="0" w:space="0" w:color="auto"/>
          </w:divBdr>
        </w:div>
        <w:div w:id="1506628304">
          <w:marLeft w:val="0"/>
          <w:marRight w:val="0"/>
          <w:marTop w:val="0"/>
          <w:marBottom w:val="0"/>
          <w:divBdr>
            <w:top w:val="none" w:sz="0" w:space="0" w:color="auto"/>
            <w:left w:val="none" w:sz="0" w:space="0" w:color="auto"/>
            <w:bottom w:val="none" w:sz="0" w:space="0" w:color="auto"/>
            <w:right w:val="none" w:sz="0" w:space="0" w:color="auto"/>
          </w:divBdr>
        </w:div>
        <w:div w:id="1656949846">
          <w:marLeft w:val="0"/>
          <w:marRight w:val="0"/>
          <w:marTop w:val="0"/>
          <w:marBottom w:val="0"/>
          <w:divBdr>
            <w:top w:val="none" w:sz="0" w:space="0" w:color="auto"/>
            <w:left w:val="none" w:sz="0" w:space="0" w:color="auto"/>
            <w:bottom w:val="none" w:sz="0" w:space="0" w:color="auto"/>
            <w:right w:val="none" w:sz="0" w:space="0" w:color="auto"/>
          </w:divBdr>
        </w:div>
        <w:div w:id="1661225881">
          <w:marLeft w:val="0"/>
          <w:marRight w:val="0"/>
          <w:marTop w:val="0"/>
          <w:marBottom w:val="0"/>
          <w:divBdr>
            <w:top w:val="none" w:sz="0" w:space="0" w:color="auto"/>
            <w:left w:val="none" w:sz="0" w:space="0" w:color="auto"/>
            <w:bottom w:val="none" w:sz="0" w:space="0" w:color="auto"/>
            <w:right w:val="none" w:sz="0" w:space="0" w:color="auto"/>
          </w:divBdr>
        </w:div>
        <w:div w:id="2073380766">
          <w:marLeft w:val="0"/>
          <w:marRight w:val="0"/>
          <w:marTop w:val="0"/>
          <w:marBottom w:val="0"/>
          <w:divBdr>
            <w:top w:val="none" w:sz="0" w:space="0" w:color="auto"/>
            <w:left w:val="none" w:sz="0" w:space="0" w:color="auto"/>
            <w:bottom w:val="none" w:sz="0" w:space="0" w:color="auto"/>
            <w:right w:val="none" w:sz="0" w:space="0" w:color="auto"/>
          </w:divBdr>
        </w:div>
        <w:div w:id="2098281759">
          <w:marLeft w:val="0"/>
          <w:marRight w:val="0"/>
          <w:marTop w:val="0"/>
          <w:marBottom w:val="0"/>
          <w:divBdr>
            <w:top w:val="none" w:sz="0" w:space="0" w:color="auto"/>
            <w:left w:val="none" w:sz="0" w:space="0" w:color="auto"/>
            <w:bottom w:val="none" w:sz="0" w:space="0" w:color="auto"/>
            <w:right w:val="none" w:sz="0" w:space="0" w:color="auto"/>
          </w:divBdr>
        </w:div>
      </w:divsChild>
    </w:div>
    <w:div w:id="917591382">
      <w:bodyDiv w:val="1"/>
      <w:marLeft w:val="0"/>
      <w:marRight w:val="0"/>
      <w:marTop w:val="0"/>
      <w:marBottom w:val="0"/>
      <w:divBdr>
        <w:top w:val="none" w:sz="0" w:space="0" w:color="auto"/>
        <w:left w:val="none" w:sz="0" w:space="0" w:color="auto"/>
        <w:bottom w:val="none" w:sz="0" w:space="0" w:color="auto"/>
        <w:right w:val="none" w:sz="0" w:space="0" w:color="auto"/>
      </w:divBdr>
    </w:div>
    <w:div w:id="989291138">
      <w:bodyDiv w:val="1"/>
      <w:marLeft w:val="0"/>
      <w:marRight w:val="0"/>
      <w:marTop w:val="0"/>
      <w:marBottom w:val="0"/>
      <w:divBdr>
        <w:top w:val="none" w:sz="0" w:space="0" w:color="auto"/>
        <w:left w:val="none" w:sz="0" w:space="0" w:color="auto"/>
        <w:bottom w:val="none" w:sz="0" w:space="0" w:color="auto"/>
        <w:right w:val="none" w:sz="0" w:space="0" w:color="auto"/>
      </w:divBdr>
    </w:div>
    <w:div w:id="113587811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sChild>
        <w:div w:id="32510684">
          <w:marLeft w:val="0"/>
          <w:marRight w:val="0"/>
          <w:marTop w:val="0"/>
          <w:marBottom w:val="0"/>
          <w:divBdr>
            <w:top w:val="none" w:sz="0" w:space="0" w:color="auto"/>
            <w:left w:val="none" w:sz="0" w:space="0" w:color="auto"/>
            <w:bottom w:val="none" w:sz="0" w:space="0" w:color="auto"/>
            <w:right w:val="none" w:sz="0" w:space="0" w:color="auto"/>
          </w:divBdr>
        </w:div>
        <w:div w:id="50275230">
          <w:marLeft w:val="0"/>
          <w:marRight w:val="0"/>
          <w:marTop w:val="0"/>
          <w:marBottom w:val="0"/>
          <w:divBdr>
            <w:top w:val="none" w:sz="0" w:space="0" w:color="auto"/>
            <w:left w:val="none" w:sz="0" w:space="0" w:color="auto"/>
            <w:bottom w:val="none" w:sz="0" w:space="0" w:color="auto"/>
            <w:right w:val="none" w:sz="0" w:space="0" w:color="auto"/>
          </w:divBdr>
        </w:div>
        <w:div w:id="255132756">
          <w:marLeft w:val="0"/>
          <w:marRight w:val="0"/>
          <w:marTop w:val="0"/>
          <w:marBottom w:val="0"/>
          <w:divBdr>
            <w:top w:val="none" w:sz="0" w:space="0" w:color="auto"/>
            <w:left w:val="none" w:sz="0" w:space="0" w:color="auto"/>
            <w:bottom w:val="none" w:sz="0" w:space="0" w:color="auto"/>
            <w:right w:val="none" w:sz="0" w:space="0" w:color="auto"/>
          </w:divBdr>
        </w:div>
        <w:div w:id="462240135">
          <w:marLeft w:val="0"/>
          <w:marRight w:val="0"/>
          <w:marTop w:val="0"/>
          <w:marBottom w:val="0"/>
          <w:divBdr>
            <w:top w:val="none" w:sz="0" w:space="0" w:color="auto"/>
            <w:left w:val="none" w:sz="0" w:space="0" w:color="auto"/>
            <w:bottom w:val="none" w:sz="0" w:space="0" w:color="auto"/>
            <w:right w:val="none" w:sz="0" w:space="0" w:color="auto"/>
          </w:divBdr>
        </w:div>
        <w:div w:id="475268308">
          <w:marLeft w:val="0"/>
          <w:marRight w:val="0"/>
          <w:marTop w:val="0"/>
          <w:marBottom w:val="0"/>
          <w:divBdr>
            <w:top w:val="none" w:sz="0" w:space="0" w:color="auto"/>
            <w:left w:val="none" w:sz="0" w:space="0" w:color="auto"/>
            <w:bottom w:val="none" w:sz="0" w:space="0" w:color="auto"/>
            <w:right w:val="none" w:sz="0" w:space="0" w:color="auto"/>
          </w:divBdr>
        </w:div>
        <w:div w:id="723988003">
          <w:marLeft w:val="0"/>
          <w:marRight w:val="0"/>
          <w:marTop w:val="0"/>
          <w:marBottom w:val="0"/>
          <w:divBdr>
            <w:top w:val="none" w:sz="0" w:space="0" w:color="auto"/>
            <w:left w:val="none" w:sz="0" w:space="0" w:color="auto"/>
            <w:bottom w:val="none" w:sz="0" w:space="0" w:color="auto"/>
            <w:right w:val="none" w:sz="0" w:space="0" w:color="auto"/>
          </w:divBdr>
        </w:div>
        <w:div w:id="1332221237">
          <w:marLeft w:val="0"/>
          <w:marRight w:val="0"/>
          <w:marTop w:val="0"/>
          <w:marBottom w:val="0"/>
          <w:divBdr>
            <w:top w:val="none" w:sz="0" w:space="0" w:color="auto"/>
            <w:left w:val="none" w:sz="0" w:space="0" w:color="auto"/>
            <w:bottom w:val="none" w:sz="0" w:space="0" w:color="auto"/>
            <w:right w:val="none" w:sz="0" w:space="0" w:color="auto"/>
          </w:divBdr>
        </w:div>
        <w:div w:id="2062557457">
          <w:marLeft w:val="0"/>
          <w:marRight w:val="0"/>
          <w:marTop w:val="0"/>
          <w:marBottom w:val="0"/>
          <w:divBdr>
            <w:top w:val="none" w:sz="0" w:space="0" w:color="auto"/>
            <w:left w:val="none" w:sz="0" w:space="0" w:color="auto"/>
            <w:bottom w:val="none" w:sz="0" w:space="0" w:color="auto"/>
            <w:right w:val="none" w:sz="0" w:space="0" w:color="auto"/>
          </w:divBdr>
        </w:div>
        <w:div w:id="2127968006">
          <w:marLeft w:val="0"/>
          <w:marRight w:val="0"/>
          <w:marTop w:val="0"/>
          <w:marBottom w:val="0"/>
          <w:divBdr>
            <w:top w:val="none" w:sz="0" w:space="0" w:color="auto"/>
            <w:left w:val="none" w:sz="0" w:space="0" w:color="auto"/>
            <w:bottom w:val="none" w:sz="0" w:space="0" w:color="auto"/>
            <w:right w:val="none" w:sz="0" w:space="0" w:color="auto"/>
          </w:divBdr>
        </w:div>
      </w:divsChild>
    </w:div>
    <w:div w:id="1137836392">
      <w:bodyDiv w:val="1"/>
      <w:marLeft w:val="0"/>
      <w:marRight w:val="0"/>
      <w:marTop w:val="0"/>
      <w:marBottom w:val="0"/>
      <w:divBdr>
        <w:top w:val="none" w:sz="0" w:space="0" w:color="auto"/>
        <w:left w:val="none" w:sz="0" w:space="0" w:color="auto"/>
        <w:bottom w:val="none" w:sz="0" w:space="0" w:color="auto"/>
        <w:right w:val="none" w:sz="0" w:space="0" w:color="auto"/>
      </w:divBdr>
      <w:divsChild>
        <w:div w:id="90784581">
          <w:marLeft w:val="0"/>
          <w:marRight w:val="0"/>
          <w:marTop w:val="0"/>
          <w:marBottom w:val="0"/>
          <w:divBdr>
            <w:top w:val="none" w:sz="0" w:space="0" w:color="auto"/>
            <w:left w:val="none" w:sz="0" w:space="0" w:color="auto"/>
            <w:bottom w:val="none" w:sz="0" w:space="0" w:color="auto"/>
            <w:right w:val="none" w:sz="0" w:space="0" w:color="auto"/>
          </w:divBdr>
        </w:div>
        <w:div w:id="238750918">
          <w:marLeft w:val="0"/>
          <w:marRight w:val="0"/>
          <w:marTop w:val="0"/>
          <w:marBottom w:val="0"/>
          <w:divBdr>
            <w:top w:val="none" w:sz="0" w:space="0" w:color="auto"/>
            <w:left w:val="none" w:sz="0" w:space="0" w:color="auto"/>
            <w:bottom w:val="none" w:sz="0" w:space="0" w:color="auto"/>
            <w:right w:val="none" w:sz="0" w:space="0" w:color="auto"/>
          </w:divBdr>
        </w:div>
        <w:div w:id="342561557">
          <w:marLeft w:val="0"/>
          <w:marRight w:val="0"/>
          <w:marTop w:val="0"/>
          <w:marBottom w:val="0"/>
          <w:divBdr>
            <w:top w:val="none" w:sz="0" w:space="0" w:color="auto"/>
            <w:left w:val="none" w:sz="0" w:space="0" w:color="auto"/>
            <w:bottom w:val="none" w:sz="0" w:space="0" w:color="auto"/>
            <w:right w:val="none" w:sz="0" w:space="0" w:color="auto"/>
          </w:divBdr>
        </w:div>
        <w:div w:id="404113554">
          <w:marLeft w:val="0"/>
          <w:marRight w:val="0"/>
          <w:marTop w:val="0"/>
          <w:marBottom w:val="0"/>
          <w:divBdr>
            <w:top w:val="none" w:sz="0" w:space="0" w:color="auto"/>
            <w:left w:val="none" w:sz="0" w:space="0" w:color="auto"/>
            <w:bottom w:val="none" w:sz="0" w:space="0" w:color="auto"/>
            <w:right w:val="none" w:sz="0" w:space="0" w:color="auto"/>
          </w:divBdr>
        </w:div>
        <w:div w:id="541215764">
          <w:marLeft w:val="0"/>
          <w:marRight w:val="0"/>
          <w:marTop w:val="0"/>
          <w:marBottom w:val="0"/>
          <w:divBdr>
            <w:top w:val="none" w:sz="0" w:space="0" w:color="auto"/>
            <w:left w:val="none" w:sz="0" w:space="0" w:color="auto"/>
            <w:bottom w:val="none" w:sz="0" w:space="0" w:color="auto"/>
            <w:right w:val="none" w:sz="0" w:space="0" w:color="auto"/>
          </w:divBdr>
        </w:div>
        <w:div w:id="944196732">
          <w:marLeft w:val="0"/>
          <w:marRight w:val="0"/>
          <w:marTop w:val="0"/>
          <w:marBottom w:val="0"/>
          <w:divBdr>
            <w:top w:val="none" w:sz="0" w:space="0" w:color="auto"/>
            <w:left w:val="none" w:sz="0" w:space="0" w:color="auto"/>
            <w:bottom w:val="none" w:sz="0" w:space="0" w:color="auto"/>
            <w:right w:val="none" w:sz="0" w:space="0" w:color="auto"/>
          </w:divBdr>
        </w:div>
        <w:div w:id="992218812">
          <w:marLeft w:val="0"/>
          <w:marRight w:val="0"/>
          <w:marTop w:val="0"/>
          <w:marBottom w:val="0"/>
          <w:divBdr>
            <w:top w:val="none" w:sz="0" w:space="0" w:color="auto"/>
            <w:left w:val="none" w:sz="0" w:space="0" w:color="auto"/>
            <w:bottom w:val="none" w:sz="0" w:space="0" w:color="auto"/>
            <w:right w:val="none" w:sz="0" w:space="0" w:color="auto"/>
          </w:divBdr>
        </w:div>
        <w:div w:id="1039016844">
          <w:marLeft w:val="0"/>
          <w:marRight w:val="0"/>
          <w:marTop w:val="0"/>
          <w:marBottom w:val="0"/>
          <w:divBdr>
            <w:top w:val="none" w:sz="0" w:space="0" w:color="auto"/>
            <w:left w:val="none" w:sz="0" w:space="0" w:color="auto"/>
            <w:bottom w:val="none" w:sz="0" w:space="0" w:color="auto"/>
            <w:right w:val="none" w:sz="0" w:space="0" w:color="auto"/>
          </w:divBdr>
        </w:div>
        <w:div w:id="1065032079">
          <w:marLeft w:val="0"/>
          <w:marRight w:val="0"/>
          <w:marTop w:val="0"/>
          <w:marBottom w:val="0"/>
          <w:divBdr>
            <w:top w:val="none" w:sz="0" w:space="0" w:color="auto"/>
            <w:left w:val="none" w:sz="0" w:space="0" w:color="auto"/>
            <w:bottom w:val="none" w:sz="0" w:space="0" w:color="auto"/>
            <w:right w:val="none" w:sz="0" w:space="0" w:color="auto"/>
          </w:divBdr>
        </w:div>
        <w:div w:id="1320619319">
          <w:marLeft w:val="0"/>
          <w:marRight w:val="0"/>
          <w:marTop w:val="0"/>
          <w:marBottom w:val="0"/>
          <w:divBdr>
            <w:top w:val="none" w:sz="0" w:space="0" w:color="auto"/>
            <w:left w:val="none" w:sz="0" w:space="0" w:color="auto"/>
            <w:bottom w:val="none" w:sz="0" w:space="0" w:color="auto"/>
            <w:right w:val="none" w:sz="0" w:space="0" w:color="auto"/>
          </w:divBdr>
        </w:div>
        <w:div w:id="1523088670">
          <w:marLeft w:val="0"/>
          <w:marRight w:val="0"/>
          <w:marTop w:val="0"/>
          <w:marBottom w:val="0"/>
          <w:divBdr>
            <w:top w:val="none" w:sz="0" w:space="0" w:color="auto"/>
            <w:left w:val="none" w:sz="0" w:space="0" w:color="auto"/>
            <w:bottom w:val="none" w:sz="0" w:space="0" w:color="auto"/>
            <w:right w:val="none" w:sz="0" w:space="0" w:color="auto"/>
          </w:divBdr>
        </w:div>
      </w:divsChild>
    </w:div>
    <w:div w:id="1196768153">
      <w:bodyDiv w:val="1"/>
      <w:marLeft w:val="0"/>
      <w:marRight w:val="0"/>
      <w:marTop w:val="0"/>
      <w:marBottom w:val="0"/>
      <w:divBdr>
        <w:top w:val="none" w:sz="0" w:space="0" w:color="auto"/>
        <w:left w:val="none" w:sz="0" w:space="0" w:color="auto"/>
        <w:bottom w:val="none" w:sz="0" w:space="0" w:color="auto"/>
        <w:right w:val="none" w:sz="0" w:space="0" w:color="auto"/>
      </w:divBdr>
    </w:div>
    <w:div w:id="1213226432">
      <w:bodyDiv w:val="1"/>
      <w:marLeft w:val="0"/>
      <w:marRight w:val="0"/>
      <w:marTop w:val="0"/>
      <w:marBottom w:val="0"/>
      <w:divBdr>
        <w:top w:val="none" w:sz="0" w:space="0" w:color="auto"/>
        <w:left w:val="none" w:sz="0" w:space="0" w:color="auto"/>
        <w:bottom w:val="none" w:sz="0" w:space="0" w:color="auto"/>
        <w:right w:val="none" w:sz="0" w:space="0" w:color="auto"/>
      </w:divBdr>
    </w:div>
    <w:div w:id="1282033092">
      <w:bodyDiv w:val="1"/>
      <w:marLeft w:val="0"/>
      <w:marRight w:val="0"/>
      <w:marTop w:val="0"/>
      <w:marBottom w:val="0"/>
      <w:divBdr>
        <w:top w:val="none" w:sz="0" w:space="0" w:color="auto"/>
        <w:left w:val="none" w:sz="0" w:space="0" w:color="auto"/>
        <w:bottom w:val="none" w:sz="0" w:space="0" w:color="auto"/>
        <w:right w:val="none" w:sz="0" w:space="0" w:color="auto"/>
      </w:divBdr>
      <w:divsChild>
        <w:div w:id="177812436">
          <w:marLeft w:val="0"/>
          <w:marRight w:val="0"/>
          <w:marTop w:val="0"/>
          <w:marBottom w:val="0"/>
          <w:divBdr>
            <w:top w:val="none" w:sz="0" w:space="0" w:color="auto"/>
            <w:left w:val="none" w:sz="0" w:space="0" w:color="auto"/>
            <w:bottom w:val="none" w:sz="0" w:space="0" w:color="auto"/>
            <w:right w:val="none" w:sz="0" w:space="0" w:color="auto"/>
          </w:divBdr>
        </w:div>
      </w:divsChild>
    </w:div>
    <w:div w:id="1310475828">
      <w:bodyDiv w:val="1"/>
      <w:marLeft w:val="0"/>
      <w:marRight w:val="0"/>
      <w:marTop w:val="0"/>
      <w:marBottom w:val="0"/>
      <w:divBdr>
        <w:top w:val="none" w:sz="0" w:space="0" w:color="auto"/>
        <w:left w:val="none" w:sz="0" w:space="0" w:color="auto"/>
        <w:bottom w:val="none" w:sz="0" w:space="0" w:color="auto"/>
        <w:right w:val="none" w:sz="0" w:space="0" w:color="auto"/>
      </w:divBdr>
      <w:divsChild>
        <w:div w:id="37245057">
          <w:marLeft w:val="0"/>
          <w:marRight w:val="0"/>
          <w:marTop w:val="0"/>
          <w:marBottom w:val="0"/>
          <w:divBdr>
            <w:top w:val="none" w:sz="0" w:space="0" w:color="auto"/>
            <w:left w:val="none" w:sz="0" w:space="0" w:color="auto"/>
            <w:bottom w:val="none" w:sz="0" w:space="0" w:color="auto"/>
            <w:right w:val="none" w:sz="0" w:space="0" w:color="auto"/>
          </w:divBdr>
        </w:div>
        <w:div w:id="60107517">
          <w:marLeft w:val="0"/>
          <w:marRight w:val="0"/>
          <w:marTop w:val="0"/>
          <w:marBottom w:val="0"/>
          <w:divBdr>
            <w:top w:val="none" w:sz="0" w:space="0" w:color="auto"/>
            <w:left w:val="none" w:sz="0" w:space="0" w:color="auto"/>
            <w:bottom w:val="none" w:sz="0" w:space="0" w:color="auto"/>
            <w:right w:val="none" w:sz="0" w:space="0" w:color="auto"/>
          </w:divBdr>
        </w:div>
        <w:div w:id="160629063">
          <w:marLeft w:val="0"/>
          <w:marRight w:val="0"/>
          <w:marTop w:val="0"/>
          <w:marBottom w:val="0"/>
          <w:divBdr>
            <w:top w:val="none" w:sz="0" w:space="0" w:color="auto"/>
            <w:left w:val="none" w:sz="0" w:space="0" w:color="auto"/>
            <w:bottom w:val="none" w:sz="0" w:space="0" w:color="auto"/>
            <w:right w:val="none" w:sz="0" w:space="0" w:color="auto"/>
          </w:divBdr>
        </w:div>
        <w:div w:id="213468566">
          <w:marLeft w:val="0"/>
          <w:marRight w:val="0"/>
          <w:marTop w:val="0"/>
          <w:marBottom w:val="0"/>
          <w:divBdr>
            <w:top w:val="none" w:sz="0" w:space="0" w:color="auto"/>
            <w:left w:val="none" w:sz="0" w:space="0" w:color="auto"/>
            <w:bottom w:val="none" w:sz="0" w:space="0" w:color="auto"/>
            <w:right w:val="none" w:sz="0" w:space="0" w:color="auto"/>
          </w:divBdr>
        </w:div>
        <w:div w:id="433405682">
          <w:marLeft w:val="0"/>
          <w:marRight w:val="0"/>
          <w:marTop w:val="0"/>
          <w:marBottom w:val="0"/>
          <w:divBdr>
            <w:top w:val="none" w:sz="0" w:space="0" w:color="auto"/>
            <w:left w:val="none" w:sz="0" w:space="0" w:color="auto"/>
            <w:bottom w:val="none" w:sz="0" w:space="0" w:color="auto"/>
            <w:right w:val="none" w:sz="0" w:space="0" w:color="auto"/>
          </w:divBdr>
        </w:div>
        <w:div w:id="472909952">
          <w:marLeft w:val="0"/>
          <w:marRight w:val="0"/>
          <w:marTop w:val="0"/>
          <w:marBottom w:val="0"/>
          <w:divBdr>
            <w:top w:val="none" w:sz="0" w:space="0" w:color="auto"/>
            <w:left w:val="none" w:sz="0" w:space="0" w:color="auto"/>
            <w:bottom w:val="none" w:sz="0" w:space="0" w:color="auto"/>
            <w:right w:val="none" w:sz="0" w:space="0" w:color="auto"/>
          </w:divBdr>
        </w:div>
        <w:div w:id="512691460">
          <w:marLeft w:val="0"/>
          <w:marRight w:val="0"/>
          <w:marTop w:val="0"/>
          <w:marBottom w:val="0"/>
          <w:divBdr>
            <w:top w:val="none" w:sz="0" w:space="0" w:color="auto"/>
            <w:left w:val="none" w:sz="0" w:space="0" w:color="auto"/>
            <w:bottom w:val="none" w:sz="0" w:space="0" w:color="auto"/>
            <w:right w:val="none" w:sz="0" w:space="0" w:color="auto"/>
          </w:divBdr>
        </w:div>
        <w:div w:id="602610506">
          <w:marLeft w:val="0"/>
          <w:marRight w:val="0"/>
          <w:marTop w:val="0"/>
          <w:marBottom w:val="0"/>
          <w:divBdr>
            <w:top w:val="none" w:sz="0" w:space="0" w:color="auto"/>
            <w:left w:val="none" w:sz="0" w:space="0" w:color="auto"/>
            <w:bottom w:val="none" w:sz="0" w:space="0" w:color="auto"/>
            <w:right w:val="none" w:sz="0" w:space="0" w:color="auto"/>
          </w:divBdr>
        </w:div>
        <w:div w:id="603345755">
          <w:marLeft w:val="0"/>
          <w:marRight w:val="0"/>
          <w:marTop w:val="0"/>
          <w:marBottom w:val="0"/>
          <w:divBdr>
            <w:top w:val="none" w:sz="0" w:space="0" w:color="auto"/>
            <w:left w:val="none" w:sz="0" w:space="0" w:color="auto"/>
            <w:bottom w:val="none" w:sz="0" w:space="0" w:color="auto"/>
            <w:right w:val="none" w:sz="0" w:space="0" w:color="auto"/>
          </w:divBdr>
        </w:div>
        <w:div w:id="614748644">
          <w:marLeft w:val="0"/>
          <w:marRight w:val="0"/>
          <w:marTop w:val="0"/>
          <w:marBottom w:val="0"/>
          <w:divBdr>
            <w:top w:val="none" w:sz="0" w:space="0" w:color="auto"/>
            <w:left w:val="none" w:sz="0" w:space="0" w:color="auto"/>
            <w:bottom w:val="none" w:sz="0" w:space="0" w:color="auto"/>
            <w:right w:val="none" w:sz="0" w:space="0" w:color="auto"/>
          </w:divBdr>
        </w:div>
        <w:div w:id="713427627">
          <w:marLeft w:val="0"/>
          <w:marRight w:val="0"/>
          <w:marTop w:val="0"/>
          <w:marBottom w:val="0"/>
          <w:divBdr>
            <w:top w:val="none" w:sz="0" w:space="0" w:color="auto"/>
            <w:left w:val="none" w:sz="0" w:space="0" w:color="auto"/>
            <w:bottom w:val="none" w:sz="0" w:space="0" w:color="auto"/>
            <w:right w:val="none" w:sz="0" w:space="0" w:color="auto"/>
          </w:divBdr>
        </w:div>
        <w:div w:id="745809353">
          <w:marLeft w:val="0"/>
          <w:marRight w:val="0"/>
          <w:marTop w:val="0"/>
          <w:marBottom w:val="0"/>
          <w:divBdr>
            <w:top w:val="none" w:sz="0" w:space="0" w:color="auto"/>
            <w:left w:val="none" w:sz="0" w:space="0" w:color="auto"/>
            <w:bottom w:val="none" w:sz="0" w:space="0" w:color="auto"/>
            <w:right w:val="none" w:sz="0" w:space="0" w:color="auto"/>
          </w:divBdr>
        </w:div>
        <w:div w:id="844327286">
          <w:marLeft w:val="0"/>
          <w:marRight w:val="0"/>
          <w:marTop w:val="0"/>
          <w:marBottom w:val="0"/>
          <w:divBdr>
            <w:top w:val="none" w:sz="0" w:space="0" w:color="auto"/>
            <w:left w:val="none" w:sz="0" w:space="0" w:color="auto"/>
            <w:bottom w:val="none" w:sz="0" w:space="0" w:color="auto"/>
            <w:right w:val="none" w:sz="0" w:space="0" w:color="auto"/>
          </w:divBdr>
        </w:div>
        <w:div w:id="885264842">
          <w:marLeft w:val="0"/>
          <w:marRight w:val="0"/>
          <w:marTop w:val="0"/>
          <w:marBottom w:val="0"/>
          <w:divBdr>
            <w:top w:val="none" w:sz="0" w:space="0" w:color="auto"/>
            <w:left w:val="none" w:sz="0" w:space="0" w:color="auto"/>
            <w:bottom w:val="none" w:sz="0" w:space="0" w:color="auto"/>
            <w:right w:val="none" w:sz="0" w:space="0" w:color="auto"/>
          </w:divBdr>
        </w:div>
        <w:div w:id="902833010">
          <w:marLeft w:val="0"/>
          <w:marRight w:val="0"/>
          <w:marTop w:val="0"/>
          <w:marBottom w:val="0"/>
          <w:divBdr>
            <w:top w:val="none" w:sz="0" w:space="0" w:color="auto"/>
            <w:left w:val="none" w:sz="0" w:space="0" w:color="auto"/>
            <w:bottom w:val="none" w:sz="0" w:space="0" w:color="auto"/>
            <w:right w:val="none" w:sz="0" w:space="0" w:color="auto"/>
          </w:divBdr>
        </w:div>
        <w:div w:id="966620708">
          <w:marLeft w:val="0"/>
          <w:marRight w:val="0"/>
          <w:marTop w:val="0"/>
          <w:marBottom w:val="0"/>
          <w:divBdr>
            <w:top w:val="none" w:sz="0" w:space="0" w:color="auto"/>
            <w:left w:val="none" w:sz="0" w:space="0" w:color="auto"/>
            <w:bottom w:val="none" w:sz="0" w:space="0" w:color="auto"/>
            <w:right w:val="none" w:sz="0" w:space="0" w:color="auto"/>
          </w:divBdr>
        </w:div>
        <w:div w:id="1099250235">
          <w:marLeft w:val="0"/>
          <w:marRight w:val="0"/>
          <w:marTop w:val="0"/>
          <w:marBottom w:val="0"/>
          <w:divBdr>
            <w:top w:val="none" w:sz="0" w:space="0" w:color="auto"/>
            <w:left w:val="none" w:sz="0" w:space="0" w:color="auto"/>
            <w:bottom w:val="none" w:sz="0" w:space="0" w:color="auto"/>
            <w:right w:val="none" w:sz="0" w:space="0" w:color="auto"/>
          </w:divBdr>
        </w:div>
        <w:div w:id="1334606993">
          <w:marLeft w:val="0"/>
          <w:marRight w:val="0"/>
          <w:marTop w:val="0"/>
          <w:marBottom w:val="0"/>
          <w:divBdr>
            <w:top w:val="none" w:sz="0" w:space="0" w:color="auto"/>
            <w:left w:val="none" w:sz="0" w:space="0" w:color="auto"/>
            <w:bottom w:val="none" w:sz="0" w:space="0" w:color="auto"/>
            <w:right w:val="none" w:sz="0" w:space="0" w:color="auto"/>
          </w:divBdr>
        </w:div>
        <w:div w:id="1410300350">
          <w:marLeft w:val="0"/>
          <w:marRight w:val="0"/>
          <w:marTop w:val="0"/>
          <w:marBottom w:val="0"/>
          <w:divBdr>
            <w:top w:val="none" w:sz="0" w:space="0" w:color="auto"/>
            <w:left w:val="none" w:sz="0" w:space="0" w:color="auto"/>
            <w:bottom w:val="none" w:sz="0" w:space="0" w:color="auto"/>
            <w:right w:val="none" w:sz="0" w:space="0" w:color="auto"/>
          </w:divBdr>
        </w:div>
        <w:div w:id="1516458137">
          <w:marLeft w:val="0"/>
          <w:marRight w:val="0"/>
          <w:marTop w:val="0"/>
          <w:marBottom w:val="0"/>
          <w:divBdr>
            <w:top w:val="none" w:sz="0" w:space="0" w:color="auto"/>
            <w:left w:val="none" w:sz="0" w:space="0" w:color="auto"/>
            <w:bottom w:val="none" w:sz="0" w:space="0" w:color="auto"/>
            <w:right w:val="none" w:sz="0" w:space="0" w:color="auto"/>
          </w:divBdr>
        </w:div>
        <w:div w:id="1588810771">
          <w:marLeft w:val="0"/>
          <w:marRight w:val="0"/>
          <w:marTop w:val="0"/>
          <w:marBottom w:val="0"/>
          <w:divBdr>
            <w:top w:val="none" w:sz="0" w:space="0" w:color="auto"/>
            <w:left w:val="none" w:sz="0" w:space="0" w:color="auto"/>
            <w:bottom w:val="none" w:sz="0" w:space="0" w:color="auto"/>
            <w:right w:val="none" w:sz="0" w:space="0" w:color="auto"/>
          </w:divBdr>
        </w:div>
        <w:div w:id="1666396094">
          <w:marLeft w:val="0"/>
          <w:marRight w:val="0"/>
          <w:marTop w:val="0"/>
          <w:marBottom w:val="0"/>
          <w:divBdr>
            <w:top w:val="none" w:sz="0" w:space="0" w:color="auto"/>
            <w:left w:val="none" w:sz="0" w:space="0" w:color="auto"/>
            <w:bottom w:val="none" w:sz="0" w:space="0" w:color="auto"/>
            <w:right w:val="none" w:sz="0" w:space="0" w:color="auto"/>
          </w:divBdr>
        </w:div>
        <w:div w:id="1698770348">
          <w:marLeft w:val="0"/>
          <w:marRight w:val="0"/>
          <w:marTop w:val="0"/>
          <w:marBottom w:val="0"/>
          <w:divBdr>
            <w:top w:val="none" w:sz="0" w:space="0" w:color="auto"/>
            <w:left w:val="none" w:sz="0" w:space="0" w:color="auto"/>
            <w:bottom w:val="none" w:sz="0" w:space="0" w:color="auto"/>
            <w:right w:val="none" w:sz="0" w:space="0" w:color="auto"/>
          </w:divBdr>
        </w:div>
        <w:div w:id="1730305779">
          <w:marLeft w:val="0"/>
          <w:marRight w:val="0"/>
          <w:marTop w:val="0"/>
          <w:marBottom w:val="0"/>
          <w:divBdr>
            <w:top w:val="none" w:sz="0" w:space="0" w:color="auto"/>
            <w:left w:val="none" w:sz="0" w:space="0" w:color="auto"/>
            <w:bottom w:val="none" w:sz="0" w:space="0" w:color="auto"/>
            <w:right w:val="none" w:sz="0" w:space="0" w:color="auto"/>
          </w:divBdr>
        </w:div>
        <w:div w:id="1829127816">
          <w:marLeft w:val="0"/>
          <w:marRight w:val="0"/>
          <w:marTop w:val="0"/>
          <w:marBottom w:val="0"/>
          <w:divBdr>
            <w:top w:val="none" w:sz="0" w:space="0" w:color="auto"/>
            <w:left w:val="none" w:sz="0" w:space="0" w:color="auto"/>
            <w:bottom w:val="none" w:sz="0" w:space="0" w:color="auto"/>
            <w:right w:val="none" w:sz="0" w:space="0" w:color="auto"/>
          </w:divBdr>
        </w:div>
        <w:div w:id="1849247586">
          <w:marLeft w:val="0"/>
          <w:marRight w:val="0"/>
          <w:marTop w:val="0"/>
          <w:marBottom w:val="0"/>
          <w:divBdr>
            <w:top w:val="none" w:sz="0" w:space="0" w:color="auto"/>
            <w:left w:val="none" w:sz="0" w:space="0" w:color="auto"/>
            <w:bottom w:val="none" w:sz="0" w:space="0" w:color="auto"/>
            <w:right w:val="none" w:sz="0" w:space="0" w:color="auto"/>
          </w:divBdr>
        </w:div>
        <w:div w:id="1902714668">
          <w:marLeft w:val="0"/>
          <w:marRight w:val="0"/>
          <w:marTop w:val="0"/>
          <w:marBottom w:val="0"/>
          <w:divBdr>
            <w:top w:val="none" w:sz="0" w:space="0" w:color="auto"/>
            <w:left w:val="none" w:sz="0" w:space="0" w:color="auto"/>
            <w:bottom w:val="none" w:sz="0" w:space="0" w:color="auto"/>
            <w:right w:val="none" w:sz="0" w:space="0" w:color="auto"/>
          </w:divBdr>
        </w:div>
        <w:div w:id="1925992676">
          <w:marLeft w:val="0"/>
          <w:marRight w:val="0"/>
          <w:marTop w:val="0"/>
          <w:marBottom w:val="0"/>
          <w:divBdr>
            <w:top w:val="none" w:sz="0" w:space="0" w:color="auto"/>
            <w:left w:val="none" w:sz="0" w:space="0" w:color="auto"/>
            <w:bottom w:val="none" w:sz="0" w:space="0" w:color="auto"/>
            <w:right w:val="none" w:sz="0" w:space="0" w:color="auto"/>
          </w:divBdr>
        </w:div>
        <w:div w:id="2000190449">
          <w:marLeft w:val="0"/>
          <w:marRight w:val="0"/>
          <w:marTop w:val="0"/>
          <w:marBottom w:val="0"/>
          <w:divBdr>
            <w:top w:val="none" w:sz="0" w:space="0" w:color="auto"/>
            <w:left w:val="none" w:sz="0" w:space="0" w:color="auto"/>
            <w:bottom w:val="none" w:sz="0" w:space="0" w:color="auto"/>
            <w:right w:val="none" w:sz="0" w:space="0" w:color="auto"/>
          </w:divBdr>
        </w:div>
        <w:div w:id="2043289271">
          <w:marLeft w:val="0"/>
          <w:marRight w:val="0"/>
          <w:marTop w:val="0"/>
          <w:marBottom w:val="0"/>
          <w:divBdr>
            <w:top w:val="none" w:sz="0" w:space="0" w:color="auto"/>
            <w:left w:val="none" w:sz="0" w:space="0" w:color="auto"/>
            <w:bottom w:val="none" w:sz="0" w:space="0" w:color="auto"/>
            <w:right w:val="none" w:sz="0" w:space="0" w:color="auto"/>
          </w:divBdr>
        </w:div>
        <w:div w:id="2056392536">
          <w:marLeft w:val="0"/>
          <w:marRight w:val="0"/>
          <w:marTop w:val="0"/>
          <w:marBottom w:val="0"/>
          <w:divBdr>
            <w:top w:val="none" w:sz="0" w:space="0" w:color="auto"/>
            <w:left w:val="none" w:sz="0" w:space="0" w:color="auto"/>
            <w:bottom w:val="none" w:sz="0" w:space="0" w:color="auto"/>
            <w:right w:val="none" w:sz="0" w:space="0" w:color="auto"/>
          </w:divBdr>
        </w:div>
      </w:divsChild>
    </w:div>
    <w:div w:id="1398897026">
      <w:bodyDiv w:val="1"/>
      <w:marLeft w:val="0"/>
      <w:marRight w:val="0"/>
      <w:marTop w:val="0"/>
      <w:marBottom w:val="0"/>
      <w:divBdr>
        <w:top w:val="none" w:sz="0" w:space="0" w:color="auto"/>
        <w:left w:val="none" w:sz="0" w:space="0" w:color="auto"/>
        <w:bottom w:val="none" w:sz="0" w:space="0" w:color="auto"/>
        <w:right w:val="none" w:sz="0" w:space="0" w:color="auto"/>
      </w:divBdr>
    </w:div>
    <w:div w:id="1478448651">
      <w:bodyDiv w:val="1"/>
      <w:marLeft w:val="0"/>
      <w:marRight w:val="0"/>
      <w:marTop w:val="0"/>
      <w:marBottom w:val="0"/>
      <w:divBdr>
        <w:top w:val="none" w:sz="0" w:space="0" w:color="auto"/>
        <w:left w:val="none" w:sz="0" w:space="0" w:color="auto"/>
        <w:bottom w:val="none" w:sz="0" w:space="0" w:color="auto"/>
        <w:right w:val="none" w:sz="0" w:space="0" w:color="auto"/>
      </w:divBdr>
    </w:div>
    <w:div w:id="1579248587">
      <w:bodyDiv w:val="1"/>
      <w:marLeft w:val="0"/>
      <w:marRight w:val="0"/>
      <w:marTop w:val="0"/>
      <w:marBottom w:val="0"/>
      <w:divBdr>
        <w:top w:val="none" w:sz="0" w:space="0" w:color="auto"/>
        <w:left w:val="none" w:sz="0" w:space="0" w:color="auto"/>
        <w:bottom w:val="none" w:sz="0" w:space="0" w:color="auto"/>
        <w:right w:val="none" w:sz="0" w:space="0" w:color="auto"/>
      </w:divBdr>
    </w:div>
    <w:div w:id="1604218443">
      <w:bodyDiv w:val="1"/>
      <w:marLeft w:val="0"/>
      <w:marRight w:val="0"/>
      <w:marTop w:val="0"/>
      <w:marBottom w:val="0"/>
      <w:divBdr>
        <w:top w:val="none" w:sz="0" w:space="0" w:color="auto"/>
        <w:left w:val="none" w:sz="0" w:space="0" w:color="auto"/>
        <w:bottom w:val="none" w:sz="0" w:space="0" w:color="auto"/>
        <w:right w:val="none" w:sz="0" w:space="0" w:color="auto"/>
      </w:divBdr>
      <w:divsChild>
        <w:div w:id="58944138">
          <w:marLeft w:val="0"/>
          <w:marRight w:val="0"/>
          <w:marTop w:val="0"/>
          <w:marBottom w:val="0"/>
          <w:divBdr>
            <w:top w:val="none" w:sz="0" w:space="0" w:color="auto"/>
            <w:left w:val="none" w:sz="0" w:space="0" w:color="auto"/>
            <w:bottom w:val="none" w:sz="0" w:space="0" w:color="auto"/>
            <w:right w:val="none" w:sz="0" w:space="0" w:color="auto"/>
          </w:divBdr>
        </w:div>
        <w:div w:id="96021234">
          <w:marLeft w:val="0"/>
          <w:marRight w:val="0"/>
          <w:marTop w:val="0"/>
          <w:marBottom w:val="0"/>
          <w:divBdr>
            <w:top w:val="none" w:sz="0" w:space="0" w:color="auto"/>
            <w:left w:val="none" w:sz="0" w:space="0" w:color="auto"/>
            <w:bottom w:val="none" w:sz="0" w:space="0" w:color="auto"/>
            <w:right w:val="none" w:sz="0" w:space="0" w:color="auto"/>
          </w:divBdr>
        </w:div>
        <w:div w:id="288052165">
          <w:marLeft w:val="0"/>
          <w:marRight w:val="0"/>
          <w:marTop w:val="0"/>
          <w:marBottom w:val="0"/>
          <w:divBdr>
            <w:top w:val="none" w:sz="0" w:space="0" w:color="auto"/>
            <w:left w:val="none" w:sz="0" w:space="0" w:color="auto"/>
            <w:bottom w:val="none" w:sz="0" w:space="0" w:color="auto"/>
            <w:right w:val="none" w:sz="0" w:space="0" w:color="auto"/>
          </w:divBdr>
        </w:div>
        <w:div w:id="424426155">
          <w:marLeft w:val="0"/>
          <w:marRight w:val="0"/>
          <w:marTop w:val="0"/>
          <w:marBottom w:val="0"/>
          <w:divBdr>
            <w:top w:val="none" w:sz="0" w:space="0" w:color="auto"/>
            <w:left w:val="none" w:sz="0" w:space="0" w:color="auto"/>
            <w:bottom w:val="none" w:sz="0" w:space="0" w:color="auto"/>
            <w:right w:val="none" w:sz="0" w:space="0" w:color="auto"/>
          </w:divBdr>
        </w:div>
        <w:div w:id="724597007">
          <w:marLeft w:val="0"/>
          <w:marRight w:val="0"/>
          <w:marTop w:val="0"/>
          <w:marBottom w:val="0"/>
          <w:divBdr>
            <w:top w:val="none" w:sz="0" w:space="0" w:color="auto"/>
            <w:left w:val="none" w:sz="0" w:space="0" w:color="auto"/>
            <w:bottom w:val="none" w:sz="0" w:space="0" w:color="auto"/>
            <w:right w:val="none" w:sz="0" w:space="0" w:color="auto"/>
          </w:divBdr>
        </w:div>
        <w:div w:id="1299998287">
          <w:marLeft w:val="0"/>
          <w:marRight w:val="0"/>
          <w:marTop w:val="0"/>
          <w:marBottom w:val="0"/>
          <w:divBdr>
            <w:top w:val="none" w:sz="0" w:space="0" w:color="auto"/>
            <w:left w:val="none" w:sz="0" w:space="0" w:color="auto"/>
            <w:bottom w:val="none" w:sz="0" w:space="0" w:color="auto"/>
            <w:right w:val="none" w:sz="0" w:space="0" w:color="auto"/>
          </w:divBdr>
        </w:div>
        <w:div w:id="1404796370">
          <w:marLeft w:val="0"/>
          <w:marRight w:val="0"/>
          <w:marTop w:val="0"/>
          <w:marBottom w:val="0"/>
          <w:divBdr>
            <w:top w:val="none" w:sz="0" w:space="0" w:color="auto"/>
            <w:left w:val="none" w:sz="0" w:space="0" w:color="auto"/>
            <w:bottom w:val="none" w:sz="0" w:space="0" w:color="auto"/>
            <w:right w:val="none" w:sz="0" w:space="0" w:color="auto"/>
          </w:divBdr>
        </w:div>
        <w:div w:id="1582251850">
          <w:marLeft w:val="0"/>
          <w:marRight w:val="0"/>
          <w:marTop w:val="0"/>
          <w:marBottom w:val="0"/>
          <w:divBdr>
            <w:top w:val="none" w:sz="0" w:space="0" w:color="auto"/>
            <w:left w:val="none" w:sz="0" w:space="0" w:color="auto"/>
            <w:bottom w:val="none" w:sz="0" w:space="0" w:color="auto"/>
            <w:right w:val="none" w:sz="0" w:space="0" w:color="auto"/>
          </w:divBdr>
        </w:div>
        <w:div w:id="1630817449">
          <w:marLeft w:val="0"/>
          <w:marRight w:val="0"/>
          <w:marTop w:val="0"/>
          <w:marBottom w:val="0"/>
          <w:divBdr>
            <w:top w:val="none" w:sz="0" w:space="0" w:color="auto"/>
            <w:left w:val="none" w:sz="0" w:space="0" w:color="auto"/>
            <w:bottom w:val="none" w:sz="0" w:space="0" w:color="auto"/>
            <w:right w:val="none" w:sz="0" w:space="0" w:color="auto"/>
          </w:divBdr>
        </w:div>
      </w:divsChild>
    </w:div>
    <w:div w:id="1635672757">
      <w:bodyDiv w:val="1"/>
      <w:marLeft w:val="0"/>
      <w:marRight w:val="0"/>
      <w:marTop w:val="0"/>
      <w:marBottom w:val="0"/>
      <w:divBdr>
        <w:top w:val="none" w:sz="0" w:space="0" w:color="auto"/>
        <w:left w:val="none" w:sz="0" w:space="0" w:color="auto"/>
        <w:bottom w:val="none" w:sz="0" w:space="0" w:color="auto"/>
        <w:right w:val="none" w:sz="0" w:space="0" w:color="auto"/>
      </w:divBdr>
    </w:div>
    <w:div w:id="1758403915">
      <w:bodyDiv w:val="1"/>
      <w:marLeft w:val="0"/>
      <w:marRight w:val="0"/>
      <w:marTop w:val="0"/>
      <w:marBottom w:val="0"/>
      <w:divBdr>
        <w:top w:val="none" w:sz="0" w:space="0" w:color="auto"/>
        <w:left w:val="none" w:sz="0" w:space="0" w:color="auto"/>
        <w:bottom w:val="none" w:sz="0" w:space="0" w:color="auto"/>
        <w:right w:val="none" w:sz="0" w:space="0" w:color="auto"/>
      </w:divBdr>
    </w:div>
    <w:div w:id="1776096359">
      <w:bodyDiv w:val="1"/>
      <w:marLeft w:val="0"/>
      <w:marRight w:val="0"/>
      <w:marTop w:val="0"/>
      <w:marBottom w:val="0"/>
      <w:divBdr>
        <w:top w:val="none" w:sz="0" w:space="0" w:color="auto"/>
        <w:left w:val="none" w:sz="0" w:space="0" w:color="auto"/>
        <w:bottom w:val="none" w:sz="0" w:space="0" w:color="auto"/>
        <w:right w:val="none" w:sz="0" w:space="0" w:color="auto"/>
      </w:divBdr>
    </w:div>
    <w:div w:id="1777210664">
      <w:bodyDiv w:val="1"/>
      <w:marLeft w:val="0"/>
      <w:marRight w:val="0"/>
      <w:marTop w:val="0"/>
      <w:marBottom w:val="0"/>
      <w:divBdr>
        <w:top w:val="none" w:sz="0" w:space="0" w:color="auto"/>
        <w:left w:val="none" w:sz="0" w:space="0" w:color="auto"/>
        <w:bottom w:val="none" w:sz="0" w:space="0" w:color="auto"/>
        <w:right w:val="none" w:sz="0" w:space="0" w:color="auto"/>
      </w:divBdr>
      <w:divsChild>
        <w:div w:id="93479384">
          <w:marLeft w:val="0"/>
          <w:marRight w:val="0"/>
          <w:marTop w:val="0"/>
          <w:marBottom w:val="0"/>
          <w:divBdr>
            <w:top w:val="none" w:sz="0" w:space="0" w:color="auto"/>
            <w:left w:val="none" w:sz="0" w:space="0" w:color="auto"/>
            <w:bottom w:val="none" w:sz="0" w:space="0" w:color="auto"/>
            <w:right w:val="none" w:sz="0" w:space="0" w:color="auto"/>
          </w:divBdr>
        </w:div>
        <w:div w:id="195974169">
          <w:marLeft w:val="0"/>
          <w:marRight w:val="0"/>
          <w:marTop w:val="0"/>
          <w:marBottom w:val="0"/>
          <w:divBdr>
            <w:top w:val="none" w:sz="0" w:space="0" w:color="auto"/>
            <w:left w:val="none" w:sz="0" w:space="0" w:color="auto"/>
            <w:bottom w:val="none" w:sz="0" w:space="0" w:color="auto"/>
            <w:right w:val="none" w:sz="0" w:space="0" w:color="auto"/>
          </w:divBdr>
        </w:div>
        <w:div w:id="671102524">
          <w:marLeft w:val="0"/>
          <w:marRight w:val="0"/>
          <w:marTop w:val="0"/>
          <w:marBottom w:val="0"/>
          <w:divBdr>
            <w:top w:val="none" w:sz="0" w:space="0" w:color="auto"/>
            <w:left w:val="none" w:sz="0" w:space="0" w:color="auto"/>
            <w:bottom w:val="none" w:sz="0" w:space="0" w:color="auto"/>
            <w:right w:val="none" w:sz="0" w:space="0" w:color="auto"/>
          </w:divBdr>
        </w:div>
        <w:div w:id="903564260">
          <w:marLeft w:val="0"/>
          <w:marRight w:val="0"/>
          <w:marTop w:val="0"/>
          <w:marBottom w:val="0"/>
          <w:divBdr>
            <w:top w:val="none" w:sz="0" w:space="0" w:color="auto"/>
            <w:left w:val="none" w:sz="0" w:space="0" w:color="auto"/>
            <w:bottom w:val="none" w:sz="0" w:space="0" w:color="auto"/>
            <w:right w:val="none" w:sz="0" w:space="0" w:color="auto"/>
          </w:divBdr>
        </w:div>
        <w:div w:id="954293253">
          <w:marLeft w:val="0"/>
          <w:marRight w:val="0"/>
          <w:marTop w:val="0"/>
          <w:marBottom w:val="0"/>
          <w:divBdr>
            <w:top w:val="none" w:sz="0" w:space="0" w:color="auto"/>
            <w:left w:val="none" w:sz="0" w:space="0" w:color="auto"/>
            <w:bottom w:val="none" w:sz="0" w:space="0" w:color="auto"/>
            <w:right w:val="none" w:sz="0" w:space="0" w:color="auto"/>
          </w:divBdr>
        </w:div>
        <w:div w:id="1029181325">
          <w:marLeft w:val="0"/>
          <w:marRight w:val="0"/>
          <w:marTop w:val="0"/>
          <w:marBottom w:val="0"/>
          <w:divBdr>
            <w:top w:val="none" w:sz="0" w:space="0" w:color="auto"/>
            <w:left w:val="none" w:sz="0" w:space="0" w:color="auto"/>
            <w:bottom w:val="none" w:sz="0" w:space="0" w:color="auto"/>
            <w:right w:val="none" w:sz="0" w:space="0" w:color="auto"/>
          </w:divBdr>
        </w:div>
        <w:div w:id="1169561797">
          <w:marLeft w:val="0"/>
          <w:marRight w:val="0"/>
          <w:marTop w:val="0"/>
          <w:marBottom w:val="0"/>
          <w:divBdr>
            <w:top w:val="none" w:sz="0" w:space="0" w:color="auto"/>
            <w:left w:val="none" w:sz="0" w:space="0" w:color="auto"/>
            <w:bottom w:val="none" w:sz="0" w:space="0" w:color="auto"/>
            <w:right w:val="none" w:sz="0" w:space="0" w:color="auto"/>
          </w:divBdr>
        </w:div>
        <w:div w:id="1272787856">
          <w:marLeft w:val="0"/>
          <w:marRight w:val="0"/>
          <w:marTop w:val="0"/>
          <w:marBottom w:val="0"/>
          <w:divBdr>
            <w:top w:val="none" w:sz="0" w:space="0" w:color="auto"/>
            <w:left w:val="none" w:sz="0" w:space="0" w:color="auto"/>
            <w:bottom w:val="none" w:sz="0" w:space="0" w:color="auto"/>
            <w:right w:val="none" w:sz="0" w:space="0" w:color="auto"/>
          </w:divBdr>
        </w:div>
        <w:div w:id="1609314424">
          <w:marLeft w:val="0"/>
          <w:marRight w:val="0"/>
          <w:marTop w:val="0"/>
          <w:marBottom w:val="0"/>
          <w:divBdr>
            <w:top w:val="none" w:sz="0" w:space="0" w:color="auto"/>
            <w:left w:val="none" w:sz="0" w:space="0" w:color="auto"/>
            <w:bottom w:val="none" w:sz="0" w:space="0" w:color="auto"/>
            <w:right w:val="none" w:sz="0" w:space="0" w:color="auto"/>
          </w:divBdr>
        </w:div>
      </w:divsChild>
    </w:div>
    <w:div w:id="1791581724">
      <w:bodyDiv w:val="1"/>
      <w:marLeft w:val="0"/>
      <w:marRight w:val="0"/>
      <w:marTop w:val="0"/>
      <w:marBottom w:val="0"/>
      <w:divBdr>
        <w:top w:val="none" w:sz="0" w:space="0" w:color="auto"/>
        <w:left w:val="none" w:sz="0" w:space="0" w:color="auto"/>
        <w:bottom w:val="none" w:sz="0" w:space="0" w:color="auto"/>
        <w:right w:val="none" w:sz="0" w:space="0" w:color="auto"/>
      </w:divBdr>
    </w:div>
    <w:div w:id="1802649131">
      <w:bodyDiv w:val="1"/>
      <w:marLeft w:val="0"/>
      <w:marRight w:val="0"/>
      <w:marTop w:val="0"/>
      <w:marBottom w:val="0"/>
      <w:divBdr>
        <w:top w:val="none" w:sz="0" w:space="0" w:color="auto"/>
        <w:left w:val="none" w:sz="0" w:space="0" w:color="auto"/>
        <w:bottom w:val="none" w:sz="0" w:space="0" w:color="auto"/>
        <w:right w:val="none" w:sz="0" w:space="0" w:color="auto"/>
      </w:divBdr>
    </w:div>
    <w:div w:id="1857619087">
      <w:bodyDiv w:val="1"/>
      <w:marLeft w:val="0"/>
      <w:marRight w:val="0"/>
      <w:marTop w:val="0"/>
      <w:marBottom w:val="0"/>
      <w:divBdr>
        <w:top w:val="none" w:sz="0" w:space="0" w:color="auto"/>
        <w:left w:val="none" w:sz="0" w:space="0" w:color="auto"/>
        <w:bottom w:val="none" w:sz="0" w:space="0" w:color="auto"/>
        <w:right w:val="none" w:sz="0" w:space="0" w:color="auto"/>
      </w:divBdr>
    </w:div>
    <w:div w:id="1990744639">
      <w:bodyDiv w:val="1"/>
      <w:marLeft w:val="0"/>
      <w:marRight w:val="0"/>
      <w:marTop w:val="0"/>
      <w:marBottom w:val="0"/>
      <w:divBdr>
        <w:top w:val="none" w:sz="0" w:space="0" w:color="auto"/>
        <w:left w:val="none" w:sz="0" w:space="0" w:color="auto"/>
        <w:bottom w:val="none" w:sz="0" w:space="0" w:color="auto"/>
        <w:right w:val="none" w:sz="0" w:space="0" w:color="auto"/>
      </w:divBdr>
    </w:div>
    <w:div w:id="2030401497">
      <w:bodyDiv w:val="1"/>
      <w:marLeft w:val="0"/>
      <w:marRight w:val="0"/>
      <w:marTop w:val="0"/>
      <w:marBottom w:val="0"/>
      <w:divBdr>
        <w:top w:val="none" w:sz="0" w:space="0" w:color="auto"/>
        <w:left w:val="none" w:sz="0" w:space="0" w:color="auto"/>
        <w:bottom w:val="none" w:sz="0" w:space="0" w:color="auto"/>
        <w:right w:val="none" w:sz="0" w:space="0" w:color="auto"/>
      </w:divBdr>
    </w:div>
    <w:div w:id="2090999348">
      <w:bodyDiv w:val="1"/>
      <w:marLeft w:val="0"/>
      <w:marRight w:val="0"/>
      <w:marTop w:val="0"/>
      <w:marBottom w:val="0"/>
      <w:divBdr>
        <w:top w:val="none" w:sz="0" w:space="0" w:color="auto"/>
        <w:left w:val="none" w:sz="0" w:space="0" w:color="auto"/>
        <w:bottom w:val="none" w:sz="0" w:space="0" w:color="auto"/>
        <w:right w:val="none" w:sz="0" w:space="0" w:color="auto"/>
      </w:divBdr>
    </w:div>
    <w:div w:id="21067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7DEC7-089A-45B0-921A-594C3F23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10905</TotalTime>
  <Pages>49</Pages>
  <Words>39434</Words>
  <Characters>240548</Characters>
  <Application>Microsoft Office Word</Application>
  <DocSecurity>0</DocSecurity>
  <Lines>2004</Lines>
  <Paragraphs>558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Aarhus University</Company>
  <LinksUpToDate>false</LinksUpToDate>
  <CharactersWithSpaces>279424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Sørensen</dc:creator>
  <cp:lastModifiedBy>Peter Sørensen</cp:lastModifiedBy>
  <cp:revision>99</cp:revision>
  <cp:lastPrinted>2016-04-13T06:51:00Z</cp:lastPrinted>
  <dcterms:created xsi:type="dcterms:W3CDTF">2016-01-15T15:35:00Z</dcterms:created>
  <dcterms:modified xsi:type="dcterms:W3CDTF">2016-05-19T19:34:00Z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zotero-version="4.0.29.7"&gt;&lt;session id="ASshEEjy"/&gt;&lt;style id="http://www.zotero.org/styles/genetics"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